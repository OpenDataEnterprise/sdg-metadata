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8375473"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07F7C9C" w:rsidR="005377B9" w:rsidRPr="00E836C7" w:rsidRDefault="009E6689" w:rsidP="00E43117">
            <w:pPr>
              <w:pStyle w:val="MGTHeader"/>
              <w:rPr>
                <w:rFonts w:cs="Arial"/>
                <w:color w:val="1C75BC"/>
                <w:sz w:val="24"/>
                <w:szCs w:val="24"/>
              </w:rPr>
            </w:pPr>
            <w:r w:rsidRPr="00E43117">
              <w:rPr>
                <w:rFonts w:eastAsia="Calibri"/>
              </w:rPr>
              <w:t>Goal</w:t>
            </w:r>
            <w:r w:rsidRPr="00E43117">
              <w:t xml:space="preserve"> </w:t>
            </w:r>
            <w:r w:rsidRPr="00E43117">
              <w:rPr>
                <w:rFonts w:eastAsia="Calibri"/>
              </w:rPr>
              <w:t>3:</w:t>
            </w:r>
            <w:r w:rsidRPr="00E43117">
              <w:t xml:space="preserve"> </w:t>
            </w:r>
            <w:r w:rsidRPr="00E43117">
              <w:rPr>
                <w:rFonts w:eastAsia="Calibri"/>
              </w:rPr>
              <w:t>Ensure</w:t>
            </w:r>
            <w:r w:rsidRPr="00E43117">
              <w:t xml:space="preserve"> </w:t>
            </w:r>
            <w:r w:rsidRPr="00E43117">
              <w:rPr>
                <w:rFonts w:eastAsia="Calibri"/>
              </w:rPr>
              <w:t>healthy</w:t>
            </w:r>
            <w:r w:rsidRPr="00E43117">
              <w:t xml:space="preserve"> </w:t>
            </w:r>
            <w:r w:rsidRPr="00E43117">
              <w:rPr>
                <w:rFonts w:eastAsia="Calibri"/>
              </w:rPr>
              <w:t>lives</w:t>
            </w:r>
            <w:r w:rsidRPr="00E43117">
              <w:t xml:space="preserve"> </w:t>
            </w:r>
            <w:r w:rsidRPr="00E43117">
              <w:rPr>
                <w:rFonts w:eastAsia="Calibri"/>
              </w:rPr>
              <w:t>and</w:t>
            </w:r>
            <w:r w:rsidRPr="00E43117">
              <w:t xml:space="preserve"> </w:t>
            </w:r>
            <w:r w:rsidRPr="00E43117">
              <w:rPr>
                <w:rFonts w:eastAsia="Calibri"/>
              </w:rPr>
              <w:t>promote</w:t>
            </w:r>
            <w:r w:rsidRPr="00E43117">
              <w:t xml:space="preserve"> </w:t>
            </w:r>
            <w:r w:rsidRPr="00E43117">
              <w:rPr>
                <w:rFonts w:eastAsia="Calibri"/>
              </w:rPr>
              <w:t>well-being</w:t>
            </w:r>
            <w:r w:rsidRPr="00E43117">
              <w:t xml:space="preserve"> </w:t>
            </w:r>
            <w:r w:rsidRPr="00E43117">
              <w:rPr>
                <w:rFonts w:eastAsia="Calibri"/>
              </w:rPr>
              <w:t>for</w:t>
            </w:r>
            <w:r w:rsidRPr="00E43117">
              <w:t xml:space="preserve"> </w:t>
            </w:r>
            <w:r w:rsidRPr="00E43117">
              <w:rPr>
                <w:rFonts w:eastAsia="Calibri"/>
              </w:rPr>
              <w:t>all</w:t>
            </w:r>
            <w:r w:rsidRPr="00E43117">
              <w:t xml:space="preserve"> </w:t>
            </w:r>
            <w:r w:rsidRPr="00E43117">
              <w:rPr>
                <w:rFonts w:eastAsia="Calibri"/>
              </w:rPr>
              <w:t>at</w:t>
            </w:r>
            <w:r w:rsidRPr="00E43117">
              <w:t xml:space="preserve"> </w:t>
            </w:r>
            <w:r w:rsidRPr="00E43117">
              <w:rPr>
                <w:rFonts w:eastAsia="Calibri"/>
              </w:rPr>
              <w:t>all</w:t>
            </w:r>
            <w:r w:rsidRPr="00E43117">
              <w:t xml:space="preserve"> </w:t>
            </w:r>
            <w:r w:rsidRPr="00E43117">
              <w:rPr>
                <w:rFonts w:eastAsia="Calibri"/>
              </w:rPr>
              <w:t>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0867A4D" w:rsidR="005377B9" w:rsidRPr="00837EC7" w:rsidRDefault="009E6689" w:rsidP="0019417C">
            <w:pPr>
              <w:pStyle w:val="MGTHeader"/>
              <w:rPr>
                <w:rFonts w:cstheme="minorHAnsi"/>
              </w:rPr>
            </w:pPr>
            <w:r w:rsidRPr="0019417C">
              <w:rPr>
                <w:rFonts w:eastAsia="Calibri"/>
                <w:spacing w:val="-1"/>
              </w:rPr>
              <w:t>T</w:t>
            </w:r>
            <w:r w:rsidRPr="0019417C">
              <w:rPr>
                <w:rFonts w:eastAsia="Calibri"/>
                <w:spacing w:val="1"/>
              </w:rPr>
              <w:t>a</w:t>
            </w:r>
            <w:r w:rsidRPr="0019417C">
              <w:rPr>
                <w:rFonts w:eastAsia="Calibri"/>
              </w:rPr>
              <w:t>rg</w:t>
            </w:r>
            <w:r w:rsidRPr="0019417C">
              <w:rPr>
                <w:rFonts w:eastAsia="Calibri"/>
                <w:spacing w:val="-3"/>
              </w:rPr>
              <w:t>e</w:t>
            </w:r>
            <w:r w:rsidRPr="0019417C">
              <w:rPr>
                <w:rFonts w:eastAsia="Calibri"/>
              </w:rPr>
              <w:t>t</w:t>
            </w:r>
            <w:r w:rsidRPr="0019417C">
              <w:rPr>
                <w:rFonts w:ascii="Times New Roman" w:hAnsi="Times New Roman"/>
                <w:spacing w:val="-11"/>
              </w:rPr>
              <w:t xml:space="preserve"> </w:t>
            </w:r>
            <w:r w:rsidRPr="0019417C">
              <w:rPr>
                <w:rFonts w:eastAsia="Calibri"/>
              </w:rPr>
              <w:t>3.7:</w:t>
            </w:r>
            <w:r w:rsidRPr="0019417C">
              <w:rPr>
                <w:rFonts w:ascii="Times New Roman" w:hAnsi="Times New Roman"/>
                <w:spacing w:val="-10"/>
              </w:rPr>
              <w:t xml:space="preserve"> </w:t>
            </w:r>
            <w:r w:rsidRPr="0019417C">
              <w:rPr>
                <w:rFonts w:eastAsia="Calibri"/>
              </w:rPr>
              <w:t>By</w:t>
            </w:r>
            <w:r w:rsidRPr="0019417C">
              <w:rPr>
                <w:rFonts w:ascii="Times New Roman" w:hAnsi="Times New Roman"/>
                <w:spacing w:val="-10"/>
              </w:rPr>
              <w:t xml:space="preserve"> </w:t>
            </w:r>
            <w:r w:rsidRPr="0019417C">
              <w:rPr>
                <w:rFonts w:eastAsia="Calibri"/>
                <w:spacing w:val="3"/>
              </w:rPr>
              <w:t>2</w:t>
            </w:r>
            <w:r w:rsidRPr="0019417C">
              <w:rPr>
                <w:rFonts w:eastAsia="Calibri"/>
                <w:spacing w:val="-2"/>
              </w:rPr>
              <w:t>03</w:t>
            </w:r>
            <w:r w:rsidRPr="0019417C">
              <w:rPr>
                <w:rFonts w:eastAsia="Calibri"/>
                <w:spacing w:val="3"/>
              </w:rPr>
              <w:t>0</w:t>
            </w:r>
            <w:r w:rsidRPr="0019417C">
              <w:rPr>
                <w:rFonts w:eastAsia="Calibri"/>
              </w:rPr>
              <w:t>,</w:t>
            </w:r>
            <w:r w:rsidRPr="0019417C">
              <w:rPr>
                <w:rFonts w:ascii="Times New Roman" w:hAnsi="Times New Roman"/>
                <w:spacing w:val="-13"/>
              </w:rPr>
              <w:t xml:space="preserve"> </w:t>
            </w:r>
            <w:r w:rsidRPr="0019417C">
              <w:rPr>
                <w:rFonts w:eastAsia="Calibri"/>
              </w:rPr>
              <w:t>e</w:t>
            </w:r>
            <w:r w:rsidRPr="0019417C">
              <w:rPr>
                <w:rFonts w:eastAsia="Calibri"/>
                <w:spacing w:val="1"/>
              </w:rPr>
              <w:t>n</w:t>
            </w:r>
            <w:r w:rsidRPr="0019417C">
              <w:rPr>
                <w:rFonts w:eastAsia="Calibri"/>
                <w:spacing w:val="-1"/>
              </w:rPr>
              <w:t>su</w:t>
            </w:r>
            <w:r w:rsidRPr="0019417C">
              <w:rPr>
                <w:rFonts w:eastAsia="Calibri"/>
              </w:rPr>
              <w:t>re</w:t>
            </w:r>
            <w:r w:rsidRPr="0019417C">
              <w:rPr>
                <w:rFonts w:ascii="Times New Roman" w:hAnsi="Times New Roman"/>
                <w:spacing w:val="-16"/>
              </w:rPr>
              <w:t xml:space="preserve"> </w:t>
            </w:r>
            <w:r w:rsidRPr="0019417C">
              <w:rPr>
                <w:rFonts w:eastAsia="Calibri"/>
                <w:spacing w:val="1"/>
              </w:rPr>
              <w:t>un</w:t>
            </w:r>
            <w:r w:rsidRPr="0019417C">
              <w:rPr>
                <w:rFonts w:eastAsia="Calibri"/>
              </w:rPr>
              <w:t>i</w:t>
            </w:r>
            <w:r w:rsidRPr="0019417C">
              <w:rPr>
                <w:rFonts w:eastAsia="Calibri"/>
                <w:spacing w:val="-3"/>
              </w:rPr>
              <w:t>v</w:t>
            </w:r>
            <w:r w:rsidRPr="0019417C">
              <w:rPr>
                <w:rFonts w:eastAsia="Calibri"/>
                <w:spacing w:val="2"/>
              </w:rPr>
              <w:t>e</w:t>
            </w:r>
            <w:r w:rsidRPr="0019417C">
              <w:rPr>
                <w:rFonts w:eastAsia="Calibri"/>
              </w:rPr>
              <w:t>r</w:t>
            </w:r>
            <w:r w:rsidRPr="0019417C">
              <w:rPr>
                <w:rFonts w:eastAsia="Calibri"/>
                <w:spacing w:val="-3"/>
              </w:rPr>
              <w:t>s</w:t>
            </w:r>
            <w:r w:rsidRPr="0019417C">
              <w:rPr>
                <w:rFonts w:eastAsia="Calibri"/>
                <w:spacing w:val="1"/>
              </w:rPr>
              <w:t>a</w:t>
            </w:r>
            <w:r w:rsidRPr="0019417C">
              <w:rPr>
                <w:rFonts w:eastAsia="Calibri"/>
              </w:rPr>
              <w:t>l</w:t>
            </w:r>
            <w:r w:rsidRPr="0019417C">
              <w:rPr>
                <w:rFonts w:ascii="Times New Roman" w:hAnsi="Times New Roman"/>
                <w:spacing w:val="-14"/>
              </w:rPr>
              <w:t xml:space="preserve"> </w:t>
            </w:r>
            <w:r w:rsidRPr="0019417C">
              <w:rPr>
                <w:rFonts w:eastAsia="Calibri"/>
                <w:spacing w:val="1"/>
              </w:rPr>
              <w:t>a</w:t>
            </w:r>
            <w:r w:rsidRPr="0019417C">
              <w:rPr>
                <w:rFonts w:eastAsia="Calibri"/>
              </w:rPr>
              <w:t>c</w:t>
            </w:r>
            <w:r w:rsidRPr="0019417C">
              <w:rPr>
                <w:rFonts w:eastAsia="Calibri"/>
                <w:spacing w:val="-2"/>
              </w:rPr>
              <w:t>c</w:t>
            </w:r>
            <w:r w:rsidRPr="0019417C">
              <w:rPr>
                <w:rFonts w:eastAsia="Calibri"/>
              </w:rPr>
              <w:t>e</w:t>
            </w:r>
            <w:r w:rsidRPr="0019417C">
              <w:rPr>
                <w:rFonts w:eastAsia="Calibri"/>
                <w:spacing w:val="-1"/>
              </w:rPr>
              <w:t>s</w:t>
            </w:r>
            <w:r w:rsidRPr="0019417C">
              <w:rPr>
                <w:rFonts w:eastAsia="Calibri"/>
              </w:rPr>
              <w:t>s</w:t>
            </w:r>
            <w:r w:rsidRPr="0019417C">
              <w:rPr>
                <w:rFonts w:ascii="Times New Roman" w:hAnsi="Times New Roman"/>
                <w:spacing w:val="-10"/>
              </w:rPr>
              <w:t xml:space="preserve"> </w:t>
            </w:r>
            <w:r w:rsidRPr="0019417C">
              <w:rPr>
                <w:rFonts w:eastAsia="Calibri"/>
                <w:spacing w:val="-2"/>
              </w:rPr>
              <w:t>t</w:t>
            </w:r>
            <w:r w:rsidRPr="0019417C">
              <w:rPr>
                <w:rFonts w:eastAsia="Calibri"/>
              </w:rPr>
              <w:t>o</w:t>
            </w:r>
            <w:r w:rsidRPr="0019417C">
              <w:rPr>
                <w:rFonts w:ascii="Times New Roman" w:hAnsi="Times New Roman"/>
                <w:spacing w:val="-5"/>
              </w:rPr>
              <w:t xml:space="preserve"> </w:t>
            </w:r>
            <w:r w:rsidRPr="0019417C">
              <w:rPr>
                <w:rFonts w:eastAsia="Calibri"/>
                <w:spacing w:val="-3"/>
              </w:rPr>
              <w:t>s</w:t>
            </w:r>
            <w:r w:rsidRPr="0019417C">
              <w:rPr>
                <w:rFonts w:eastAsia="Calibri"/>
                <w:spacing w:val="2"/>
              </w:rPr>
              <w:t>e</w:t>
            </w:r>
            <w:r w:rsidRPr="0019417C">
              <w:rPr>
                <w:rFonts w:eastAsia="Calibri"/>
                <w:spacing w:val="-4"/>
              </w:rPr>
              <w:t>x</w:t>
            </w:r>
            <w:r w:rsidRPr="0019417C">
              <w:rPr>
                <w:rFonts w:eastAsia="Calibri"/>
                <w:spacing w:val="1"/>
              </w:rPr>
              <w:t>ua</w:t>
            </w:r>
            <w:r w:rsidRPr="0019417C">
              <w:rPr>
                <w:rFonts w:eastAsia="Calibri"/>
              </w:rPr>
              <w:t>l</w:t>
            </w:r>
            <w:r w:rsidRPr="0019417C">
              <w:rPr>
                <w:rFonts w:ascii="Times New Roman" w:hAnsi="Times New Roman"/>
                <w:spacing w:val="-12"/>
              </w:rPr>
              <w:t xml:space="preserve"> </w:t>
            </w:r>
            <w:r w:rsidRPr="0019417C">
              <w:rPr>
                <w:rFonts w:eastAsia="Calibri"/>
                <w:spacing w:val="-1"/>
              </w:rPr>
              <w:t>a</w:t>
            </w:r>
            <w:r w:rsidRPr="0019417C">
              <w:rPr>
                <w:rFonts w:eastAsia="Calibri"/>
                <w:spacing w:val="1"/>
              </w:rPr>
              <w:t>n</w:t>
            </w:r>
            <w:r w:rsidRPr="0019417C">
              <w:rPr>
                <w:rFonts w:eastAsia="Calibri"/>
              </w:rPr>
              <w:t>d</w:t>
            </w:r>
            <w:r w:rsidRPr="0019417C">
              <w:rPr>
                <w:rFonts w:ascii="Times New Roman" w:hAnsi="Times New Roman"/>
                <w:spacing w:val="-9"/>
              </w:rPr>
              <w:t xml:space="preserve"> </w:t>
            </w:r>
            <w:r w:rsidRPr="0019417C">
              <w:rPr>
                <w:rFonts w:eastAsia="Calibri"/>
              </w:rPr>
              <w:t>r</w:t>
            </w:r>
            <w:r w:rsidRPr="0019417C">
              <w:rPr>
                <w:rFonts w:eastAsia="Calibri"/>
                <w:spacing w:val="-3"/>
              </w:rPr>
              <w:t>e</w:t>
            </w:r>
            <w:r w:rsidRPr="0019417C">
              <w:rPr>
                <w:rFonts w:eastAsia="Calibri"/>
                <w:spacing w:val="-1"/>
              </w:rPr>
              <w:t>p</w:t>
            </w:r>
            <w:r w:rsidRPr="0019417C">
              <w:rPr>
                <w:rFonts w:eastAsia="Calibri"/>
              </w:rPr>
              <w:t>r</w:t>
            </w:r>
            <w:r w:rsidRPr="0019417C">
              <w:rPr>
                <w:rFonts w:eastAsia="Calibri"/>
                <w:spacing w:val="-1"/>
              </w:rPr>
              <w:t>od</w:t>
            </w:r>
            <w:r w:rsidRPr="0019417C">
              <w:rPr>
                <w:rFonts w:eastAsia="Calibri"/>
                <w:spacing w:val="1"/>
              </w:rPr>
              <w:t>u</w:t>
            </w:r>
            <w:r w:rsidRPr="0019417C">
              <w:rPr>
                <w:rFonts w:eastAsia="Calibri"/>
              </w:rPr>
              <w:t>c</w:t>
            </w:r>
            <w:r w:rsidRPr="0019417C">
              <w:rPr>
                <w:rFonts w:eastAsia="Calibri"/>
                <w:spacing w:val="1"/>
              </w:rPr>
              <w:t>t</w:t>
            </w:r>
            <w:r w:rsidRPr="0019417C">
              <w:rPr>
                <w:rFonts w:eastAsia="Calibri"/>
              </w:rPr>
              <w:t>i</w:t>
            </w:r>
            <w:r w:rsidRPr="0019417C">
              <w:rPr>
                <w:rFonts w:eastAsia="Calibri"/>
                <w:spacing w:val="-1"/>
              </w:rPr>
              <w:t>v</w:t>
            </w:r>
            <w:r w:rsidRPr="0019417C">
              <w:rPr>
                <w:rFonts w:eastAsia="Calibri"/>
              </w:rPr>
              <w:t>e</w:t>
            </w:r>
            <w:r w:rsidRPr="0019417C">
              <w:rPr>
                <w:rFonts w:ascii="Times New Roman" w:hAnsi="Times New Roman"/>
                <w:spacing w:val="-17"/>
              </w:rPr>
              <w:t xml:space="preserve"> </w:t>
            </w:r>
            <w:r w:rsidRPr="0019417C">
              <w:rPr>
                <w:rFonts w:eastAsia="Calibri"/>
                <w:spacing w:val="-1"/>
              </w:rPr>
              <w:t>h</w:t>
            </w:r>
            <w:r w:rsidRPr="0019417C">
              <w:rPr>
                <w:rFonts w:eastAsia="Calibri"/>
              </w:rPr>
              <w:t>e</w:t>
            </w:r>
            <w:r w:rsidRPr="0019417C">
              <w:rPr>
                <w:rFonts w:eastAsia="Calibri"/>
                <w:spacing w:val="1"/>
              </w:rPr>
              <w:t>a</w:t>
            </w:r>
            <w:r w:rsidRPr="0019417C">
              <w:rPr>
                <w:rFonts w:eastAsia="Calibri"/>
                <w:spacing w:val="-2"/>
              </w:rPr>
              <w:t>lt</w:t>
            </w:r>
            <w:r w:rsidRPr="0019417C">
              <w:rPr>
                <w:rFonts w:eastAsia="Calibri"/>
                <w:spacing w:val="1"/>
              </w:rPr>
              <w:t>h</w:t>
            </w:r>
            <w:r w:rsidRPr="0019417C">
              <w:rPr>
                <w:rFonts w:eastAsia="Calibri"/>
                <w:spacing w:val="2"/>
              </w:rPr>
              <w:t>-</w:t>
            </w:r>
            <w:r w:rsidRPr="0019417C">
              <w:rPr>
                <w:rFonts w:eastAsia="Calibri"/>
                <w:spacing w:val="-5"/>
              </w:rPr>
              <w:t>c</w:t>
            </w:r>
            <w:r w:rsidRPr="0019417C">
              <w:rPr>
                <w:rFonts w:eastAsia="Calibri"/>
                <w:spacing w:val="3"/>
              </w:rPr>
              <w:t>a</w:t>
            </w:r>
            <w:r w:rsidRPr="0019417C">
              <w:rPr>
                <w:rFonts w:eastAsia="Calibri"/>
                <w:spacing w:val="-2"/>
              </w:rPr>
              <w:t>r</w:t>
            </w:r>
            <w:r w:rsidRPr="0019417C">
              <w:rPr>
                <w:rFonts w:eastAsia="Calibri"/>
              </w:rPr>
              <w:t>e</w:t>
            </w:r>
            <w:r w:rsidRPr="0019417C">
              <w:rPr>
                <w:rFonts w:ascii="Times New Roman" w:hAnsi="Times New Roman"/>
                <w:spacing w:val="-14"/>
              </w:rPr>
              <w:t xml:space="preserve"> </w:t>
            </w:r>
            <w:r w:rsidRPr="0019417C">
              <w:rPr>
                <w:rFonts w:eastAsia="Calibri"/>
                <w:spacing w:val="-3"/>
              </w:rPr>
              <w:t>s</w:t>
            </w:r>
            <w:r w:rsidRPr="0019417C">
              <w:rPr>
                <w:rFonts w:eastAsia="Calibri"/>
                <w:spacing w:val="2"/>
              </w:rPr>
              <w:t>e</w:t>
            </w:r>
            <w:r w:rsidRPr="0019417C">
              <w:rPr>
                <w:rFonts w:eastAsia="Calibri"/>
              </w:rPr>
              <w:t>r</w:t>
            </w:r>
            <w:r w:rsidRPr="0019417C">
              <w:rPr>
                <w:rFonts w:eastAsia="Calibri"/>
                <w:spacing w:val="-3"/>
              </w:rPr>
              <w:t>v</w:t>
            </w:r>
            <w:r w:rsidRPr="0019417C">
              <w:rPr>
                <w:rFonts w:eastAsia="Calibri"/>
              </w:rPr>
              <w:t>ice</w:t>
            </w:r>
            <w:r w:rsidRPr="0019417C">
              <w:rPr>
                <w:rFonts w:eastAsia="Calibri"/>
                <w:spacing w:val="-1"/>
              </w:rPr>
              <w:t>s</w:t>
            </w:r>
            <w:r w:rsidRPr="0019417C">
              <w:rPr>
                <w:rFonts w:eastAsia="Calibri"/>
              </w:rPr>
              <w:t>,</w:t>
            </w:r>
            <w:r w:rsidRPr="0019417C">
              <w:rPr>
                <w:rFonts w:ascii="Times New Roman" w:hAnsi="Times New Roman"/>
                <w:spacing w:val="-11"/>
              </w:rPr>
              <w:t xml:space="preserve"> </w:t>
            </w:r>
            <w:r w:rsidRPr="0019417C">
              <w:rPr>
                <w:rFonts w:eastAsia="Calibri"/>
                <w:spacing w:val="-2"/>
              </w:rPr>
              <w:t>i</w:t>
            </w:r>
            <w:r w:rsidRPr="0019417C">
              <w:rPr>
                <w:rFonts w:eastAsia="Calibri"/>
                <w:spacing w:val="1"/>
              </w:rPr>
              <w:t>n</w:t>
            </w:r>
            <w:r w:rsidRPr="0019417C">
              <w:rPr>
                <w:rFonts w:eastAsia="Calibri"/>
              </w:rPr>
              <w:t>c</w:t>
            </w:r>
            <w:r w:rsidRPr="0019417C">
              <w:rPr>
                <w:rFonts w:eastAsia="Calibri"/>
                <w:spacing w:val="-2"/>
              </w:rPr>
              <w:t>l</w:t>
            </w:r>
            <w:r w:rsidRPr="0019417C">
              <w:rPr>
                <w:rFonts w:eastAsia="Calibri"/>
                <w:spacing w:val="-1"/>
              </w:rPr>
              <w:t>u</w:t>
            </w:r>
            <w:r w:rsidRPr="0019417C">
              <w:rPr>
                <w:rFonts w:eastAsia="Calibri"/>
                <w:spacing w:val="1"/>
              </w:rPr>
              <w:t>d</w:t>
            </w:r>
            <w:r w:rsidRPr="0019417C">
              <w:rPr>
                <w:rFonts w:eastAsia="Calibri"/>
                <w:spacing w:val="-2"/>
              </w:rPr>
              <w:t>i</w:t>
            </w:r>
            <w:r w:rsidRPr="0019417C">
              <w:rPr>
                <w:rFonts w:eastAsia="Calibri"/>
                <w:spacing w:val="1"/>
              </w:rPr>
              <w:t>n</w:t>
            </w:r>
            <w:r w:rsidRPr="0019417C">
              <w:rPr>
                <w:rFonts w:eastAsia="Calibri"/>
              </w:rPr>
              <w:t>g</w:t>
            </w:r>
            <w:r w:rsidRPr="0019417C">
              <w:rPr>
                <w:rFonts w:ascii="Times New Roman" w:hAnsi="Times New Roman"/>
                <w:spacing w:val="-14"/>
              </w:rPr>
              <w:t xml:space="preserve"> </w:t>
            </w:r>
            <w:r w:rsidRPr="0019417C">
              <w:rPr>
                <w:rFonts w:eastAsia="Calibri"/>
                <w:spacing w:val="-1"/>
              </w:rPr>
              <w:t>f</w:t>
            </w:r>
            <w:r w:rsidRPr="0019417C">
              <w:rPr>
                <w:rFonts w:eastAsia="Calibri"/>
                <w:spacing w:val="1"/>
              </w:rPr>
              <w:t>o</w:t>
            </w:r>
            <w:r w:rsidRPr="0019417C">
              <w:rPr>
                <w:rFonts w:eastAsia="Calibri"/>
              </w:rPr>
              <w:t>r</w:t>
            </w:r>
            <w:r w:rsidRPr="0019417C">
              <w:rPr>
                <w:rFonts w:ascii="Times New Roman" w:hAnsi="Times New Roman"/>
              </w:rPr>
              <w:t xml:space="preserve"> </w:t>
            </w:r>
            <w:r w:rsidRPr="0019417C">
              <w:rPr>
                <w:rFonts w:eastAsia="Calibri"/>
                <w:spacing w:val="-1"/>
              </w:rPr>
              <w:t>f</w:t>
            </w:r>
            <w:r w:rsidRPr="0019417C">
              <w:rPr>
                <w:rFonts w:eastAsia="Calibri"/>
                <w:spacing w:val="3"/>
              </w:rPr>
              <w:t>a</w:t>
            </w:r>
            <w:r w:rsidRPr="0019417C">
              <w:rPr>
                <w:rFonts w:eastAsia="Calibri"/>
              </w:rPr>
              <w:t>m</w:t>
            </w:r>
            <w:r w:rsidRPr="0019417C">
              <w:rPr>
                <w:rFonts w:eastAsia="Calibri"/>
                <w:spacing w:val="-2"/>
              </w:rPr>
              <w:t>il</w:t>
            </w:r>
            <w:r w:rsidRPr="0019417C">
              <w:rPr>
                <w:rFonts w:eastAsia="Calibri"/>
              </w:rPr>
              <w:t>y</w:t>
            </w:r>
            <w:r w:rsidRPr="0019417C">
              <w:rPr>
                <w:rFonts w:ascii="Times New Roman" w:hAnsi="Times New Roman"/>
                <w:spacing w:val="-10"/>
              </w:rPr>
              <w:t xml:space="preserve"> </w:t>
            </w:r>
            <w:r w:rsidRPr="0019417C">
              <w:rPr>
                <w:rFonts w:eastAsia="Calibri"/>
                <w:spacing w:val="1"/>
              </w:rPr>
              <w:t>p</w:t>
            </w:r>
            <w:r w:rsidRPr="0019417C">
              <w:rPr>
                <w:rFonts w:eastAsia="Calibri"/>
                <w:spacing w:val="-2"/>
              </w:rPr>
              <w:t>l</w:t>
            </w:r>
            <w:r w:rsidRPr="0019417C">
              <w:rPr>
                <w:rFonts w:eastAsia="Calibri"/>
                <w:spacing w:val="-1"/>
              </w:rPr>
              <w:t>a</w:t>
            </w:r>
            <w:r w:rsidRPr="0019417C">
              <w:rPr>
                <w:rFonts w:eastAsia="Calibri"/>
                <w:spacing w:val="1"/>
              </w:rPr>
              <w:t>nn</w:t>
            </w:r>
            <w:r w:rsidRPr="0019417C">
              <w:rPr>
                <w:rFonts w:eastAsia="Calibri"/>
                <w:spacing w:val="-2"/>
              </w:rPr>
              <w:t>i</w:t>
            </w:r>
            <w:r w:rsidRPr="0019417C">
              <w:rPr>
                <w:rFonts w:eastAsia="Calibri"/>
                <w:spacing w:val="1"/>
              </w:rPr>
              <w:t>n</w:t>
            </w:r>
            <w:r w:rsidRPr="0019417C">
              <w:rPr>
                <w:rFonts w:eastAsia="Calibri"/>
                <w:spacing w:val="-2"/>
              </w:rPr>
              <w:t>g</w:t>
            </w:r>
            <w:r w:rsidRPr="0019417C">
              <w:rPr>
                <w:rFonts w:eastAsia="Calibri"/>
              </w:rPr>
              <w:t>,</w:t>
            </w:r>
            <w:r w:rsidRPr="0019417C">
              <w:rPr>
                <w:rFonts w:ascii="Times New Roman" w:hAnsi="Times New Roman"/>
                <w:spacing w:val="-11"/>
              </w:rPr>
              <w:t xml:space="preserve"> </w:t>
            </w:r>
            <w:r w:rsidRPr="0019417C">
              <w:rPr>
                <w:rFonts w:eastAsia="Calibri"/>
                <w:spacing w:val="-2"/>
              </w:rPr>
              <w:t>i</w:t>
            </w:r>
            <w:r w:rsidRPr="0019417C">
              <w:rPr>
                <w:rFonts w:eastAsia="Calibri"/>
                <w:spacing w:val="1"/>
              </w:rPr>
              <w:t>n</w:t>
            </w:r>
            <w:r w:rsidRPr="0019417C">
              <w:rPr>
                <w:rFonts w:eastAsia="Calibri"/>
                <w:spacing w:val="-3"/>
              </w:rPr>
              <w:t>f</w:t>
            </w:r>
            <w:r w:rsidRPr="0019417C">
              <w:rPr>
                <w:rFonts w:eastAsia="Calibri"/>
                <w:spacing w:val="-1"/>
              </w:rPr>
              <w:t>o</w:t>
            </w:r>
            <w:r w:rsidRPr="0019417C">
              <w:rPr>
                <w:rFonts w:eastAsia="Calibri"/>
                <w:spacing w:val="3"/>
              </w:rPr>
              <w:t>r</w:t>
            </w:r>
            <w:r w:rsidRPr="0019417C">
              <w:rPr>
                <w:rFonts w:eastAsia="Calibri"/>
                <w:spacing w:val="-5"/>
              </w:rPr>
              <w:t>m</w:t>
            </w:r>
            <w:r w:rsidRPr="0019417C">
              <w:rPr>
                <w:rFonts w:eastAsia="Calibri"/>
                <w:spacing w:val="1"/>
              </w:rPr>
              <w:t>at</w:t>
            </w:r>
            <w:r w:rsidRPr="0019417C">
              <w:rPr>
                <w:rFonts w:eastAsia="Calibri"/>
              </w:rPr>
              <w:t>i</w:t>
            </w:r>
            <w:r w:rsidRPr="0019417C">
              <w:rPr>
                <w:rFonts w:eastAsia="Calibri"/>
                <w:spacing w:val="-1"/>
              </w:rPr>
              <w:t>o</w:t>
            </w:r>
            <w:r w:rsidRPr="0019417C">
              <w:rPr>
                <w:rFonts w:eastAsia="Calibri"/>
              </w:rPr>
              <w:t>n</w:t>
            </w:r>
            <w:r w:rsidRPr="0019417C">
              <w:rPr>
                <w:rFonts w:ascii="Times New Roman" w:hAnsi="Times New Roman"/>
                <w:spacing w:val="-16"/>
              </w:rPr>
              <w:t xml:space="preserve"> </w:t>
            </w:r>
            <w:r w:rsidRPr="0019417C">
              <w:rPr>
                <w:rFonts w:eastAsia="Calibri"/>
                <w:spacing w:val="1"/>
              </w:rPr>
              <w:t>a</w:t>
            </w:r>
            <w:r w:rsidRPr="0019417C">
              <w:rPr>
                <w:rFonts w:eastAsia="Calibri"/>
                <w:spacing w:val="-1"/>
              </w:rPr>
              <w:t>n</w:t>
            </w:r>
            <w:r w:rsidRPr="0019417C">
              <w:rPr>
                <w:rFonts w:eastAsia="Calibri"/>
              </w:rPr>
              <w:t>d</w:t>
            </w:r>
            <w:r w:rsidRPr="0019417C">
              <w:rPr>
                <w:rFonts w:ascii="Times New Roman" w:hAnsi="Times New Roman"/>
                <w:spacing w:val="-9"/>
              </w:rPr>
              <w:t xml:space="preserve"> </w:t>
            </w:r>
            <w:r w:rsidRPr="0019417C">
              <w:rPr>
                <w:rFonts w:eastAsia="Calibri"/>
                <w:spacing w:val="-3"/>
              </w:rPr>
              <w:t>e</w:t>
            </w:r>
            <w:r w:rsidRPr="0019417C">
              <w:rPr>
                <w:rFonts w:eastAsia="Calibri"/>
                <w:spacing w:val="1"/>
              </w:rPr>
              <w:t>du</w:t>
            </w:r>
            <w:r w:rsidRPr="0019417C">
              <w:rPr>
                <w:rFonts w:eastAsia="Calibri"/>
                <w:spacing w:val="-2"/>
              </w:rPr>
              <w:t>c</w:t>
            </w:r>
            <w:r w:rsidRPr="0019417C">
              <w:rPr>
                <w:rFonts w:eastAsia="Calibri"/>
                <w:spacing w:val="-1"/>
              </w:rPr>
              <w:t>a</w:t>
            </w:r>
            <w:r w:rsidRPr="0019417C">
              <w:rPr>
                <w:rFonts w:eastAsia="Calibri"/>
                <w:spacing w:val="1"/>
              </w:rPr>
              <w:t>t</w:t>
            </w:r>
            <w:r w:rsidRPr="0019417C">
              <w:rPr>
                <w:rFonts w:eastAsia="Calibri"/>
                <w:spacing w:val="-2"/>
              </w:rPr>
              <w:t>i</w:t>
            </w:r>
            <w:r w:rsidRPr="0019417C">
              <w:rPr>
                <w:rFonts w:eastAsia="Calibri"/>
                <w:spacing w:val="-1"/>
              </w:rPr>
              <w:t>o</w:t>
            </w:r>
            <w:r w:rsidRPr="0019417C">
              <w:rPr>
                <w:rFonts w:eastAsia="Calibri"/>
                <w:spacing w:val="4"/>
              </w:rPr>
              <w:t>n</w:t>
            </w:r>
            <w:r w:rsidRPr="0019417C">
              <w:rPr>
                <w:rFonts w:eastAsia="Calibri"/>
              </w:rPr>
              <w:t>,</w:t>
            </w:r>
            <w:r w:rsidRPr="0019417C">
              <w:rPr>
                <w:rFonts w:ascii="Times New Roman" w:hAnsi="Times New Roman"/>
                <w:spacing w:val="-17"/>
              </w:rPr>
              <w:t xml:space="preserve"> </w:t>
            </w:r>
            <w:r w:rsidRPr="0019417C">
              <w:rPr>
                <w:rFonts w:eastAsia="Calibri"/>
                <w:spacing w:val="1"/>
              </w:rPr>
              <w:t>a</w:t>
            </w:r>
            <w:r w:rsidRPr="0019417C">
              <w:rPr>
                <w:rFonts w:eastAsia="Calibri"/>
                <w:spacing w:val="-1"/>
              </w:rPr>
              <w:t>n</w:t>
            </w:r>
            <w:r w:rsidRPr="0019417C">
              <w:rPr>
                <w:rFonts w:eastAsia="Calibri"/>
              </w:rPr>
              <w:t>d</w:t>
            </w:r>
            <w:r w:rsidRPr="0019417C">
              <w:rPr>
                <w:rFonts w:ascii="Times New Roman" w:hAnsi="Times New Roman"/>
                <w:spacing w:val="-9"/>
              </w:rPr>
              <w:t xml:space="preserve"> </w:t>
            </w:r>
            <w:r w:rsidRPr="0019417C">
              <w:rPr>
                <w:rFonts w:eastAsia="Calibri"/>
                <w:spacing w:val="-2"/>
              </w:rPr>
              <w:t>t</w:t>
            </w:r>
            <w:r w:rsidRPr="0019417C">
              <w:rPr>
                <w:rFonts w:eastAsia="Calibri"/>
                <w:spacing w:val="-1"/>
              </w:rPr>
              <w:t>h</w:t>
            </w:r>
            <w:r w:rsidRPr="0019417C">
              <w:rPr>
                <w:rFonts w:eastAsia="Calibri"/>
              </w:rPr>
              <w:t>e</w:t>
            </w:r>
            <w:r w:rsidRPr="0019417C">
              <w:rPr>
                <w:rFonts w:ascii="Times New Roman" w:hAnsi="Times New Roman"/>
                <w:spacing w:val="-5"/>
              </w:rPr>
              <w:t xml:space="preserve"> </w:t>
            </w:r>
            <w:r w:rsidRPr="0019417C">
              <w:rPr>
                <w:rFonts w:eastAsia="Calibri"/>
                <w:spacing w:val="-5"/>
              </w:rPr>
              <w:t>i</w:t>
            </w:r>
            <w:r w:rsidRPr="0019417C">
              <w:rPr>
                <w:rFonts w:eastAsia="Calibri"/>
                <w:spacing w:val="4"/>
              </w:rPr>
              <w:t>n</w:t>
            </w:r>
            <w:r w:rsidRPr="0019417C">
              <w:rPr>
                <w:rFonts w:eastAsia="Calibri"/>
                <w:spacing w:val="-2"/>
              </w:rPr>
              <w:t>t</w:t>
            </w:r>
            <w:r w:rsidRPr="0019417C">
              <w:rPr>
                <w:rFonts w:eastAsia="Calibri"/>
                <w:spacing w:val="-3"/>
              </w:rPr>
              <w:t>e</w:t>
            </w:r>
            <w:r w:rsidRPr="0019417C">
              <w:rPr>
                <w:rFonts w:eastAsia="Calibri"/>
              </w:rPr>
              <w:t>gr</w:t>
            </w:r>
            <w:r w:rsidRPr="0019417C">
              <w:rPr>
                <w:rFonts w:eastAsia="Calibri"/>
                <w:spacing w:val="-1"/>
              </w:rPr>
              <w:t>a</w:t>
            </w:r>
            <w:r w:rsidRPr="0019417C">
              <w:rPr>
                <w:rFonts w:eastAsia="Calibri"/>
                <w:spacing w:val="3"/>
              </w:rPr>
              <w:t>t</w:t>
            </w:r>
            <w:r w:rsidRPr="0019417C">
              <w:rPr>
                <w:rFonts w:eastAsia="Calibri"/>
                <w:spacing w:val="-2"/>
              </w:rPr>
              <w:t>i</w:t>
            </w:r>
            <w:r w:rsidRPr="0019417C">
              <w:rPr>
                <w:rFonts w:eastAsia="Calibri"/>
                <w:spacing w:val="-1"/>
              </w:rPr>
              <w:t>o</w:t>
            </w:r>
            <w:r w:rsidRPr="0019417C">
              <w:rPr>
                <w:rFonts w:eastAsia="Calibri"/>
              </w:rPr>
              <w:t>n</w:t>
            </w:r>
            <w:r w:rsidRPr="0019417C">
              <w:rPr>
                <w:rFonts w:ascii="Times New Roman" w:hAnsi="Times New Roman"/>
                <w:spacing w:val="-15"/>
              </w:rPr>
              <w:t xml:space="preserve"> </w:t>
            </w:r>
            <w:r w:rsidRPr="0019417C">
              <w:rPr>
                <w:rFonts w:eastAsia="Calibri"/>
                <w:spacing w:val="1"/>
              </w:rPr>
              <w:t>o</w:t>
            </w:r>
            <w:r w:rsidRPr="0019417C">
              <w:rPr>
                <w:rFonts w:eastAsia="Calibri"/>
              </w:rPr>
              <w:t>f</w:t>
            </w:r>
            <w:r w:rsidRPr="0019417C">
              <w:rPr>
                <w:rFonts w:ascii="Times New Roman" w:hAnsi="Times New Roman"/>
                <w:spacing w:val="-9"/>
              </w:rPr>
              <w:t xml:space="preserve"> </w:t>
            </w:r>
            <w:r w:rsidRPr="0019417C">
              <w:rPr>
                <w:rFonts w:eastAsia="Calibri"/>
              </w:rPr>
              <w:t>re</w:t>
            </w:r>
            <w:r w:rsidRPr="0019417C">
              <w:rPr>
                <w:rFonts w:eastAsia="Calibri"/>
                <w:spacing w:val="-1"/>
              </w:rPr>
              <w:t>p</w:t>
            </w:r>
            <w:r w:rsidRPr="0019417C">
              <w:rPr>
                <w:rFonts w:eastAsia="Calibri"/>
                <w:spacing w:val="-2"/>
              </w:rPr>
              <w:t>r</w:t>
            </w:r>
            <w:r w:rsidRPr="0019417C">
              <w:rPr>
                <w:rFonts w:eastAsia="Calibri"/>
                <w:spacing w:val="-1"/>
              </w:rPr>
              <w:t>o</w:t>
            </w:r>
            <w:r w:rsidRPr="0019417C">
              <w:rPr>
                <w:rFonts w:eastAsia="Calibri"/>
                <w:spacing w:val="1"/>
              </w:rPr>
              <w:t>du</w:t>
            </w:r>
            <w:r w:rsidRPr="0019417C">
              <w:rPr>
                <w:rFonts w:eastAsia="Calibri"/>
                <w:spacing w:val="-2"/>
              </w:rPr>
              <w:t>c</w:t>
            </w:r>
            <w:r w:rsidRPr="0019417C">
              <w:rPr>
                <w:rFonts w:eastAsia="Calibri"/>
                <w:spacing w:val="1"/>
              </w:rPr>
              <w:t>t</w:t>
            </w:r>
            <w:r w:rsidRPr="0019417C">
              <w:rPr>
                <w:rFonts w:eastAsia="Calibri"/>
              </w:rPr>
              <w:t>i</w:t>
            </w:r>
            <w:r w:rsidRPr="0019417C">
              <w:rPr>
                <w:rFonts w:eastAsia="Calibri"/>
                <w:spacing w:val="-3"/>
              </w:rPr>
              <w:t>v</w:t>
            </w:r>
            <w:r w:rsidRPr="0019417C">
              <w:rPr>
                <w:rFonts w:eastAsia="Calibri"/>
              </w:rPr>
              <w:t>e</w:t>
            </w:r>
            <w:r w:rsidRPr="0019417C">
              <w:rPr>
                <w:rFonts w:ascii="Times New Roman" w:hAnsi="Times New Roman"/>
                <w:spacing w:val="-15"/>
              </w:rPr>
              <w:t xml:space="preserve"> </w:t>
            </w:r>
            <w:r w:rsidRPr="0019417C">
              <w:rPr>
                <w:rFonts w:eastAsia="Calibri"/>
                <w:spacing w:val="1"/>
              </w:rPr>
              <w:t>h</w:t>
            </w:r>
            <w:r w:rsidRPr="0019417C">
              <w:rPr>
                <w:rFonts w:eastAsia="Calibri"/>
                <w:spacing w:val="-3"/>
              </w:rPr>
              <w:t>e</w:t>
            </w:r>
            <w:r w:rsidRPr="0019417C">
              <w:rPr>
                <w:rFonts w:eastAsia="Calibri"/>
                <w:spacing w:val="3"/>
              </w:rPr>
              <w:t>a</w:t>
            </w:r>
            <w:r w:rsidRPr="0019417C">
              <w:rPr>
                <w:rFonts w:eastAsia="Calibri"/>
                <w:spacing w:val="-5"/>
              </w:rPr>
              <w:t>l</w:t>
            </w:r>
            <w:r w:rsidRPr="0019417C">
              <w:rPr>
                <w:rFonts w:eastAsia="Calibri"/>
                <w:spacing w:val="1"/>
              </w:rPr>
              <w:t>t</w:t>
            </w:r>
            <w:r w:rsidRPr="0019417C">
              <w:rPr>
                <w:rFonts w:eastAsia="Calibri"/>
              </w:rPr>
              <w:t>h</w:t>
            </w:r>
            <w:r w:rsidRPr="0019417C">
              <w:rPr>
                <w:rFonts w:ascii="Times New Roman" w:hAnsi="Times New Roman"/>
                <w:spacing w:val="-8"/>
              </w:rPr>
              <w:t xml:space="preserve"> </w:t>
            </w:r>
            <w:r w:rsidRPr="0019417C">
              <w:rPr>
                <w:rFonts w:eastAsia="Calibri"/>
                <w:spacing w:val="-2"/>
              </w:rPr>
              <w:t>i</w:t>
            </w:r>
            <w:r w:rsidRPr="0019417C">
              <w:rPr>
                <w:rFonts w:eastAsia="Calibri"/>
                <w:spacing w:val="-1"/>
              </w:rPr>
              <w:t>n</w:t>
            </w:r>
            <w:r w:rsidRPr="0019417C">
              <w:rPr>
                <w:rFonts w:eastAsia="Calibri"/>
                <w:spacing w:val="1"/>
              </w:rPr>
              <w:t>t</w:t>
            </w:r>
            <w:r w:rsidRPr="0019417C">
              <w:rPr>
                <w:rFonts w:eastAsia="Calibri"/>
              </w:rPr>
              <w:t>o</w:t>
            </w:r>
            <w:r w:rsidRPr="0019417C">
              <w:rPr>
                <w:rFonts w:ascii="Times New Roman" w:hAnsi="Times New Roman"/>
                <w:spacing w:val="-11"/>
              </w:rPr>
              <w:t xml:space="preserve"> </w:t>
            </w:r>
            <w:r w:rsidRPr="0019417C">
              <w:rPr>
                <w:rFonts w:eastAsia="Calibri"/>
                <w:spacing w:val="-1"/>
              </w:rPr>
              <w:t>n</w:t>
            </w:r>
            <w:r w:rsidRPr="0019417C">
              <w:rPr>
                <w:rFonts w:eastAsia="Calibri"/>
                <w:spacing w:val="3"/>
              </w:rPr>
              <w:t>a</w:t>
            </w:r>
            <w:r w:rsidRPr="0019417C">
              <w:rPr>
                <w:rFonts w:eastAsia="Calibri"/>
                <w:spacing w:val="1"/>
              </w:rPr>
              <w:t>t</w:t>
            </w:r>
            <w:r w:rsidRPr="0019417C">
              <w:rPr>
                <w:rFonts w:eastAsia="Calibri"/>
                <w:spacing w:val="-2"/>
              </w:rPr>
              <w:t>i</w:t>
            </w:r>
            <w:r w:rsidRPr="0019417C">
              <w:rPr>
                <w:rFonts w:eastAsia="Calibri"/>
                <w:spacing w:val="-1"/>
              </w:rPr>
              <w:t>on</w:t>
            </w:r>
            <w:r w:rsidRPr="0019417C">
              <w:rPr>
                <w:rFonts w:eastAsia="Calibri"/>
                <w:spacing w:val="3"/>
              </w:rPr>
              <w:t>a</w:t>
            </w:r>
            <w:r w:rsidRPr="0019417C">
              <w:rPr>
                <w:rFonts w:eastAsia="Calibri"/>
              </w:rPr>
              <w:t>l</w:t>
            </w:r>
            <w:r w:rsidRPr="0019417C">
              <w:rPr>
                <w:rFonts w:ascii="Times New Roman" w:hAnsi="Times New Roman"/>
              </w:rPr>
              <w:t xml:space="preserve"> </w:t>
            </w:r>
            <w:r w:rsidRPr="0019417C">
              <w:rPr>
                <w:rFonts w:eastAsia="Calibri"/>
                <w:spacing w:val="-1"/>
              </w:rPr>
              <w:t>s</w:t>
            </w:r>
            <w:r w:rsidRPr="0019417C">
              <w:rPr>
                <w:rFonts w:eastAsia="Calibri"/>
                <w:spacing w:val="1"/>
              </w:rPr>
              <w:t>t</w:t>
            </w:r>
            <w:r w:rsidRPr="0019417C">
              <w:rPr>
                <w:rFonts w:eastAsia="Calibri"/>
                <w:spacing w:val="-2"/>
              </w:rPr>
              <w:t>r</w:t>
            </w:r>
            <w:r w:rsidRPr="0019417C">
              <w:rPr>
                <w:rFonts w:eastAsia="Calibri"/>
                <w:spacing w:val="1"/>
              </w:rPr>
              <w:t>at</w:t>
            </w:r>
            <w:r w:rsidRPr="0019417C">
              <w:rPr>
                <w:rFonts w:eastAsia="Calibri"/>
              </w:rPr>
              <w:t>egies</w:t>
            </w:r>
            <w:r w:rsidRPr="0019417C">
              <w:rPr>
                <w:rFonts w:ascii="Times New Roman" w:hAnsi="Times New Roman"/>
                <w:spacing w:val="-16"/>
              </w:rPr>
              <w:t xml:space="preserve"> </w:t>
            </w:r>
            <w:r w:rsidRPr="0019417C">
              <w:rPr>
                <w:rFonts w:eastAsia="Calibri"/>
                <w:spacing w:val="-1"/>
              </w:rPr>
              <w:t>a</w:t>
            </w:r>
            <w:r w:rsidRPr="0019417C">
              <w:rPr>
                <w:rFonts w:eastAsia="Calibri"/>
                <w:spacing w:val="1"/>
              </w:rPr>
              <w:t>n</w:t>
            </w:r>
            <w:r w:rsidRPr="0019417C">
              <w:rPr>
                <w:rFonts w:eastAsia="Calibri"/>
              </w:rPr>
              <w:t>d</w:t>
            </w:r>
            <w:r w:rsidRPr="0019417C">
              <w:rPr>
                <w:rFonts w:ascii="Times New Roman" w:hAnsi="Times New Roman"/>
                <w:spacing w:val="-11"/>
              </w:rPr>
              <w:t xml:space="preserve"> </w:t>
            </w:r>
            <w:r w:rsidRPr="0019417C">
              <w:rPr>
                <w:rFonts w:eastAsia="Calibri"/>
                <w:spacing w:val="1"/>
              </w:rPr>
              <w:t>p</w:t>
            </w:r>
            <w:r w:rsidRPr="0019417C">
              <w:rPr>
                <w:rFonts w:eastAsia="Calibri"/>
                <w:spacing w:val="-2"/>
              </w:rPr>
              <w:t>r</w:t>
            </w:r>
            <w:r w:rsidRPr="0019417C">
              <w:rPr>
                <w:rFonts w:eastAsia="Calibri"/>
                <w:spacing w:val="1"/>
              </w:rPr>
              <w:t>o</w:t>
            </w:r>
            <w:r w:rsidRPr="0019417C">
              <w:rPr>
                <w:rFonts w:eastAsia="Calibri"/>
              </w:rPr>
              <w:t>g</w:t>
            </w:r>
            <w:r w:rsidRPr="0019417C">
              <w:rPr>
                <w:rFonts w:eastAsia="Calibri"/>
                <w:spacing w:val="-2"/>
              </w:rPr>
              <w:t>r</w:t>
            </w:r>
            <w:r w:rsidRPr="0019417C">
              <w:rPr>
                <w:rFonts w:eastAsia="Calibri"/>
                <w:spacing w:val="1"/>
              </w:rPr>
              <w:t>a</w:t>
            </w:r>
            <w:r w:rsidRPr="0019417C">
              <w:rPr>
                <w:rFonts w:eastAsia="Calibri"/>
                <w:spacing w:val="-3"/>
              </w:rPr>
              <w:t>m</w:t>
            </w:r>
            <w:r w:rsidRPr="0019417C">
              <w:rPr>
                <w:rFonts w:eastAsia="Calibri"/>
              </w:rPr>
              <w:t>m</w:t>
            </w:r>
            <w:r w:rsidRPr="0019417C">
              <w:rPr>
                <w:rFonts w:eastAsia="Calibri"/>
                <w:spacing w:val="2"/>
              </w:rPr>
              <w:t>e</w:t>
            </w:r>
            <w:r w:rsidRPr="0019417C">
              <w:rPr>
                <w:rFonts w:eastAsia="Calibri"/>
              </w:rPr>
              <w:t>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6C76130A" w:rsidR="005377B9" w:rsidRPr="00DB2680" w:rsidRDefault="009E6689" w:rsidP="0019417C">
            <w:pPr>
              <w:pStyle w:val="MIndHeader"/>
              <w:rPr>
                <w:b/>
                <w:bCs/>
                <w:sz w:val="24"/>
                <w:szCs w:val="24"/>
              </w:rPr>
            </w:pPr>
            <w:r>
              <w:rPr>
                <w:rFonts w:eastAsia="Calibri"/>
              </w:rPr>
              <w:t>I</w:t>
            </w:r>
            <w:r>
              <w:rPr>
                <w:rFonts w:eastAsia="Calibri"/>
                <w:spacing w:val="-1"/>
              </w:rPr>
              <w:t>nd</w:t>
            </w:r>
            <w:r>
              <w:rPr>
                <w:rFonts w:eastAsia="Calibri"/>
              </w:rPr>
              <w:t>ica</w:t>
            </w:r>
            <w:r>
              <w:rPr>
                <w:rFonts w:eastAsia="Calibri"/>
                <w:spacing w:val="-1"/>
              </w:rPr>
              <w:t>t</w:t>
            </w:r>
            <w:r>
              <w:rPr>
                <w:rFonts w:eastAsia="Calibri"/>
              </w:rPr>
              <w:t>or</w:t>
            </w:r>
            <w:r>
              <w:rPr>
                <w:rFonts w:ascii="Times New Roman" w:hAnsi="Times New Roman"/>
                <w:spacing w:val="12"/>
              </w:rPr>
              <w:t xml:space="preserve"> </w:t>
            </w:r>
            <w:r>
              <w:rPr>
                <w:rFonts w:eastAsia="Calibri"/>
              </w:rPr>
              <w:t>3.</w:t>
            </w:r>
            <w:r>
              <w:rPr>
                <w:rFonts w:eastAsia="Calibri"/>
                <w:spacing w:val="-2"/>
              </w:rPr>
              <w:t>7</w:t>
            </w:r>
            <w:r>
              <w:rPr>
                <w:rFonts w:eastAsia="Calibri"/>
                <w:spacing w:val="3"/>
              </w:rPr>
              <w:t>.</w:t>
            </w:r>
            <w:r>
              <w:rPr>
                <w:rFonts w:eastAsia="Calibri"/>
                <w:spacing w:val="-2"/>
              </w:rPr>
              <w:t>2</w:t>
            </w:r>
            <w:r>
              <w:rPr>
                <w:rFonts w:eastAsia="Calibri"/>
              </w:rPr>
              <w:t>:</w:t>
            </w:r>
            <w:r>
              <w:rPr>
                <w:rFonts w:ascii="Times New Roman" w:hAnsi="Times New Roman"/>
                <w:spacing w:val="5"/>
              </w:rPr>
              <w:t xml:space="preserve"> </w:t>
            </w:r>
            <w:r>
              <w:rPr>
                <w:rFonts w:eastAsia="Calibri"/>
                <w:spacing w:val="-3"/>
              </w:rPr>
              <w:t>A</w:t>
            </w:r>
            <w:r>
              <w:rPr>
                <w:rFonts w:eastAsia="Calibri"/>
                <w:spacing w:val="-1"/>
              </w:rPr>
              <w:t>d</w:t>
            </w:r>
            <w:r>
              <w:rPr>
                <w:rFonts w:eastAsia="Calibri"/>
              </w:rPr>
              <w:t>ole</w:t>
            </w:r>
            <w:r>
              <w:rPr>
                <w:rFonts w:eastAsia="Calibri"/>
                <w:spacing w:val="-2"/>
              </w:rPr>
              <w:t>s</w:t>
            </w:r>
            <w:r>
              <w:rPr>
                <w:rFonts w:eastAsia="Calibri"/>
                <w:spacing w:val="3"/>
              </w:rPr>
              <w:t>c</w:t>
            </w:r>
            <w:r>
              <w:rPr>
                <w:rFonts w:eastAsia="Calibri"/>
              </w:rPr>
              <w:t>e</w:t>
            </w:r>
            <w:r>
              <w:rPr>
                <w:rFonts w:eastAsia="Calibri"/>
                <w:spacing w:val="-1"/>
              </w:rPr>
              <w:t>n</w:t>
            </w:r>
            <w:r>
              <w:rPr>
                <w:rFonts w:eastAsia="Calibri"/>
              </w:rPr>
              <w:t>t</w:t>
            </w:r>
            <w:r>
              <w:rPr>
                <w:rFonts w:ascii="Times New Roman" w:hAnsi="Times New Roman"/>
                <w:spacing w:val="14"/>
              </w:rPr>
              <w:t xml:space="preserve"> </w:t>
            </w:r>
            <w:r>
              <w:rPr>
                <w:rFonts w:eastAsia="Calibri"/>
                <w:spacing w:val="-1"/>
              </w:rPr>
              <w:t>b</w:t>
            </w:r>
            <w:r>
              <w:rPr>
                <w:rFonts w:eastAsia="Calibri"/>
              </w:rPr>
              <w:t>i</w:t>
            </w:r>
            <w:r>
              <w:rPr>
                <w:rFonts w:eastAsia="Calibri"/>
                <w:spacing w:val="3"/>
              </w:rPr>
              <w:t>r</w:t>
            </w:r>
            <w:r>
              <w:rPr>
                <w:rFonts w:eastAsia="Calibri"/>
                <w:spacing w:val="-1"/>
              </w:rPr>
              <w:t>t</w:t>
            </w:r>
            <w:r>
              <w:rPr>
                <w:rFonts w:eastAsia="Calibri"/>
              </w:rPr>
              <w:t>h</w:t>
            </w:r>
            <w:r>
              <w:rPr>
                <w:rFonts w:ascii="Times New Roman" w:hAnsi="Times New Roman"/>
                <w:spacing w:val="3"/>
              </w:rPr>
              <w:t xml:space="preserve"> </w:t>
            </w:r>
            <w:r>
              <w:rPr>
                <w:rFonts w:eastAsia="Calibri"/>
              </w:rPr>
              <w:t>ra</w:t>
            </w:r>
            <w:r>
              <w:rPr>
                <w:rFonts w:eastAsia="Calibri"/>
                <w:spacing w:val="-1"/>
              </w:rPr>
              <w:t>t</w:t>
            </w:r>
            <w:r>
              <w:rPr>
                <w:rFonts w:eastAsia="Calibri"/>
              </w:rPr>
              <w:t>e</w:t>
            </w:r>
            <w:r>
              <w:rPr>
                <w:rFonts w:ascii="Times New Roman" w:hAnsi="Times New Roman"/>
                <w:spacing w:val="3"/>
              </w:rPr>
              <w:t xml:space="preserve"> </w:t>
            </w:r>
            <w:r>
              <w:rPr>
                <w:rFonts w:eastAsia="Calibri"/>
              </w:rPr>
              <w:t>(a</w:t>
            </w:r>
            <w:r>
              <w:rPr>
                <w:rFonts w:eastAsia="Calibri"/>
                <w:spacing w:val="-1"/>
              </w:rPr>
              <w:t>g</w:t>
            </w:r>
            <w:r>
              <w:rPr>
                <w:rFonts w:eastAsia="Calibri"/>
              </w:rPr>
              <w:t>ed</w:t>
            </w:r>
            <w:r>
              <w:rPr>
                <w:rFonts w:ascii="Times New Roman" w:hAnsi="Times New Roman"/>
                <w:spacing w:val="7"/>
              </w:rPr>
              <w:t xml:space="preserve"> </w:t>
            </w:r>
            <w:r>
              <w:rPr>
                <w:rFonts w:eastAsia="Calibri"/>
              </w:rPr>
              <w:t>10-14</w:t>
            </w:r>
            <w:r>
              <w:rPr>
                <w:rFonts w:ascii="Times New Roman" w:hAnsi="Times New Roman"/>
              </w:rPr>
              <w:t xml:space="preserve"> </w:t>
            </w:r>
            <w:r>
              <w:rPr>
                <w:rFonts w:eastAsia="Calibri"/>
                <w:spacing w:val="3"/>
              </w:rPr>
              <w:t>y</w:t>
            </w:r>
            <w:r>
              <w:rPr>
                <w:rFonts w:eastAsia="Calibri"/>
              </w:rPr>
              <w:t>ear</w:t>
            </w:r>
            <w:r>
              <w:rPr>
                <w:rFonts w:eastAsia="Calibri"/>
                <w:spacing w:val="-2"/>
              </w:rPr>
              <w:t>s</w:t>
            </w:r>
            <w:r>
              <w:rPr>
                <w:rFonts w:eastAsia="Calibri"/>
              </w:rPr>
              <w:t>;</w:t>
            </w:r>
            <w:r>
              <w:rPr>
                <w:rFonts w:ascii="Times New Roman" w:hAnsi="Times New Roman"/>
                <w:spacing w:val="6"/>
              </w:rPr>
              <w:t xml:space="preserve"> </w:t>
            </w:r>
            <w:r>
              <w:rPr>
                <w:rFonts w:eastAsia="Calibri"/>
              </w:rPr>
              <w:t>a</w:t>
            </w:r>
            <w:r>
              <w:rPr>
                <w:rFonts w:eastAsia="Calibri"/>
                <w:spacing w:val="2"/>
              </w:rPr>
              <w:t>g</w:t>
            </w:r>
            <w:r>
              <w:rPr>
                <w:rFonts w:eastAsia="Calibri"/>
              </w:rPr>
              <w:t>ed</w:t>
            </w:r>
            <w:r>
              <w:rPr>
                <w:rFonts w:ascii="Times New Roman" w:hAnsi="Times New Roman"/>
              </w:rPr>
              <w:t xml:space="preserve"> </w:t>
            </w:r>
            <w:r>
              <w:rPr>
                <w:rFonts w:eastAsia="Calibri"/>
              </w:rPr>
              <w:t>15-19</w:t>
            </w:r>
            <w:r>
              <w:rPr>
                <w:rFonts w:ascii="Times New Roman" w:hAnsi="Times New Roman"/>
                <w:spacing w:val="4"/>
              </w:rPr>
              <w:t xml:space="preserve"> </w:t>
            </w:r>
            <w:r>
              <w:rPr>
                <w:rFonts w:eastAsia="Calibri"/>
              </w:rPr>
              <w:t>year</w:t>
            </w:r>
            <w:r>
              <w:rPr>
                <w:rFonts w:eastAsia="Calibri"/>
                <w:spacing w:val="-2"/>
              </w:rPr>
              <w:t>s</w:t>
            </w:r>
            <w:r>
              <w:rPr>
                <w:rFonts w:eastAsia="Calibri"/>
              </w:rPr>
              <w:t>)</w:t>
            </w:r>
            <w:r>
              <w:rPr>
                <w:rFonts w:ascii="Times New Roman" w:hAnsi="Times New Roman"/>
                <w:spacing w:val="8"/>
              </w:rPr>
              <w:t xml:space="preserve"> </w:t>
            </w:r>
            <w:r>
              <w:rPr>
                <w:rFonts w:eastAsia="Calibri"/>
                <w:spacing w:val="-1"/>
              </w:rPr>
              <w:t>p</w:t>
            </w:r>
            <w:r>
              <w:rPr>
                <w:rFonts w:eastAsia="Calibri"/>
              </w:rPr>
              <w:t>er</w:t>
            </w:r>
            <w:r>
              <w:rPr>
                <w:rFonts w:ascii="Times New Roman" w:hAnsi="Times New Roman"/>
              </w:rPr>
              <w:t xml:space="preserve"> </w:t>
            </w:r>
            <w:r>
              <w:rPr>
                <w:rFonts w:eastAsia="Calibri"/>
              </w:rPr>
              <w:t>1</w:t>
            </w:r>
            <w:r>
              <w:rPr>
                <w:rFonts w:eastAsia="Calibri"/>
                <w:spacing w:val="-1"/>
              </w:rPr>
              <w:t>,</w:t>
            </w:r>
            <w:r>
              <w:rPr>
                <w:rFonts w:eastAsia="Calibri"/>
              </w:rPr>
              <w:t>0</w:t>
            </w:r>
            <w:r>
              <w:rPr>
                <w:rFonts w:eastAsia="Calibri"/>
                <w:spacing w:val="-2"/>
              </w:rPr>
              <w:t>0</w:t>
            </w:r>
            <w:r>
              <w:rPr>
                <w:rFonts w:eastAsia="Calibri"/>
              </w:rPr>
              <w:t>0</w:t>
            </w:r>
            <w:r>
              <w:rPr>
                <w:rFonts w:ascii="Times New Roman" w:hAnsi="Times New Roman"/>
                <w:spacing w:val="9"/>
              </w:rPr>
              <w:t xml:space="preserve"> </w:t>
            </w:r>
            <w:r>
              <w:rPr>
                <w:rFonts w:eastAsia="Calibri"/>
                <w:w w:val="102"/>
              </w:rPr>
              <w:t>women</w:t>
            </w:r>
            <w:r>
              <w:rPr>
                <w:rFonts w:ascii="Times New Roman" w:hAnsi="Times New Roman"/>
                <w:w w:val="102"/>
              </w:rPr>
              <w:t xml:space="preserve"> </w:t>
            </w:r>
            <w:r>
              <w:rPr>
                <w:rFonts w:eastAsia="Calibri"/>
              </w:rPr>
              <w:t>in</w:t>
            </w:r>
            <w:r>
              <w:rPr>
                <w:rFonts w:ascii="Times New Roman" w:hAnsi="Times New Roman"/>
                <w:spacing w:val="-3"/>
              </w:rPr>
              <w:t xml:space="preserve"> </w:t>
            </w:r>
            <w:r>
              <w:rPr>
                <w:rFonts w:eastAsia="Calibri"/>
                <w:spacing w:val="-1"/>
              </w:rPr>
              <w:t>th</w:t>
            </w:r>
            <w:r>
              <w:rPr>
                <w:rFonts w:eastAsia="Calibri"/>
                <w:spacing w:val="2"/>
              </w:rPr>
              <w:t>a</w:t>
            </w:r>
            <w:r>
              <w:rPr>
                <w:rFonts w:eastAsia="Calibri"/>
              </w:rPr>
              <w:t>t</w:t>
            </w:r>
            <w:r>
              <w:rPr>
                <w:rFonts w:ascii="Times New Roman" w:hAnsi="Times New Roman"/>
              </w:rPr>
              <w:t xml:space="preserve"> </w:t>
            </w:r>
            <w:r>
              <w:rPr>
                <w:rFonts w:eastAsia="Calibri"/>
              </w:rPr>
              <w:t>a</w:t>
            </w:r>
            <w:r>
              <w:rPr>
                <w:rFonts w:eastAsia="Calibri"/>
                <w:spacing w:val="-1"/>
              </w:rPr>
              <w:t>g</w:t>
            </w:r>
            <w:r>
              <w:rPr>
                <w:rFonts w:eastAsia="Calibri"/>
              </w:rPr>
              <w:t>e</w:t>
            </w:r>
            <w:r>
              <w:rPr>
                <w:rFonts w:ascii="Times New Roman" w:hAnsi="Times New Roman"/>
                <w:spacing w:val="4"/>
              </w:rPr>
              <w:t xml:space="preserve"> </w:t>
            </w:r>
            <w:r>
              <w:rPr>
                <w:rFonts w:eastAsia="Calibri"/>
                <w:spacing w:val="-1"/>
                <w:w w:val="102"/>
              </w:rPr>
              <w:t>g</w:t>
            </w:r>
            <w:r>
              <w:rPr>
                <w:rFonts w:eastAsia="Calibri"/>
                <w:w w:val="102"/>
              </w:rPr>
              <w:t>ro</w:t>
            </w:r>
            <w:r>
              <w:rPr>
                <w:rFonts w:eastAsia="Calibri"/>
                <w:spacing w:val="-1"/>
                <w:w w:val="102"/>
              </w:rPr>
              <w:t>u</w:t>
            </w:r>
            <w:r>
              <w:rPr>
                <w:rFonts w:eastAsia="Calibri"/>
                <w:w w:val="102"/>
              </w:rPr>
              <w:t>p</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17AF73F8" w:rsidR="005377B9" w:rsidRPr="00E836C7" w:rsidRDefault="009E6689" w:rsidP="0019417C">
            <w:pPr>
              <w:pStyle w:val="Header"/>
              <w:rPr>
                <w:color w:val="595959" w:themeColor="text1" w:themeTint="A6"/>
                <w:sz w:val="18"/>
                <w:szCs w:val="18"/>
              </w:rPr>
            </w:pPr>
            <w:bookmarkStart w:id="7" w:name="_Hlk506197003"/>
            <w:bookmarkStart w:id="8" w:name="_Hlk506197004"/>
            <w:bookmarkStart w:id="9" w:name="_Hlk506197005"/>
            <w:r w:rsidRPr="00757E8A">
              <w:rPr>
                <w:color w:val="404040" w:themeColor="text1" w:themeTint="BF"/>
                <w:sz w:val="18"/>
                <w:szCs w:val="18"/>
              </w:rPr>
              <w:t xml:space="preserve">Last updated: </w:t>
            </w:r>
            <w:r>
              <w:rPr>
                <w:noProof/>
                <w:color w:val="404040" w:themeColor="text1" w:themeTint="BF"/>
                <w:sz w:val="18"/>
                <w:szCs w:val="18"/>
              </w:rPr>
              <w:t xml:space="preserve"> </w:t>
            </w:r>
            <w:r w:rsidR="008F1FC9">
              <w:rPr>
                <w:noProof/>
                <w:color w:val="404040" w:themeColor="text1" w:themeTint="BF"/>
                <w:sz w:val="18"/>
                <w:szCs w:val="18"/>
              </w:rPr>
              <w:t>May 2020</w:t>
            </w:r>
            <w:bookmarkEnd w:id="7"/>
            <w:bookmarkEnd w:id="8"/>
            <w:bookmarkEnd w:id="9"/>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65C5E07A" w14:textId="54765B84" w:rsidR="001100DA" w:rsidRDefault="001100DA" w:rsidP="0019417C">
            <w:pPr>
              <w:pStyle w:val="MHeader"/>
              <w:rPr>
                <w:rFonts w:ascii="Calibri" w:eastAsia="Calibri" w:hAnsi="Calibri" w:cs="Calibri"/>
                <w:sz w:val="34"/>
                <w:szCs w:val="34"/>
              </w:rPr>
            </w:pPr>
            <w:r>
              <w:rPr>
                <w:noProof/>
              </w:rPr>
              <w:t>Related indicators</w:t>
            </w:r>
          </w:p>
          <w:p w14:paraId="1D8C2572" w14:textId="6A403167" w:rsidR="005377B9" w:rsidRPr="00837EC7" w:rsidRDefault="001100DA" w:rsidP="0019417C">
            <w:pPr>
              <w:spacing w:before="18" w:after="0" w:line="276" w:lineRule="auto"/>
              <w:ind w:right="263"/>
              <w:rPr>
                <w:rFonts w:cstheme="minorHAnsi"/>
              </w:rPr>
            </w:pPr>
            <w:r w:rsidRPr="0019417C">
              <w:rPr>
                <w:rStyle w:val="MTextChar"/>
                <w:rFonts w:eastAsia="Calibri"/>
              </w:rPr>
              <w:t>Indicator</w:t>
            </w:r>
            <w:r w:rsidRPr="0019417C">
              <w:rPr>
                <w:rStyle w:val="MTextChar"/>
                <w:rFonts w:eastAsiaTheme="minorHAnsi"/>
              </w:rPr>
              <w:t xml:space="preserve"> </w:t>
            </w:r>
            <w:r w:rsidRPr="0019417C">
              <w:rPr>
                <w:rStyle w:val="MTextChar"/>
                <w:rFonts w:eastAsia="Calibri"/>
              </w:rPr>
              <w:t>is</w:t>
            </w:r>
            <w:r w:rsidRPr="0019417C">
              <w:rPr>
                <w:rStyle w:val="MTextChar"/>
                <w:rFonts w:eastAsiaTheme="minorHAnsi"/>
              </w:rPr>
              <w:t xml:space="preserve"> </w:t>
            </w:r>
            <w:r w:rsidRPr="0019417C">
              <w:rPr>
                <w:rStyle w:val="MTextChar"/>
                <w:rFonts w:eastAsia="Calibri"/>
              </w:rPr>
              <w:t>linked</w:t>
            </w:r>
            <w:r w:rsidRPr="0019417C">
              <w:rPr>
                <w:rStyle w:val="MTextChar"/>
                <w:rFonts w:eastAsiaTheme="minorHAnsi"/>
              </w:rPr>
              <w:t xml:space="preserve"> </w:t>
            </w:r>
            <w:r w:rsidRPr="0019417C">
              <w:rPr>
                <w:rStyle w:val="MTextChar"/>
                <w:rFonts w:eastAsia="Calibri"/>
              </w:rPr>
              <w:t>to</w:t>
            </w:r>
            <w:r w:rsidRPr="0019417C">
              <w:rPr>
                <w:rStyle w:val="MTextChar"/>
                <w:rFonts w:eastAsiaTheme="minorHAnsi"/>
              </w:rPr>
              <w:t xml:space="preserve"> </w:t>
            </w:r>
            <w:r w:rsidRPr="0019417C">
              <w:rPr>
                <w:rStyle w:val="MTextChar"/>
                <w:rFonts w:eastAsia="Calibri"/>
              </w:rPr>
              <w:t>Target</w:t>
            </w:r>
            <w:r w:rsidRPr="0019417C">
              <w:rPr>
                <w:rStyle w:val="MTextChar"/>
                <w:rFonts w:eastAsiaTheme="minorHAnsi"/>
              </w:rPr>
              <w:t xml:space="preserve"> </w:t>
            </w:r>
            <w:r w:rsidRPr="0019417C">
              <w:rPr>
                <w:rStyle w:val="MTextChar"/>
                <w:rFonts w:eastAsia="Calibri"/>
              </w:rPr>
              <w:t>5.6</w:t>
            </w:r>
            <w:r w:rsidRPr="0019417C">
              <w:rPr>
                <w:rStyle w:val="MTextChar"/>
                <w:rFonts w:eastAsiaTheme="minorHAnsi"/>
              </w:rPr>
              <w:t xml:space="preserve"> </w:t>
            </w:r>
            <w:r w:rsidRPr="0019417C">
              <w:rPr>
                <w:rStyle w:val="MTextChar"/>
                <w:rFonts w:eastAsia="Calibri"/>
              </w:rPr>
              <w:t>(Ensure</w:t>
            </w:r>
            <w:r w:rsidRPr="0019417C">
              <w:rPr>
                <w:rStyle w:val="MTextChar"/>
                <w:rFonts w:eastAsiaTheme="minorHAnsi"/>
              </w:rPr>
              <w:t xml:space="preserve"> </w:t>
            </w:r>
            <w:r w:rsidRPr="0019417C">
              <w:rPr>
                <w:rStyle w:val="MTextChar"/>
                <w:rFonts w:eastAsia="Calibri"/>
              </w:rPr>
              <w:t>universal</w:t>
            </w:r>
            <w:r w:rsidRPr="0019417C">
              <w:rPr>
                <w:rStyle w:val="MTextChar"/>
                <w:rFonts w:eastAsiaTheme="minorHAnsi"/>
              </w:rPr>
              <w:t xml:space="preserve"> </w:t>
            </w:r>
            <w:r w:rsidRPr="0019417C">
              <w:rPr>
                <w:rStyle w:val="MTextChar"/>
                <w:rFonts w:eastAsia="Calibri"/>
              </w:rPr>
              <w:t>access</w:t>
            </w:r>
            <w:r w:rsidRPr="0019417C">
              <w:rPr>
                <w:rStyle w:val="MTextChar"/>
                <w:rFonts w:eastAsiaTheme="minorHAnsi"/>
              </w:rPr>
              <w:t xml:space="preserve"> </w:t>
            </w:r>
            <w:r w:rsidRPr="0019417C">
              <w:rPr>
                <w:rStyle w:val="MTextChar"/>
                <w:rFonts w:eastAsia="Calibri"/>
              </w:rPr>
              <w:t>to</w:t>
            </w:r>
            <w:r w:rsidRPr="0019417C">
              <w:rPr>
                <w:rStyle w:val="MTextChar"/>
                <w:rFonts w:eastAsiaTheme="minorHAnsi"/>
              </w:rPr>
              <w:t xml:space="preserve"> </w:t>
            </w:r>
            <w:r w:rsidRPr="0019417C">
              <w:rPr>
                <w:rStyle w:val="MTextChar"/>
                <w:rFonts w:eastAsia="Calibri"/>
              </w:rPr>
              <w:t>sexual</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reproductive</w:t>
            </w:r>
            <w:r w:rsidRPr="0019417C">
              <w:rPr>
                <w:rStyle w:val="MTextChar"/>
                <w:rFonts w:eastAsiaTheme="minorHAnsi"/>
              </w:rPr>
              <w:t xml:space="preserve"> </w:t>
            </w:r>
            <w:r w:rsidRPr="0019417C">
              <w:rPr>
                <w:rStyle w:val="MTextChar"/>
                <w:rFonts w:eastAsia="Calibri"/>
              </w:rPr>
              <w:t>health</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reproductive</w:t>
            </w:r>
            <w:r w:rsidRPr="0019417C">
              <w:rPr>
                <w:rStyle w:val="MTextChar"/>
                <w:rFonts w:eastAsiaTheme="minorHAnsi"/>
              </w:rPr>
              <w:t xml:space="preserve"> </w:t>
            </w:r>
            <w:r w:rsidRPr="0019417C">
              <w:rPr>
                <w:rStyle w:val="MTextChar"/>
                <w:rFonts w:eastAsia="Calibri"/>
              </w:rPr>
              <w:t>rights</w:t>
            </w:r>
            <w:r w:rsidRPr="0019417C">
              <w:rPr>
                <w:rStyle w:val="MTextChar"/>
                <w:rFonts w:eastAsiaTheme="minorHAnsi"/>
              </w:rPr>
              <w:t xml:space="preserve"> </w:t>
            </w:r>
            <w:r w:rsidRPr="0019417C">
              <w:rPr>
                <w:rStyle w:val="MTextChar"/>
                <w:rFonts w:eastAsia="Calibri"/>
              </w:rPr>
              <w:t>as</w:t>
            </w:r>
            <w:r w:rsidRPr="0019417C">
              <w:rPr>
                <w:rStyle w:val="MTextChar"/>
                <w:rFonts w:eastAsiaTheme="minorHAnsi"/>
              </w:rPr>
              <w:t xml:space="preserve"> </w:t>
            </w:r>
            <w:r w:rsidRPr="0019417C">
              <w:rPr>
                <w:rStyle w:val="MTextChar"/>
                <w:rFonts w:eastAsia="Calibri"/>
              </w:rPr>
              <w:t>agreed</w:t>
            </w:r>
            <w:r w:rsidRPr="0019417C">
              <w:rPr>
                <w:rStyle w:val="MTextChar"/>
                <w:rFonts w:eastAsiaTheme="minorHAnsi"/>
              </w:rPr>
              <w:t xml:space="preserve"> </w:t>
            </w:r>
            <w:r w:rsidRPr="0019417C">
              <w:rPr>
                <w:rStyle w:val="MTextChar"/>
                <w:rFonts w:eastAsia="Calibri"/>
              </w:rPr>
              <w:t>in</w:t>
            </w:r>
            <w:r w:rsidRPr="0019417C">
              <w:rPr>
                <w:rStyle w:val="MTextChar"/>
                <w:rFonts w:eastAsiaTheme="minorHAnsi"/>
              </w:rPr>
              <w:t xml:space="preserve"> </w:t>
            </w:r>
            <w:r w:rsidRPr="0019417C">
              <w:rPr>
                <w:rStyle w:val="MTextChar"/>
                <w:rFonts w:eastAsia="Calibri"/>
              </w:rPr>
              <w:t>accordance</w:t>
            </w:r>
            <w:r w:rsidRPr="0019417C">
              <w:rPr>
                <w:rStyle w:val="MTextChar"/>
                <w:rFonts w:eastAsiaTheme="minorHAnsi"/>
              </w:rPr>
              <w:t xml:space="preserve"> </w:t>
            </w:r>
            <w:r w:rsidRPr="0019417C">
              <w:rPr>
                <w:rStyle w:val="MTextChar"/>
                <w:rFonts w:eastAsia="Calibri"/>
              </w:rPr>
              <w:t>with</w:t>
            </w:r>
            <w:r w:rsidRPr="0019417C">
              <w:rPr>
                <w:rStyle w:val="MTextChar"/>
                <w:rFonts w:eastAsiaTheme="minorHAnsi"/>
              </w:rPr>
              <w:t xml:space="preserve"> </w:t>
            </w:r>
            <w:r w:rsidRPr="0019417C">
              <w:rPr>
                <w:rStyle w:val="MTextChar"/>
                <w:rFonts w:eastAsia="Calibri"/>
              </w:rPr>
              <w:t>the</w:t>
            </w:r>
            <w:r w:rsidRPr="0019417C">
              <w:rPr>
                <w:rStyle w:val="MTextChar"/>
                <w:rFonts w:eastAsiaTheme="minorHAnsi"/>
              </w:rPr>
              <w:t xml:space="preserve"> </w:t>
            </w:r>
            <w:r w:rsidRPr="0019417C">
              <w:rPr>
                <w:rStyle w:val="MTextChar"/>
                <w:rFonts w:eastAsia="Calibri"/>
              </w:rPr>
              <w:t>Programme</w:t>
            </w:r>
            <w:r w:rsidRPr="0019417C">
              <w:rPr>
                <w:rStyle w:val="MTextChar"/>
                <w:rFonts w:eastAsiaTheme="minorHAnsi"/>
              </w:rPr>
              <w:t xml:space="preserve"> </w:t>
            </w:r>
            <w:r w:rsidRPr="0019417C">
              <w:rPr>
                <w:rStyle w:val="MTextChar"/>
                <w:rFonts w:eastAsia="Calibri"/>
              </w:rPr>
              <w:t>of</w:t>
            </w:r>
            <w:r w:rsidRPr="0019417C">
              <w:rPr>
                <w:rStyle w:val="MTextChar"/>
                <w:rFonts w:eastAsiaTheme="minorHAnsi"/>
              </w:rPr>
              <w:t xml:space="preserve"> </w:t>
            </w:r>
            <w:r w:rsidRPr="0019417C">
              <w:rPr>
                <w:rStyle w:val="MTextChar"/>
                <w:rFonts w:eastAsia="Calibri"/>
              </w:rPr>
              <w:t>Action</w:t>
            </w:r>
            <w:r w:rsidRPr="0019417C">
              <w:rPr>
                <w:rStyle w:val="MTextChar"/>
                <w:rFonts w:eastAsiaTheme="minorHAnsi"/>
              </w:rPr>
              <w:t xml:space="preserve"> </w:t>
            </w:r>
            <w:r w:rsidRPr="0019417C">
              <w:rPr>
                <w:rStyle w:val="MTextChar"/>
                <w:rFonts w:eastAsia="Calibri"/>
              </w:rPr>
              <w:t>of</w:t>
            </w:r>
            <w:r w:rsidRPr="0019417C">
              <w:rPr>
                <w:rStyle w:val="MTextChar"/>
                <w:rFonts w:eastAsiaTheme="minorHAnsi"/>
              </w:rPr>
              <w:t xml:space="preserve"> </w:t>
            </w:r>
            <w:r w:rsidRPr="0019417C">
              <w:rPr>
                <w:rStyle w:val="MTextChar"/>
                <w:rFonts w:eastAsia="Calibri"/>
              </w:rPr>
              <w:t>the</w:t>
            </w:r>
            <w:r w:rsidRPr="0019417C">
              <w:rPr>
                <w:rStyle w:val="MTextChar"/>
                <w:rFonts w:eastAsiaTheme="minorHAnsi"/>
              </w:rPr>
              <w:t xml:space="preserve"> </w:t>
            </w:r>
            <w:r w:rsidRPr="0019417C">
              <w:rPr>
                <w:rStyle w:val="MTextChar"/>
                <w:rFonts w:eastAsia="Calibri"/>
              </w:rPr>
              <w:t>International</w:t>
            </w:r>
            <w:r w:rsidRPr="0019417C">
              <w:rPr>
                <w:rStyle w:val="MTextChar"/>
                <w:rFonts w:eastAsiaTheme="minorHAnsi"/>
              </w:rPr>
              <w:t xml:space="preserve"> </w:t>
            </w:r>
            <w:r w:rsidRPr="0019417C">
              <w:rPr>
                <w:rStyle w:val="MTextChar"/>
                <w:rFonts w:eastAsia="Calibri"/>
              </w:rPr>
              <w:t>Conference</w:t>
            </w:r>
            <w:r w:rsidRPr="0019417C">
              <w:rPr>
                <w:rStyle w:val="MTextChar"/>
                <w:rFonts w:eastAsiaTheme="minorHAnsi"/>
              </w:rPr>
              <w:t xml:space="preserve"> </w:t>
            </w:r>
            <w:r w:rsidRPr="0019417C">
              <w:rPr>
                <w:rStyle w:val="MTextChar"/>
                <w:rFonts w:eastAsia="Calibri"/>
              </w:rPr>
              <w:t>on</w:t>
            </w:r>
            <w:r w:rsidRPr="0019417C">
              <w:rPr>
                <w:rStyle w:val="MTextChar"/>
                <w:rFonts w:eastAsiaTheme="minorHAnsi"/>
              </w:rPr>
              <w:t xml:space="preserve"> </w:t>
            </w:r>
            <w:r w:rsidRPr="0019417C">
              <w:rPr>
                <w:rStyle w:val="MTextChar"/>
                <w:rFonts w:eastAsia="Calibri"/>
              </w:rPr>
              <w:t>Population</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Development</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the</w:t>
            </w:r>
            <w:r w:rsidRPr="0019417C">
              <w:rPr>
                <w:rStyle w:val="MTextChar"/>
                <w:rFonts w:eastAsiaTheme="minorHAnsi"/>
              </w:rPr>
              <w:t xml:space="preserve"> </w:t>
            </w:r>
            <w:r w:rsidRPr="0019417C">
              <w:rPr>
                <w:rStyle w:val="MTextChar"/>
                <w:rFonts w:eastAsia="Calibri"/>
              </w:rPr>
              <w:t>Beijing</w:t>
            </w:r>
            <w:r w:rsidRPr="0019417C">
              <w:rPr>
                <w:rStyle w:val="MTextChar"/>
                <w:rFonts w:eastAsiaTheme="minorHAnsi"/>
              </w:rPr>
              <w:t xml:space="preserve"> </w:t>
            </w:r>
            <w:r w:rsidRPr="0019417C">
              <w:rPr>
                <w:rStyle w:val="MTextChar"/>
                <w:rFonts w:eastAsia="Calibri"/>
              </w:rPr>
              <w:t>Platform</w:t>
            </w:r>
            <w:r w:rsidRPr="0019417C">
              <w:rPr>
                <w:rStyle w:val="MTextChar"/>
                <w:rFonts w:eastAsiaTheme="minorHAnsi"/>
              </w:rPr>
              <w:t xml:space="preserve"> </w:t>
            </w:r>
            <w:r w:rsidRPr="0019417C">
              <w:rPr>
                <w:rStyle w:val="MTextChar"/>
                <w:rFonts w:eastAsia="Calibri"/>
              </w:rPr>
              <w:t>for</w:t>
            </w:r>
            <w:r w:rsidRPr="0019417C">
              <w:rPr>
                <w:rStyle w:val="MTextChar"/>
                <w:rFonts w:eastAsiaTheme="minorHAnsi"/>
              </w:rPr>
              <w:t xml:space="preserve"> </w:t>
            </w:r>
            <w:r w:rsidRPr="0019417C">
              <w:rPr>
                <w:rStyle w:val="MTextChar"/>
                <w:rFonts w:eastAsia="Calibri"/>
              </w:rPr>
              <w:t>Action</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the</w:t>
            </w:r>
            <w:r w:rsidRPr="0019417C">
              <w:rPr>
                <w:rStyle w:val="MTextChar"/>
                <w:rFonts w:eastAsiaTheme="minorHAnsi"/>
              </w:rPr>
              <w:t xml:space="preserve"> </w:t>
            </w:r>
            <w:r w:rsidRPr="0019417C">
              <w:rPr>
                <w:rStyle w:val="MTextChar"/>
                <w:rFonts w:eastAsia="Calibri"/>
              </w:rPr>
              <w:t>outcome</w:t>
            </w:r>
            <w:r w:rsidRPr="0019417C">
              <w:rPr>
                <w:rStyle w:val="MTextChar"/>
                <w:rFonts w:eastAsiaTheme="minorHAnsi"/>
              </w:rPr>
              <w:t xml:space="preserve"> </w:t>
            </w:r>
            <w:r w:rsidRPr="0019417C">
              <w:rPr>
                <w:rStyle w:val="MTextChar"/>
                <w:rFonts w:eastAsia="Calibri"/>
              </w:rPr>
              <w:t>documents</w:t>
            </w:r>
            <w:r w:rsidRPr="0019417C">
              <w:rPr>
                <w:rStyle w:val="MTextChar"/>
                <w:rFonts w:eastAsiaTheme="minorHAnsi"/>
              </w:rPr>
              <w:t xml:space="preserve"> </w:t>
            </w:r>
            <w:r w:rsidRPr="0019417C">
              <w:rPr>
                <w:rStyle w:val="MTextChar"/>
                <w:rFonts w:eastAsia="Calibri"/>
              </w:rPr>
              <w:t>of</w:t>
            </w:r>
            <w:r w:rsidRPr="0019417C">
              <w:rPr>
                <w:rStyle w:val="MTextChar"/>
                <w:rFonts w:eastAsiaTheme="minorHAnsi"/>
              </w:rPr>
              <w:t xml:space="preserve"> </w:t>
            </w:r>
            <w:r w:rsidRPr="0019417C">
              <w:rPr>
                <w:rStyle w:val="MTextChar"/>
                <w:rFonts w:eastAsia="Calibri"/>
              </w:rPr>
              <w:t>their</w:t>
            </w:r>
            <w:r w:rsidRPr="0019417C">
              <w:rPr>
                <w:rStyle w:val="MTextChar"/>
                <w:rFonts w:eastAsiaTheme="minorHAnsi"/>
              </w:rPr>
              <w:t xml:space="preserve"> </w:t>
            </w:r>
            <w:r w:rsidRPr="0019417C">
              <w:rPr>
                <w:rStyle w:val="MTextChar"/>
                <w:rFonts w:eastAsia="Calibri"/>
              </w:rPr>
              <w:t>review</w:t>
            </w:r>
            <w:r w:rsidRPr="0019417C">
              <w:rPr>
                <w:rStyle w:val="MTextChar"/>
                <w:rFonts w:eastAsiaTheme="minorHAnsi"/>
              </w:rPr>
              <w:t xml:space="preserve"> </w:t>
            </w:r>
            <w:r w:rsidRPr="0019417C">
              <w:rPr>
                <w:rStyle w:val="MTextChar"/>
                <w:rFonts w:eastAsia="Calibri"/>
              </w:rPr>
              <w:t>conferences)</w:t>
            </w:r>
            <w:r w:rsidRPr="0019417C">
              <w:rPr>
                <w:rStyle w:val="MTextChar"/>
                <w:rFonts w:eastAsiaTheme="minorHAnsi"/>
              </w:rPr>
              <w:t xml:space="preserve"> </w:t>
            </w:r>
            <w:r w:rsidRPr="0019417C">
              <w:rPr>
                <w:rStyle w:val="MTextChar"/>
                <w:rFonts w:eastAsia="Calibri"/>
              </w:rPr>
              <w:t>because</w:t>
            </w:r>
            <w:r w:rsidRPr="0019417C">
              <w:rPr>
                <w:rStyle w:val="MTextChar"/>
                <w:rFonts w:eastAsiaTheme="minorHAnsi"/>
              </w:rPr>
              <w:t xml:space="preserve"> </w:t>
            </w:r>
            <w:r w:rsidRPr="0019417C">
              <w:rPr>
                <w:rStyle w:val="MTextChar"/>
                <w:rFonts w:eastAsia="Calibri"/>
              </w:rPr>
              <w:t>reductions</w:t>
            </w:r>
            <w:r w:rsidRPr="0019417C">
              <w:rPr>
                <w:rStyle w:val="MTextChar"/>
                <w:rFonts w:eastAsiaTheme="minorHAnsi"/>
              </w:rPr>
              <w:t xml:space="preserve"> </w:t>
            </w:r>
            <w:r w:rsidRPr="0019417C">
              <w:rPr>
                <w:rStyle w:val="MTextChar"/>
                <w:rFonts w:eastAsia="Calibri"/>
              </w:rPr>
              <w:t>in</w:t>
            </w:r>
            <w:r w:rsidRPr="0019417C">
              <w:rPr>
                <w:rStyle w:val="MTextChar"/>
                <w:rFonts w:eastAsiaTheme="minorHAnsi"/>
              </w:rPr>
              <w:t xml:space="preserve"> </w:t>
            </w:r>
            <w:r w:rsidRPr="0019417C">
              <w:rPr>
                <w:rStyle w:val="MTextChar"/>
                <w:rFonts w:eastAsia="Calibri"/>
              </w:rPr>
              <w:t>adolescent</w:t>
            </w:r>
            <w:r w:rsidRPr="0019417C">
              <w:rPr>
                <w:rStyle w:val="MTextChar"/>
                <w:rFonts w:eastAsiaTheme="minorHAnsi"/>
              </w:rPr>
              <w:t xml:space="preserve"> </w:t>
            </w:r>
            <w:r w:rsidRPr="0019417C">
              <w:rPr>
                <w:rStyle w:val="MTextChar"/>
                <w:rFonts w:eastAsia="Calibri"/>
              </w:rPr>
              <w:t>childbearing</w:t>
            </w:r>
            <w:r w:rsidRPr="0019417C">
              <w:rPr>
                <w:rStyle w:val="MTextChar"/>
                <w:rFonts w:eastAsiaTheme="minorHAnsi"/>
              </w:rPr>
              <w:t xml:space="preserve"> </w:t>
            </w:r>
            <w:r w:rsidRPr="0019417C">
              <w:rPr>
                <w:rStyle w:val="MTextChar"/>
                <w:rFonts w:eastAsia="Calibri"/>
              </w:rPr>
              <w:t>that</w:t>
            </w:r>
            <w:r w:rsidRPr="0019417C">
              <w:rPr>
                <w:rStyle w:val="MTextChar"/>
                <w:rFonts w:eastAsiaTheme="minorHAnsi"/>
              </w:rPr>
              <w:t xml:space="preserve"> </w:t>
            </w:r>
            <w:r w:rsidRPr="0019417C">
              <w:rPr>
                <w:rStyle w:val="MTextChar"/>
                <w:rFonts w:eastAsia="Calibri"/>
              </w:rPr>
              <w:t>can</w:t>
            </w:r>
            <w:r w:rsidRPr="0019417C">
              <w:rPr>
                <w:rStyle w:val="MTextChar"/>
                <w:rFonts w:eastAsiaTheme="minorHAnsi"/>
              </w:rPr>
              <w:t xml:space="preserve"> </w:t>
            </w:r>
            <w:r w:rsidRPr="0019417C">
              <w:rPr>
                <w:rStyle w:val="MTextChar"/>
                <w:rFonts w:eastAsia="Calibri"/>
              </w:rPr>
              <w:t>be</w:t>
            </w:r>
            <w:r w:rsidRPr="0019417C">
              <w:rPr>
                <w:rStyle w:val="MTextChar"/>
                <w:rFonts w:eastAsiaTheme="minorHAnsi"/>
              </w:rPr>
              <w:t xml:space="preserve"> </w:t>
            </w:r>
            <w:r w:rsidRPr="0019417C">
              <w:rPr>
                <w:rStyle w:val="MTextChar"/>
                <w:rFonts w:eastAsia="Calibri"/>
              </w:rPr>
              <w:t>brought</w:t>
            </w:r>
            <w:r w:rsidRPr="0019417C">
              <w:rPr>
                <w:rStyle w:val="MTextChar"/>
                <w:rFonts w:eastAsiaTheme="minorHAnsi"/>
              </w:rPr>
              <w:t xml:space="preserve"> </w:t>
            </w:r>
            <w:r w:rsidRPr="0019417C">
              <w:rPr>
                <w:rStyle w:val="MTextChar"/>
                <w:rFonts w:eastAsia="Calibri"/>
              </w:rPr>
              <w:t>about</w:t>
            </w:r>
            <w:r w:rsidRPr="0019417C">
              <w:rPr>
                <w:rStyle w:val="MTextChar"/>
                <w:rFonts w:eastAsiaTheme="minorHAnsi"/>
              </w:rPr>
              <w:t xml:space="preserve"> </w:t>
            </w:r>
            <w:r w:rsidRPr="0019417C">
              <w:rPr>
                <w:rStyle w:val="MTextChar"/>
                <w:rFonts w:eastAsia="Calibri"/>
              </w:rPr>
              <w:t>by</w:t>
            </w:r>
            <w:r w:rsidRPr="0019417C">
              <w:rPr>
                <w:rStyle w:val="MTextChar"/>
                <w:rFonts w:eastAsiaTheme="minorHAnsi"/>
              </w:rPr>
              <w:t xml:space="preserve"> </w:t>
            </w:r>
            <w:r w:rsidRPr="0019417C">
              <w:rPr>
                <w:rStyle w:val="MTextChar"/>
                <w:rFonts w:eastAsia="Calibri"/>
              </w:rPr>
              <w:t>increasing</w:t>
            </w:r>
            <w:r w:rsidRPr="0019417C">
              <w:rPr>
                <w:rStyle w:val="MTextChar"/>
                <w:rFonts w:eastAsiaTheme="minorHAnsi"/>
              </w:rPr>
              <w:t xml:space="preserve"> </w:t>
            </w:r>
            <w:r w:rsidRPr="0019417C">
              <w:rPr>
                <w:rStyle w:val="MTextChar"/>
                <w:rFonts w:eastAsia="Calibri"/>
              </w:rPr>
              <w:t>access</w:t>
            </w:r>
            <w:r w:rsidRPr="0019417C">
              <w:rPr>
                <w:rStyle w:val="MTextChar"/>
                <w:rFonts w:eastAsiaTheme="minorHAnsi"/>
              </w:rPr>
              <w:t xml:space="preserve"> </w:t>
            </w:r>
            <w:r w:rsidRPr="0019417C">
              <w:rPr>
                <w:rStyle w:val="MTextChar"/>
                <w:rFonts w:eastAsia="Calibri"/>
              </w:rPr>
              <w:t>to</w:t>
            </w:r>
            <w:r w:rsidRPr="0019417C">
              <w:rPr>
                <w:rStyle w:val="MTextChar"/>
                <w:rFonts w:eastAsiaTheme="minorHAnsi"/>
              </w:rPr>
              <w:t xml:space="preserve"> </w:t>
            </w:r>
            <w:r w:rsidRPr="0019417C">
              <w:rPr>
                <w:rStyle w:val="MTextChar"/>
                <w:rFonts w:eastAsia="Calibri"/>
              </w:rPr>
              <w:t>sexual</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reproductive</w:t>
            </w:r>
            <w:r w:rsidRPr="0019417C">
              <w:rPr>
                <w:rStyle w:val="MTextChar"/>
                <w:rFonts w:eastAsiaTheme="minorHAnsi"/>
              </w:rPr>
              <w:t xml:space="preserve"> </w:t>
            </w:r>
            <w:r w:rsidRPr="0019417C">
              <w:rPr>
                <w:rStyle w:val="MTextChar"/>
                <w:rFonts w:eastAsia="Calibri"/>
              </w:rPr>
              <w:t>health-care</w:t>
            </w:r>
            <w:r w:rsidRPr="0019417C">
              <w:rPr>
                <w:rStyle w:val="MTextChar"/>
                <w:rFonts w:eastAsiaTheme="minorHAnsi"/>
              </w:rPr>
              <w:t xml:space="preserve"> </w:t>
            </w:r>
            <w:r w:rsidRPr="0019417C">
              <w:rPr>
                <w:rStyle w:val="MTextChar"/>
                <w:rFonts w:eastAsia="Calibri"/>
              </w:rPr>
              <w:t>services</w:t>
            </w:r>
            <w:r w:rsidRPr="0019417C">
              <w:rPr>
                <w:rStyle w:val="MTextChar"/>
                <w:rFonts w:eastAsiaTheme="minorHAnsi"/>
              </w:rPr>
              <w:t xml:space="preserve"> </w:t>
            </w:r>
            <w:r w:rsidRPr="0019417C">
              <w:rPr>
                <w:rStyle w:val="MTextChar"/>
                <w:rFonts w:eastAsia="Calibri"/>
              </w:rPr>
              <w:t>are</w:t>
            </w:r>
            <w:r w:rsidRPr="0019417C">
              <w:rPr>
                <w:rStyle w:val="MTextChar"/>
                <w:rFonts w:eastAsiaTheme="minorHAnsi"/>
              </w:rPr>
              <w:t xml:space="preserve"> </w:t>
            </w:r>
            <w:r w:rsidRPr="0019417C">
              <w:rPr>
                <w:rStyle w:val="MTextChar"/>
                <w:rFonts w:eastAsia="Calibri"/>
              </w:rPr>
              <w:t>also</w:t>
            </w:r>
            <w:r w:rsidRPr="0019417C">
              <w:rPr>
                <w:rStyle w:val="MTextChar"/>
                <w:rFonts w:eastAsiaTheme="minorHAnsi"/>
              </w:rPr>
              <w:t xml:space="preserve"> </w:t>
            </w:r>
            <w:r w:rsidRPr="0019417C">
              <w:rPr>
                <w:rStyle w:val="MTextChar"/>
                <w:rFonts w:eastAsia="Calibri"/>
              </w:rPr>
              <w:t>reflective</w:t>
            </w:r>
            <w:r w:rsidRPr="0019417C">
              <w:rPr>
                <w:rStyle w:val="MTextChar"/>
                <w:rFonts w:eastAsiaTheme="minorHAnsi"/>
              </w:rPr>
              <w:t xml:space="preserve"> </w:t>
            </w:r>
            <w:r w:rsidRPr="0019417C">
              <w:rPr>
                <w:rStyle w:val="MTextChar"/>
                <w:rFonts w:eastAsia="Calibri"/>
              </w:rPr>
              <w:t>of</w:t>
            </w:r>
            <w:r w:rsidRPr="0019417C">
              <w:rPr>
                <w:rStyle w:val="MTextChar"/>
                <w:rFonts w:eastAsiaTheme="minorHAnsi"/>
              </w:rPr>
              <w:t xml:space="preserve"> </w:t>
            </w:r>
            <w:r w:rsidRPr="0019417C">
              <w:rPr>
                <w:rStyle w:val="MTextChar"/>
                <w:rFonts w:eastAsia="Calibri"/>
              </w:rPr>
              <w:t>improvements</w:t>
            </w:r>
            <w:r w:rsidRPr="0019417C">
              <w:rPr>
                <w:rStyle w:val="MTextChar"/>
                <w:rFonts w:eastAsiaTheme="minorHAnsi"/>
              </w:rPr>
              <w:t xml:space="preserve"> </w:t>
            </w:r>
            <w:r w:rsidRPr="0019417C">
              <w:rPr>
                <w:rStyle w:val="MTextChar"/>
                <w:rFonts w:eastAsia="Calibri"/>
              </w:rPr>
              <w:t>in</w:t>
            </w:r>
            <w:r w:rsidRPr="0019417C">
              <w:rPr>
                <w:rStyle w:val="MTextChar"/>
                <w:rFonts w:eastAsiaTheme="minorHAnsi"/>
              </w:rPr>
              <w:t xml:space="preserve"> </w:t>
            </w:r>
            <w:r w:rsidRPr="0019417C">
              <w:rPr>
                <w:rStyle w:val="MTextChar"/>
                <w:rFonts w:eastAsia="Calibri"/>
              </w:rPr>
              <w:t>sexual</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reproductive</w:t>
            </w:r>
            <w:r w:rsidRPr="0019417C">
              <w:rPr>
                <w:rStyle w:val="MTextChar"/>
                <w:rFonts w:eastAsiaTheme="minorHAnsi"/>
              </w:rPr>
              <w:t xml:space="preserve"> </w:t>
            </w:r>
            <w:r w:rsidRPr="0019417C">
              <w:rPr>
                <w:rStyle w:val="MTextChar"/>
                <w:rFonts w:eastAsia="Calibri"/>
              </w:rPr>
              <w:t>health</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reproductive</w:t>
            </w:r>
            <w:r w:rsidRPr="0019417C">
              <w:rPr>
                <w:rStyle w:val="MTextChar"/>
                <w:rFonts w:eastAsiaTheme="minorHAnsi"/>
              </w:rPr>
              <w:t xml:space="preserve"> </w:t>
            </w:r>
            <w:r w:rsidRPr="0019417C">
              <w:rPr>
                <w:rStyle w:val="MTextChar"/>
                <w:rFonts w:eastAsia="Calibri"/>
              </w:rPr>
              <w:t>rights</w:t>
            </w:r>
            <w:r w:rsidRPr="0019417C">
              <w:rPr>
                <w:rStyle w:val="MTextChar"/>
                <w:rFonts w:eastAsiaTheme="minorHAnsi"/>
              </w:rPr>
              <w:t xml:space="preserve"> </w:t>
            </w:r>
            <w:r w:rsidRPr="0019417C">
              <w:rPr>
                <w:rStyle w:val="MTextChar"/>
                <w:rFonts w:eastAsia="Calibri"/>
              </w:rPr>
              <w:t>per</w:t>
            </w:r>
            <w:r w:rsidRPr="0019417C">
              <w:rPr>
                <w:rStyle w:val="MTextChar"/>
                <w:rFonts w:eastAsiaTheme="minorHAnsi"/>
              </w:rPr>
              <w:t xml:space="preserve"> </w:t>
            </w:r>
            <w:r w:rsidRPr="0019417C">
              <w:rPr>
                <w:rStyle w:val="MTextChar"/>
                <w:rFonts w:eastAsia="Calibri"/>
              </w:rPr>
              <w:t>se.</w:t>
            </w:r>
            <w:r w:rsidRPr="0019417C">
              <w:rPr>
                <w:rStyle w:val="MTextChar"/>
                <w:rFonts w:eastAsiaTheme="minorHAnsi"/>
              </w:rPr>
              <w:t xml:space="preserve"> </w:t>
            </w:r>
            <w:r w:rsidRPr="0019417C">
              <w:rPr>
                <w:rStyle w:val="MTextChar"/>
                <w:rFonts w:eastAsia="Calibri"/>
              </w:rPr>
              <w:t>Indicator</w:t>
            </w:r>
            <w:r w:rsidRPr="0019417C">
              <w:rPr>
                <w:rStyle w:val="MTextChar"/>
                <w:rFonts w:eastAsiaTheme="minorHAnsi"/>
              </w:rPr>
              <w:t xml:space="preserve"> </w:t>
            </w:r>
            <w:r w:rsidRPr="0019417C">
              <w:rPr>
                <w:rStyle w:val="MTextChar"/>
                <w:rFonts w:eastAsia="Calibri"/>
              </w:rPr>
              <w:t>is</w:t>
            </w:r>
            <w:r w:rsidRPr="0019417C">
              <w:rPr>
                <w:rStyle w:val="MTextChar"/>
                <w:rFonts w:eastAsiaTheme="minorHAnsi"/>
              </w:rPr>
              <w:t xml:space="preserve"> </w:t>
            </w:r>
            <w:r w:rsidRPr="0019417C">
              <w:rPr>
                <w:rStyle w:val="MTextChar"/>
                <w:rFonts w:eastAsia="Calibri"/>
              </w:rPr>
              <w:t>linked</w:t>
            </w:r>
            <w:r w:rsidRPr="0019417C">
              <w:rPr>
                <w:rStyle w:val="MTextChar"/>
                <w:rFonts w:eastAsiaTheme="minorHAnsi"/>
              </w:rPr>
              <w:t xml:space="preserve"> </w:t>
            </w:r>
            <w:r w:rsidRPr="0019417C">
              <w:rPr>
                <w:rStyle w:val="MTextChar"/>
                <w:rFonts w:eastAsia="Calibri"/>
              </w:rPr>
              <w:t>to</w:t>
            </w:r>
            <w:r w:rsidRPr="0019417C">
              <w:rPr>
                <w:rStyle w:val="MTextChar"/>
                <w:rFonts w:eastAsiaTheme="minorHAnsi"/>
              </w:rPr>
              <w:t xml:space="preserve"> </w:t>
            </w:r>
            <w:r w:rsidRPr="0019417C">
              <w:rPr>
                <w:rStyle w:val="MTextChar"/>
                <w:rFonts w:eastAsia="Calibri"/>
              </w:rPr>
              <w:t>Target</w:t>
            </w:r>
            <w:r w:rsidRPr="0019417C">
              <w:rPr>
                <w:rStyle w:val="MTextChar"/>
                <w:rFonts w:eastAsiaTheme="minorHAnsi"/>
              </w:rPr>
              <w:t xml:space="preserve"> </w:t>
            </w:r>
            <w:r w:rsidRPr="0019417C">
              <w:rPr>
                <w:rStyle w:val="MTextChar"/>
                <w:rFonts w:eastAsia="Calibri"/>
              </w:rPr>
              <w:t>17.19</w:t>
            </w:r>
            <w:r w:rsidRPr="0019417C">
              <w:rPr>
                <w:rStyle w:val="MTextChar"/>
                <w:rFonts w:eastAsiaTheme="minorHAnsi"/>
              </w:rPr>
              <w:t xml:space="preserve"> </w:t>
            </w:r>
            <w:r w:rsidRPr="0019417C">
              <w:rPr>
                <w:rStyle w:val="MTextChar"/>
                <w:rFonts w:eastAsia="Calibri"/>
              </w:rPr>
              <w:t>(By</w:t>
            </w:r>
            <w:r>
              <w:rPr>
                <w:rFonts w:ascii="Times New Roman" w:eastAsia="Times New Roman" w:hAnsi="Times New Roman" w:cs="Times New Roman"/>
                <w:color w:val="494949"/>
                <w:spacing w:val="-8"/>
                <w:sz w:val="20"/>
                <w:szCs w:val="20"/>
              </w:rPr>
              <w:t xml:space="preserve"> </w:t>
            </w:r>
            <w:r>
              <w:rPr>
                <w:rFonts w:ascii="Calibri" w:eastAsia="Calibri" w:hAnsi="Calibri" w:cs="Calibri"/>
                <w:color w:val="494949"/>
                <w:spacing w:val="-2"/>
                <w:sz w:val="20"/>
                <w:szCs w:val="20"/>
              </w:rPr>
              <w:t>2</w:t>
            </w:r>
            <w:r>
              <w:rPr>
                <w:rFonts w:ascii="Calibri" w:eastAsia="Calibri" w:hAnsi="Calibri" w:cs="Calibri"/>
                <w:color w:val="494949"/>
                <w:spacing w:val="3"/>
                <w:sz w:val="20"/>
                <w:szCs w:val="20"/>
              </w:rPr>
              <w:t>0</w:t>
            </w:r>
            <w:r>
              <w:rPr>
                <w:rFonts w:ascii="Calibri" w:eastAsia="Calibri" w:hAnsi="Calibri" w:cs="Calibri"/>
                <w:color w:val="494949"/>
                <w:spacing w:val="-2"/>
                <w:sz w:val="20"/>
                <w:szCs w:val="20"/>
              </w:rPr>
              <w:t>3</w:t>
            </w:r>
            <w:r>
              <w:rPr>
                <w:rFonts w:ascii="Calibri" w:eastAsia="Calibri" w:hAnsi="Calibri" w:cs="Calibri"/>
                <w:color w:val="494949"/>
                <w:sz w:val="20"/>
                <w:szCs w:val="20"/>
              </w:rPr>
              <w:t>0</w:t>
            </w:r>
            <w:r>
              <w:rPr>
                <w:rFonts w:ascii="Times New Roman" w:eastAsia="Times New Roman" w:hAnsi="Times New Roman" w:cs="Times New Roman"/>
                <w:color w:val="494949"/>
                <w:spacing w:val="-11"/>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4"/>
                <w:sz w:val="20"/>
                <w:szCs w:val="20"/>
              </w:rPr>
              <w:t>u</w:t>
            </w:r>
            <w:r>
              <w:rPr>
                <w:rFonts w:ascii="Calibri" w:eastAsia="Calibri" w:hAnsi="Calibri" w:cs="Calibri"/>
                <w:color w:val="494949"/>
                <w:spacing w:val="-2"/>
                <w:sz w:val="20"/>
                <w:szCs w:val="20"/>
              </w:rPr>
              <w:t>il</w:t>
            </w:r>
            <w:r>
              <w:rPr>
                <w:rFonts w:ascii="Calibri" w:eastAsia="Calibri" w:hAnsi="Calibri" w:cs="Calibri"/>
                <w:color w:val="494949"/>
                <w:sz w:val="20"/>
                <w:szCs w:val="20"/>
              </w:rPr>
              <w:t>d</w:t>
            </w:r>
            <w:r>
              <w:rPr>
                <w:rFonts w:ascii="Times New Roman" w:eastAsia="Times New Roman" w:hAnsi="Times New Roman" w:cs="Times New Roman"/>
                <w:color w:val="494949"/>
                <w:spacing w:val="-10"/>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eastAsia="Times New Roman" w:hAnsi="Times New Roman" w:cs="Times New Roman"/>
                <w:color w:val="494949"/>
                <w:spacing w:val="-8"/>
                <w:sz w:val="20"/>
                <w:szCs w:val="20"/>
              </w:rPr>
              <w:t xml:space="preserve"> </w:t>
            </w:r>
            <w:r>
              <w:rPr>
                <w:rFonts w:ascii="Calibri" w:eastAsia="Calibri" w:hAnsi="Calibri" w:cs="Calibri"/>
                <w:color w:val="494949"/>
                <w:spacing w:val="2"/>
                <w:sz w:val="20"/>
                <w:szCs w:val="20"/>
              </w:rPr>
              <w:t>e</w:t>
            </w:r>
            <w:r>
              <w:rPr>
                <w:rFonts w:ascii="Calibri" w:eastAsia="Calibri" w:hAnsi="Calibri" w:cs="Calibri"/>
                <w:color w:val="494949"/>
                <w:sz w:val="20"/>
                <w:szCs w:val="20"/>
              </w:rPr>
              <w:t>x</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s</w:t>
            </w:r>
            <w:r>
              <w:rPr>
                <w:rFonts w:ascii="Calibri" w:eastAsia="Calibri" w:hAnsi="Calibri" w:cs="Calibri"/>
                <w:color w:val="494949"/>
                <w:spacing w:val="3"/>
                <w:sz w:val="20"/>
                <w:szCs w:val="20"/>
              </w:rPr>
              <w:t>t</w:t>
            </w:r>
            <w:r>
              <w:rPr>
                <w:rFonts w:ascii="Calibri" w:eastAsia="Calibri" w:hAnsi="Calibri" w:cs="Calibri"/>
                <w:color w:val="494949"/>
                <w:spacing w:val="-5"/>
                <w:sz w:val="20"/>
                <w:szCs w:val="20"/>
              </w:rPr>
              <w:t>i</w:t>
            </w:r>
            <w:r>
              <w:rPr>
                <w:rFonts w:ascii="Calibri" w:eastAsia="Calibri" w:hAnsi="Calibri" w:cs="Calibri"/>
                <w:color w:val="494949"/>
                <w:spacing w:val="4"/>
                <w:sz w:val="20"/>
                <w:szCs w:val="20"/>
              </w:rPr>
              <w:t>n</w:t>
            </w:r>
            <w:r>
              <w:rPr>
                <w:rFonts w:ascii="Calibri" w:eastAsia="Calibri" w:hAnsi="Calibri" w:cs="Calibri"/>
                <w:color w:val="494949"/>
                <w:sz w:val="20"/>
                <w:szCs w:val="20"/>
              </w:rPr>
              <w:t>g</w:t>
            </w:r>
            <w:r>
              <w:rPr>
                <w:rFonts w:ascii="Times New Roman" w:eastAsia="Times New Roman" w:hAnsi="Times New Roman" w:cs="Times New Roman"/>
                <w:color w:val="494949"/>
                <w:spacing w:val="-13"/>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at</w:t>
            </w:r>
            <w:r>
              <w:rPr>
                <w:rFonts w:ascii="Calibri" w:eastAsia="Calibri" w:hAnsi="Calibri" w:cs="Calibri"/>
                <w:color w:val="494949"/>
                <w:sz w:val="20"/>
                <w:szCs w:val="20"/>
              </w:rPr>
              <w:t>i</w:t>
            </w:r>
            <w:r>
              <w:rPr>
                <w:rFonts w:ascii="Calibri" w:eastAsia="Calibri" w:hAnsi="Calibri" w:cs="Calibri"/>
                <w:color w:val="494949"/>
                <w:spacing w:val="-1"/>
                <w:sz w:val="20"/>
                <w:szCs w:val="20"/>
              </w:rPr>
              <w:t>v</w:t>
            </w:r>
            <w:r>
              <w:rPr>
                <w:rFonts w:ascii="Calibri" w:eastAsia="Calibri" w:hAnsi="Calibri" w:cs="Calibri"/>
                <w:color w:val="494949"/>
                <w:sz w:val="20"/>
                <w:szCs w:val="20"/>
              </w:rPr>
              <w:t>es</w:t>
            </w:r>
            <w:r>
              <w:rPr>
                <w:rFonts w:ascii="Times New Roman" w:eastAsia="Times New Roman" w:hAnsi="Times New Roman" w:cs="Times New Roman"/>
                <w:color w:val="494949"/>
                <w:spacing w:val="-16"/>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z w:val="20"/>
                <w:szCs w:val="20"/>
              </w:rPr>
              <w:t>o</w:t>
            </w:r>
            <w:r>
              <w:rPr>
                <w:rFonts w:ascii="Times New Roman" w:eastAsia="Times New Roman" w:hAnsi="Times New Roman" w:cs="Times New Roman"/>
                <w:color w:val="494949"/>
                <w:spacing w:val="-8"/>
                <w:sz w:val="20"/>
                <w:szCs w:val="20"/>
              </w:rPr>
              <w:t xml:space="preserve"> </w:t>
            </w:r>
            <w:r w:rsidRPr="0019417C">
              <w:rPr>
                <w:rStyle w:val="MTextChar"/>
                <w:rFonts w:eastAsia="Calibri"/>
              </w:rPr>
              <w:t>develop</w:t>
            </w:r>
            <w:r w:rsidRPr="0019417C">
              <w:rPr>
                <w:rStyle w:val="MTextChar"/>
                <w:rFonts w:eastAsiaTheme="minorHAnsi"/>
              </w:rPr>
              <w:t xml:space="preserve"> </w:t>
            </w:r>
            <w:r w:rsidRPr="0019417C">
              <w:rPr>
                <w:rStyle w:val="MTextChar"/>
                <w:rFonts w:eastAsia="Calibri"/>
              </w:rPr>
              <w:t>measurements</w:t>
            </w:r>
            <w:r w:rsidRPr="0019417C">
              <w:rPr>
                <w:rStyle w:val="MTextChar"/>
                <w:rFonts w:eastAsiaTheme="minorHAnsi"/>
              </w:rPr>
              <w:t xml:space="preserve"> </w:t>
            </w:r>
            <w:r w:rsidRPr="0019417C">
              <w:rPr>
                <w:rStyle w:val="MTextChar"/>
                <w:rFonts w:eastAsia="Calibri"/>
              </w:rPr>
              <w:t>of</w:t>
            </w:r>
            <w:r w:rsidRPr="0019417C">
              <w:rPr>
                <w:rStyle w:val="MTextChar"/>
                <w:rFonts w:eastAsiaTheme="minorHAnsi"/>
              </w:rPr>
              <w:t xml:space="preserve"> </w:t>
            </w:r>
            <w:r w:rsidRPr="0019417C">
              <w:rPr>
                <w:rStyle w:val="MTextChar"/>
                <w:rFonts w:eastAsia="Calibri"/>
              </w:rPr>
              <w:t>progress</w:t>
            </w:r>
            <w:r w:rsidRPr="0019417C">
              <w:rPr>
                <w:rStyle w:val="MTextChar"/>
                <w:rFonts w:eastAsiaTheme="minorHAnsi"/>
              </w:rPr>
              <w:t xml:space="preserve"> </w:t>
            </w:r>
            <w:r w:rsidRPr="0019417C">
              <w:rPr>
                <w:rStyle w:val="MTextChar"/>
                <w:rFonts w:eastAsia="Calibri"/>
              </w:rPr>
              <w:t>on</w:t>
            </w:r>
            <w:r w:rsidRPr="0019417C">
              <w:rPr>
                <w:rStyle w:val="MTextChar"/>
                <w:rFonts w:eastAsiaTheme="minorHAnsi"/>
              </w:rPr>
              <w:t xml:space="preserve"> </w:t>
            </w:r>
            <w:r w:rsidRPr="0019417C">
              <w:rPr>
                <w:rStyle w:val="MTextChar"/>
                <w:rFonts w:eastAsia="Calibri"/>
              </w:rPr>
              <w:t>sustainable</w:t>
            </w:r>
            <w:r w:rsidRPr="0019417C">
              <w:rPr>
                <w:rStyle w:val="MTextChar"/>
                <w:rFonts w:eastAsiaTheme="minorHAnsi"/>
              </w:rPr>
              <w:t xml:space="preserve"> </w:t>
            </w:r>
            <w:r w:rsidRPr="0019417C">
              <w:rPr>
                <w:rStyle w:val="MTextChar"/>
                <w:rFonts w:eastAsia="Calibri"/>
              </w:rPr>
              <w:lastRenderedPageBreak/>
              <w:t>development</w:t>
            </w:r>
            <w:r w:rsidRPr="0019417C">
              <w:rPr>
                <w:rStyle w:val="MTextChar"/>
                <w:rFonts w:eastAsiaTheme="minorHAnsi"/>
              </w:rPr>
              <w:t xml:space="preserve"> </w:t>
            </w:r>
            <w:r w:rsidRPr="0019417C">
              <w:rPr>
                <w:rStyle w:val="MTextChar"/>
                <w:rFonts w:eastAsia="Calibri"/>
              </w:rPr>
              <w:t>that</w:t>
            </w:r>
            <w:r w:rsidRPr="0019417C">
              <w:rPr>
                <w:rStyle w:val="MTextChar"/>
                <w:rFonts w:eastAsiaTheme="minorHAnsi"/>
              </w:rPr>
              <w:t xml:space="preserve"> </w:t>
            </w:r>
            <w:r w:rsidRPr="0019417C">
              <w:rPr>
                <w:rStyle w:val="MTextChar"/>
                <w:rFonts w:eastAsia="Calibri"/>
              </w:rPr>
              <w:t>complement</w:t>
            </w:r>
            <w:r w:rsidRPr="0019417C">
              <w:rPr>
                <w:rStyle w:val="MTextChar"/>
                <w:rFonts w:eastAsiaTheme="minorHAnsi"/>
              </w:rPr>
              <w:t xml:space="preserve"> </w:t>
            </w:r>
            <w:r w:rsidRPr="0019417C">
              <w:rPr>
                <w:rStyle w:val="MTextChar"/>
                <w:rFonts w:eastAsia="Calibri"/>
              </w:rPr>
              <w:t>gross</w:t>
            </w:r>
            <w:r w:rsidRPr="0019417C">
              <w:rPr>
                <w:rStyle w:val="MTextChar"/>
                <w:rFonts w:eastAsiaTheme="minorHAnsi"/>
              </w:rPr>
              <w:t xml:space="preserve"> </w:t>
            </w:r>
            <w:r w:rsidRPr="0019417C">
              <w:rPr>
                <w:rStyle w:val="MTextChar"/>
                <w:rFonts w:eastAsia="Calibri"/>
              </w:rPr>
              <w:t>domestic</w:t>
            </w:r>
            <w:r w:rsidRPr="0019417C">
              <w:rPr>
                <w:rStyle w:val="MTextChar"/>
                <w:rFonts w:eastAsiaTheme="minorHAnsi"/>
              </w:rPr>
              <w:t xml:space="preserve"> </w:t>
            </w:r>
            <w:r w:rsidRPr="0019417C">
              <w:rPr>
                <w:rStyle w:val="MTextChar"/>
                <w:rFonts w:eastAsia="Calibri"/>
              </w:rPr>
              <w:t>product</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support</w:t>
            </w:r>
            <w:r w:rsidRPr="0019417C">
              <w:rPr>
                <w:rStyle w:val="MTextChar"/>
                <w:rFonts w:eastAsiaTheme="minorHAnsi"/>
              </w:rPr>
              <w:t xml:space="preserve"> </w:t>
            </w:r>
            <w:r w:rsidRPr="0019417C">
              <w:rPr>
                <w:rStyle w:val="MTextChar"/>
                <w:rFonts w:eastAsia="Calibri"/>
              </w:rPr>
              <w:t>statistical</w:t>
            </w:r>
            <w:r w:rsidRPr="0019417C">
              <w:rPr>
                <w:rStyle w:val="MTextChar"/>
                <w:rFonts w:eastAsiaTheme="minorHAnsi"/>
              </w:rPr>
              <w:t xml:space="preserve"> </w:t>
            </w:r>
            <w:r w:rsidRPr="0019417C">
              <w:rPr>
                <w:rStyle w:val="MTextChar"/>
                <w:rFonts w:eastAsia="Calibri"/>
              </w:rPr>
              <w:t>capacity-building</w:t>
            </w:r>
            <w:r w:rsidRPr="0019417C">
              <w:rPr>
                <w:rStyle w:val="MTextChar"/>
                <w:rFonts w:eastAsiaTheme="minorHAnsi"/>
              </w:rPr>
              <w:t xml:space="preserve"> </w:t>
            </w:r>
            <w:r w:rsidRPr="0019417C">
              <w:rPr>
                <w:rStyle w:val="MTextChar"/>
                <w:rFonts w:eastAsia="Calibri"/>
              </w:rPr>
              <w:t>in developing</w:t>
            </w:r>
            <w:r w:rsidRPr="0019417C">
              <w:rPr>
                <w:rStyle w:val="MTextChar"/>
                <w:rFonts w:eastAsiaTheme="minorHAnsi"/>
              </w:rPr>
              <w:t xml:space="preserve"> </w:t>
            </w:r>
            <w:r w:rsidRPr="0019417C">
              <w:rPr>
                <w:rStyle w:val="MTextChar"/>
                <w:rFonts w:eastAsia="Calibri"/>
              </w:rPr>
              <w:t>countries)</w:t>
            </w:r>
            <w:r w:rsidRPr="0019417C">
              <w:rPr>
                <w:rStyle w:val="MTextChar"/>
                <w:rFonts w:eastAsiaTheme="minorHAnsi"/>
              </w:rPr>
              <w:t xml:space="preserve"> </w:t>
            </w:r>
            <w:r w:rsidRPr="0019417C">
              <w:rPr>
                <w:rStyle w:val="MTextChar"/>
                <w:rFonts w:eastAsia="Calibri"/>
              </w:rPr>
              <w:t>because</w:t>
            </w:r>
            <w:r w:rsidRPr="0019417C">
              <w:rPr>
                <w:rStyle w:val="MTextChar"/>
                <w:rFonts w:eastAsiaTheme="minorHAnsi"/>
              </w:rPr>
              <w:t xml:space="preserve"> </w:t>
            </w:r>
            <w:r w:rsidRPr="0019417C">
              <w:rPr>
                <w:rStyle w:val="MTextChar"/>
                <w:rFonts w:eastAsia="Calibri"/>
              </w:rPr>
              <w:t>the</w:t>
            </w:r>
            <w:r w:rsidRPr="0019417C">
              <w:rPr>
                <w:rStyle w:val="MTextChar"/>
                <w:rFonts w:eastAsiaTheme="minorHAnsi"/>
              </w:rPr>
              <w:t xml:space="preserve"> </w:t>
            </w:r>
            <w:r w:rsidRPr="0019417C">
              <w:rPr>
                <w:rStyle w:val="MTextChar"/>
                <w:rFonts w:eastAsia="Calibri"/>
              </w:rPr>
              <w:t>adolescent</w:t>
            </w:r>
            <w:r w:rsidRPr="0019417C">
              <w:rPr>
                <w:rStyle w:val="MTextChar"/>
                <w:rFonts w:eastAsiaTheme="minorHAnsi"/>
              </w:rPr>
              <w:t xml:space="preserve"> </w:t>
            </w:r>
            <w:r w:rsidRPr="0019417C">
              <w:rPr>
                <w:rStyle w:val="MTextChar"/>
                <w:rFonts w:eastAsia="Calibri"/>
              </w:rPr>
              <w:t>birth</w:t>
            </w:r>
            <w:r w:rsidRPr="0019417C">
              <w:rPr>
                <w:rStyle w:val="MTextChar"/>
                <w:rFonts w:eastAsiaTheme="minorHAnsi"/>
              </w:rPr>
              <w:t xml:space="preserve"> </w:t>
            </w:r>
            <w:r w:rsidRPr="0019417C">
              <w:rPr>
                <w:rStyle w:val="MTextChar"/>
                <w:rFonts w:eastAsia="Calibri"/>
              </w:rPr>
              <w:t>rate</w:t>
            </w:r>
            <w:r w:rsidRPr="0019417C">
              <w:rPr>
                <w:rStyle w:val="MTextChar"/>
                <w:rFonts w:eastAsiaTheme="minorHAnsi"/>
              </w:rPr>
              <w:t xml:space="preserve"> </w:t>
            </w:r>
            <w:r w:rsidRPr="0019417C">
              <w:rPr>
                <w:rStyle w:val="MTextChar"/>
                <w:rFonts w:eastAsia="Calibri"/>
              </w:rPr>
              <w:t>draws</w:t>
            </w:r>
            <w:r w:rsidRPr="0019417C">
              <w:rPr>
                <w:rStyle w:val="MTextChar"/>
                <w:rFonts w:eastAsiaTheme="minorHAnsi"/>
              </w:rPr>
              <w:t xml:space="preserve"> </w:t>
            </w:r>
            <w:r w:rsidRPr="0019417C">
              <w:rPr>
                <w:rStyle w:val="MTextChar"/>
                <w:rFonts w:eastAsia="Calibri"/>
              </w:rPr>
              <w:t>on</w:t>
            </w:r>
            <w:r w:rsidRPr="0019417C">
              <w:rPr>
                <w:rStyle w:val="MTextChar"/>
                <w:rFonts w:eastAsiaTheme="minorHAnsi"/>
              </w:rPr>
              <w:t xml:space="preserve"> </w:t>
            </w:r>
            <w:r w:rsidRPr="0019417C">
              <w:rPr>
                <w:rStyle w:val="MTextChar"/>
                <w:rFonts w:eastAsia="Calibri"/>
              </w:rPr>
              <w:t>in</w:t>
            </w:r>
            <w:r w:rsidRPr="0019417C">
              <w:rPr>
                <w:rStyle w:val="MTextChar"/>
                <w:rFonts w:eastAsiaTheme="minorHAnsi"/>
              </w:rPr>
              <w:t xml:space="preserve"> </w:t>
            </w:r>
            <w:r w:rsidRPr="0019417C">
              <w:rPr>
                <w:rStyle w:val="MTextChar"/>
                <w:rFonts w:eastAsia="Calibri"/>
              </w:rPr>
              <w:t>part</w:t>
            </w:r>
            <w:r w:rsidRPr="0019417C">
              <w:rPr>
                <w:rStyle w:val="MTextChar"/>
                <w:rFonts w:eastAsiaTheme="minorHAnsi"/>
              </w:rPr>
              <w:t xml:space="preserve"> </w:t>
            </w:r>
            <w:r w:rsidRPr="0019417C">
              <w:rPr>
                <w:rStyle w:val="MTextChar"/>
                <w:rFonts w:eastAsia="Calibri"/>
              </w:rPr>
              <w:t>birth</w:t>
            </w:r>
            <w:r w:rsidRPr="0019417C">
              <w:rPr>
                <w:rStyle w:val="MTextChar"/>
                <w:rFonts w:eastAsiaTheme="minorHAnsi"/>
              </w:rPr>
              <w:t xml:space="preserve"> </w:t>
            </w:r>
            <w:r w:rsidRPr="0019417C">
              <w:rPr>
                <w:rStyle w:val="MTextChar"/>
                <w:rFonts w:eastAsia="Calibri"/>
              </w:rPr>
              <w:t>registration</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census</w:t>
            </w:r>
            <w:r w:rsidRPr="0019417C">
              <w:rPr>
                <w:rStyle w:val="MTextChar"/>
                <w:rFonts w:eastAsiaTheme="minorHAnsi"/>
              </w:rPr>
              <w:t xml:space="preserve"> </w:t>
            </w:r>
            <w:r w:rsidRPr="0019417C">
              <w:rPr>
                <w:rStyle w:val="MTextChar"/>
                <w:rFonts w:eastAsia="Calibri"/>
              </w:rPr>
              <w:t>data.</w:t>
            </w:r>
            <w:r w:rsidRPr="0019417C">
              <w:rPr>
                <w:rStyle w:val="MTextChar"/>
                <w:rFonts w:eastAsiaTheme="minorHAnsi"/>
              </w:rPr>
              <w:t xml:space="preserve"> </w:t>
            </w:r>
            <w:r w:rsidRPr="0019417C">
              <w:rPr>
                <w:rStyle w:val="MTextChar"/>
                <w:rFonts w:eastAsia="Calibri"/>
              </w:rPr>
              <w:t>Strengthened</w:t>
            </w:r>
            <w:r w:rsidRPr="0019417C">
              <w:rPr>
                <w:rStyle w:val="MTextChar"/>
                <w:rFonts w:eastAsiaTheme="minorHAnsi"/>
              </w:rPr>
              <w:t xml:space="preserve"> </w:t>
            </w:r>
            <w:r w:rsidRPr="0019417C">
              <w:rPr>
                <w:rStyle w:val="MTextChar"/>
                <w:rFonts w:eastAsia="Calibri"/>
              </w:rPr>
              <w:t>civil</w:t>
            </w:r>
            <w:r w:rsidRPr="0019417C">
              <w:rPr>
                <w:rStyle w:val="MTextChar"/>
                <w:rFonts w:eastAsiaTheme="minorHAnsi"/>
              </w:rPr>
              <w:t xml:space="preserve"> </w:t>
            </w:r>
            <w:r w:rsidRPr="0019417C">
              <w:rPr>
                <w:rStyle w:val="MTextChar"/>
                <w:rFonts w:eastAsia="Calibri"/>
              </w:rPr>
              <w:t>registration</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vital</w:t>
            </w:r>
            <w:r w:rsidRPr="0019417C">
              <w:rPr>
                <w:rStyle w:val="MTextChar"/>
                <w:rFonts w:eastAsiaTheme="minorHAnsi"/>
              </w:rPr>
              <w:t xml:space="preserve"> </w:t>
            </w:r>
            <w:r w:rsidRPr="0019417C">
              <w:rPr>
                <w:rStyle w:val="MTextChar"/>
                <w:rFonts w:eastAsia="Calibri"/>
              </w:rPr>
              <w:t>statistics</w:t>
            </w:r>
            <w:r w:rsidRPr="0019417C">
              <w:rPr>
                <w:rStyle w:val="MTextChar"/>
                <w:rFonts w:eastAsiaTheme="minorHAnsi"/>
              </w:rPr>
              <w:t xml:space="preserve"> </w:t>
            </w:r>
            <w:r w:rsidRPr="0019417C">
              <w:rPr>
                <w:rStyle w:val="MTextChar"/>
                <w:rFonts w:eastAsia="Calibri"/>
              </w:rPr>
              <w:t>systems</w:t>
            </w:r>
            <w:r w:rsidRPr="0019417C">
              <w:rPr>
                <w:rStyle w:val="MTextChar"/>
                <w:rFonts w:eastAsiaTheme="minorHAnsi"/>
              </w:rPr>
              <w:t xml:space="preserve"> </w:t>
            </w:r>
            <w:r w:rsidRPr="0019417C">
              <w:rPr>
                <w:rStyle w:val="MTextChar"/>
                <w:rFonts w:eastAsia="Calibri"/>
              </w:rPr>
              <w:t>in</w:t>
            </w:r>
            <w:r w:rsidRPr="0019417C">
              <w:rPr>
                <w:rStyle w:val="MTextChar"/>
                <w:rFonts w:eastAsiaTheme="minorHAnsi"/>
              </w:rPr>
              <w:t xml:space="preserve"> </w:t>
            </w:r>
            <w:r w:rsidRPr="0019417C">
              <w:rPr>
                <w:rStyle w:val="MTextChar"/>
                <w:rFonts w:eastAsia="Calibri"/>
              </w:rPr>
              <w:t>countries</w:t>
            </w:r>
            <w:r w:rsidRPr="0019417C">
              <w:rPr>
                <w:rStyle w:val="MTextChar"/>
                <w:rFonts w:eastAsiaTheme="minorHAnsi"/>
              </w:rPr>
              <w:t xml:space="preserve"> </w:t>
            </w:r>
            <w:r w:rsidRPr="0019417C">
              <w:rPr>
                <w:rStyle w:val="MTextChar"/>
                <w:rFonts w:eastAsia="Calibri"/>
              </w:rPr>
              <w:t>that</w:t>
            </w:r>
            <w:r w:rsidRPr="0019417C">
              <w:rPr>
                <w:rStyle w:val="MTextChar"/>
                <w:rFonts w:eastAsiaTheme="minorHAnsi"/>
              </w:rPr>
              <w:t xml:space="preserve"> </w:t>
            </w:r>
            <w:r w:rsidRPr="0019417C">
              <w:rPr>
                <w:rStyle w:val="MTextChar"/>
                <w:rFonts w:eastAsia="Calibri"/>
              </w:rPr>
              <w:t>can</w:t>
            </w:r>
            <w:r w:rsidRPr="0019417C">
              <w:rPr>
                <w:rStyle w:val="MTextChar"/>
                <w:rFonts w:eastAsiaTheme="minorHAnsi"/>
              </w:rPr>
              <w:t xml:space="preserve"> </w:t>
            </w:r>
            <w:r w:rsidRPr="0019417C">
              <w:rPr>
                <w:rStyle w:val="MTextChar"/>
                <w:rFonts w:eastAsia="Calibri"/>
              </w:rPr>
              <w:t>reach</w:t>
            </w:r>
            <w:r w:rsidRPr="0019417C">
              <w:rPr>
                <w:rStyle w:val="MTextChar"/>
                <w:rFonts w:eastAsiaTheme="minorHAnsi"/>
              </w:rPr>
              <w:t xml:space="preserve"> </w:t>
            </w:r>
            <w:r w:rsidRPr="0019417C">
              <w:rPr>
                <w:rStyle w:val="MTextChar"/>
                <w:rFonts w:eastAsia="Calibri"/>
              </w:rPr>
              <w:t>100</w:t>
            </w:r>
            <w:r w:rsidRPr="0019417C">
              <w:rPr>
                <w:rStyle w:val="MTextChar"/>
                <w:rFonts w:eastAsiaTheme="minorHAnsi"/>
              </w:rPr>
              <w:t xml:space="preserve"> </w:t>
            </w:r>
            <w:r w:rsidRPr="0019417C">
              <w:rPr>
                <w:rStyle w:val="MTextChar"/>
                <w:rFonts w:eastAsia="Calibri"/>
              </w:rPr>
              <w:t>per</w:t>
            </w:r>
            <w:r w:rsidRPr="0019417C">
              <w:rPr>
                <w:rStyle w:val="MTextChar"/>
                <w:rFonts w:eastAsiaTheme="minorHAnsi"/>
              </w:rPr>
              <w:t xml:space="preserve"> </w:t>
            </w:r>
            <w:r w:rsidRPr="0019417C">
              <w:rPr>
                <w:rStyle w:val="MTextChar"/>
                <w:rFonts w:eastAsia="Calibri"/>
              </w:rPr>
              <w:t>cent</w:t>
            </w:r>
            <w:r w:rsidRPr="0019417C">
              <w:rPr>
                <w:rStyle w:val="MTextChar"/>
                <w:rFonts w:eastAsiaTheme="minorHAnsi"/>
              </w:rPr>
              <w:t xml:space="preserve"> </w:t>
            </w:r>
            <w:r w:rsidRPr="0019417C">
              <w:rPr>
                <w:rStyle w:val="MTextChar"/>
                <w:rFonts w:eastAsia="Calibri"/>
              </w:rPr>
              <w:t>registration</w:t>
            </w:r>
            <w:r w:rsidRPr="0019417C">
              <w:rPr>
                <w:rStyle w:val="MTextChar"/>
                <w:rFonts w:eastAsiaTheme="minorHAnsi"/>
              </w:rPr>
              <w:t xml:space="preserve"> </w:t>
            </w:r>
            <w:r w:rsidRPr="0019417C">
              <w:rPr>
                <w:rStyle w:val="MTextChar"/>
                <w:rFonts w:eastAsia="Calibri"/>
              </w:rPr>
              <w:t>coverage</w:t>
            </w:r>
            <w:r w:rsidRPr="0019417C">
              <w:rPr>
                <w:rStyle w:val="MTextChar"/>
                <w:rFonts w:eastAsiaTheme="minorHAnsi"/>
              </w:rPr>
              <w:t xml:space="preserve"> </w:t>
            </w:r>
            <w:r w:rsidRPr="0019417C">
              <w:rPr>
                <w:rStyle w:val="MTextChar"/>
                <w:rFonts w:eastAsia="Calibri"/>
              </w:rPr>
              <w:t>of</w:t>
            </w:r>
            <w:r w:rsidRPr="0019417C">
              <w:rPr>
                <w:rStyle w:val="MTextChar"/>
                <w:rFonts w:eastAsiaTheme="minorHAnsi"/>
              </w:rPr>
              <w:t xml:space="preserve"> </w:t>
            </w:r>
            <w:r w:rsidRPr="0019417C">
              <w:rPr>
                <w:rStyle w:val="MTextChar"/>
                <w:rFonts w:eastAsia="Calibri"/>
              </w:rPr>
              <w:t>births</w:t>
            </w:r>
            <w:r w:rsidRPr="0019417C">
              <w:rPr>
                <w:rStyle w:val="MTextChar"/>
                <w:rFonts w:eastAsiaTheme="minorHAnsi"/>
              </w:rPr>
              <w:t xml:space="preserve"> </w:t>
            </w:r>
            <w:r w:rsidRPr="0019417C">
              <w:rPr>
                <w:rStyle w:val="MTextChar"/>
                <w:rFonts w:eastAsia="Calibri"/>
              </w:rPr>
              <w:t>and</w:t>
            </w:r>
            <w:r w:rsidRPr="0019417C">
              <w:rPr>
                <w:rStyle w:val="MTextChar"/>
                <w:rFonts w:eastAsiaTheme="minorHAnsi"/>
              </w:rPr>
              <w:t xml:space="preserve"> </w:t>
            </w:r>
            <w:r w:rsidRPr="0019417C">
              <w:rPr>
                <w:rStyle w:val="MTextChar"/>
                <w:rFonts w:eastAsia="Calibri"/>
              </w:rPr>
              <w:t>timeliness</w:t>
            </w:r>
            <w:r w:rsidRPr="0019417C">
              <w:rPr>
                <w:rStyle w:val="MTextChar"/>
                <w:rFonts w:eastAsiaTheme="minorHAnsi"/>
              </w:rPr>
              <w:t xml:space="preserve"> </w:t>
            </w:r>
            <w:r w:rsidRPr="0019417C">
              <w:rPr>
                <w:rStyle w:val="MTextChar"/>
                <w:rFonts w:eastAsia="Calibri"/>
              </w:rPr>
              <w:t>of</w:t>
            </w:r>
            <w:r w:rsidRPr="0019417C">
              <w:rPr>
                <w:rStyle w:val="MTextChar"/>
                <w:rFonts w:eastAsiaTheme="minorHAnsi"/>
              </w:rPr>
              <w:t xml:space="preserve"> </w:t>
            </w:r>
            <w:r w:rsidRPr="0019417C">
              <w:rPr>
                <w:rStyle w:val="MTextChar"/>
                <w:rFonts w:eastAsia="Calibri"/>
              </w:rPr>
              <w:t>census</w:t>
            </w:r>
            <w:r w:rsidRPr="0019417C">
              <w:rPr>
                <w:rStyle w:val="MTextChar"/>
                <w:rFonts w:eastAsiaTheme="minorHAnsi"/>
              </w:rPr>
              <w:t xml:space="preserve"> </w:t>
            </w:r>
            <w:r w:rsidRPr="0019417C">
              <w:rPr>
                <w:rStyle w:val="MTextChar"/>
                <w:rFonts w:eastAsia="Calibri"/>
              </w:rPr>
              <w:t>data</w:t>
            </w:r>
            <w:r w:rsidRPr="0019417C">
              <w:rPr>
                <w:rStyle w:val="MTextChar"/>
                <w:rFonts w:eastAsiaTheme="minorHAnsi"/>
              </w:rPr>
              <w:t xml:space="preserve"> </w:t>
            </w:r>
            <w:r w:rsidRPr="0019417C">
              <w:rPr>
                <w:rStyle w:val="MTextChar"/>
                <w:rFonts w:eastAsia="Calibri"/>
              </w:rPr>
              <w:t>are</w:t>
            </w:r>
            <w:r w:rsidRPr="0019417C">
              <w:rPr>
                <w:rStyle w:val="MTextChar"/>
                <w:rFonts w:eastAsiaTheme="minorHAnsi"/>
              </w:rPr>
              <w:t xml:space="preserve"> </w:t>
            </w:r>
            <w:r w:rsidRPr="0019417C">
              <w:rPr>
                <w:rStyle w:val="MTextChar"/>
                <w:rFonts w:eastAsia="Calibri"/>
              </w:rPr>
              <w:t>relevant</w:t>
            </w:r>
            <w:r w:rsidRPr="0019417C">
              <w:rPr>
                <w:rStyle w:val="MTextChar"/>
                <w:rFonts w:eastAsiaTheme="minorHAnsi"/>
              </w:rPr>
              <w:t xml:space="preserve"> </w:t>
            </w:r>
            <w:r w:rsidRPr="0019417C">
              <w:rPr>
                <w:rStyle w:val="MTextChar"/>
                <w:rFonts w:eastAsia="Calibri"/>
              </w:rPr>
              <w:t>for</w:t>
            </w:r>
            <w:r w:rsidRPr="0019417C">
              <w:rPr>
                <w:rStyle w:val="MTextChar"/>
                <w:rFonts w:eastAsiaTheme="minorHAnsi"/>
              </w:rPr>
              <w:t xml:space="preserve"> </w:t>
            </w:r>
            <w:r w:rsidRPr="0019417C">
              <w:rPr>
                <w:rStyle w:val="MTextChar"/>
                <w:rFonts w:eastAsia="Calibri"/>
              </w:rPr>
              <w:t>measuring</w:t>
            </w:r>
            <w:r w:rsidRPr="0019417C">
              <w:rPr>
                <w:rStyle w:val="MTextChar"/>
                <w:rFonts w:eastAsiaTheme="minorHAnsi"/>
              </w:rPr>
              <w:t xml:space="preserve"> </w:t>
            </w:r>
            <w:r w:rsidRPr="0019417C">
              <w:rPr>
                <w:rStyle w:val="MTextChar"/>
                <w:rFonts w:eastAsia="Calibri"/>
              </w:rPr>
              <w:t>progress</w:t>
            </w:r>
            <w:r w:rsidRPr="0019417C">
              <w:rPr>
                <w:rStyle w:val="MTextChar"/>
                <w:rFonts w:eastAsiaTheme="minorHAnsi"/>
              </w:rPr>
              <w:t xml:space="preserve"> </w:t>
            </w:r>
            <w:r w:rsidRPr="0019417C">
              <w:rPr>
                <w:rStyle w:val="MTextChar"/>
                <w:rFonts w:eastAsia="Calibri"/>
              </w:rPr>
              <w:t>on</w:t>
            </w:r>
            <w:r w:rsidRPr="0019417C">
              <w:rPr>
                <w:rStyle w:val="MTextChar"/>
                <w:rFonts w:eastAsiaTheme="minorHAnsi"/>
              </w:rPr>
              <w:t xml:space="preserve"> </w:t>
            </w:r>
            <w:r w:rsidRPr="0019417C">
              <w:rPr>
                <w:rStyle w:val="MTextChar"/>
                <w:rFonts w:eastAsia="Calibri"/>
              </w:rPr>
              <w:t>target</w:t>
            </w:r>
            <w:r w:rsidRPr="0019417C">
              <w:rPr>
                <w:rStyle w:val="MTextChar"/>
                <w:rFonts w:eastAsiaTheme="minorHAnsi"/>
              </w:rPr>
              <w:t xml:space="preserve"> </w:t>
            </w:r>
            <w:r w:rsidRPr="0019417C">
              <w:rPr>
                <w:rStyle w:val="MTextChar"/>
                <w:rFonts w:eastAsia="Calibri"/>
              </w:rPr>
              <w:t>3.7.</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lastRenderedPageBreak/>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96C779B" w14:textId="77777777" w:rsidR="008A5C9E" w:rsidRDefault="008A5C9E" w:rsidP="00461118">
            <w:pPr>
              <w:pStyle w:val="MHeader"/>
              <w:rPr>
                <w:rFonts w:eastAsia="Calibri"/>
              </w:rPr>
            </w:pPr>
            <w:r>
              <w:rPr>
                <w:rFonts w:eastAsia="Calibri"/>
                <w:spacing w:val="1"/>
              </w:rPr>
              <w:t>I</w:t>
            </w:r>
            <w:r>
              <w:rPr>
                <w:rFonts w:eastAsia="Calibri"/>
              </w:rPr>
              <w:t>nstit</w:t>
            </w:r>
            <w:r>
              <w:rPr>
                <w:rFonts w:eastAsia="Calibri"/>
                <w:spacing w:val="2"/>
              </w:rPr>
              <w:t>u</w:t>
            </w:r>
            <w:r>
              <w:rPr>
                <w:rFonts w:eastAsia="Calibri"/>
              </w:rPr>
              <w:t>tion</w:t>
            </w:r>
            <w:r>
              <w:rPr>
                <w:rFonts w:eastAsia="Calibri"/>
                <w:spacing w:val="1"/>
              </w:rPr>
              <w:t>a</w:t>
            </w:r>
            <w:r>
              <w:rPr>
                <w:rFonts w:eastAsia="Calibri"/>
              </w:rPr>
              <w:t>l</w:t>
            </w:r>
            <w:r>
              <w:rPr>
                <w:rFonts w:ascii="Times New Roman" w:hAnsi="Times New Roman"/>
                <w:spacing w:val="-26"/>
              </w:rPr>
              <w:t xml:space="preserve"> </w:t>
            </w:r>
            <w:r>
              <w:rPr>
                <w:rFonts w:eastAsia="Calibri"/>
              </w:rPr>
              <w:t>inf</w:t>
            </w:r>
            <w:r>
              <w:rPr>
                <w:rFonts w:eastAsia="Calibri"/>
                <w:spacing w:val="2"/>
              </w:rPr>
              <w:t>o</w:t>
            </w:r>
            <w:r>
              <w:rPr>
                <w:rFonts w:eastAsia="Calibri"/>
              </w:rPr>
              <w:t>r</w:t>
            </w:r>
            <w:r>
              <w:rPr>
                <w:rFonts w:eastAsia="Calibri"/>
                <w:spacing w:val="1"/>
              </w:rPr>
              <w:t>ma</w:t>
            </w:r>
            <w:r>
              <w:rPr>
                <w:rFonts w:eastAsia="Calibri"/>
              </w:rPr>
              <w:t>tion</w:t>
            </w:r>
          </w:p>
          <w:p w14:paraId="01355898" w14:textId="77777777" w:rsidR="008A5C9E" w:rsidRDefault="008A5C9E" w:rsidP="008A5C9E">
            <w:pPr>
              <w:spacing w:after="0" w:line="200" w:lineRule="exact"/>
              <w:rPr>
                <w:sz w:val="20"/>
                <w:szCs w:val="20"/>
              </w:rPr>
            </w:pPr>
          </w:p>
          <w:p w14:paraId="3620DDEF" w14:textId="77777777" w:rsidR="008A5C9E" w:rsidRDefault="008A5C9E" w:rsidP="00461118">
            <w:pPr>
              <w:pStyle w:val="MSubHeader"/>
              <w:rPr>
                <w:rFonts w:eastAsia="Calibri"/>
              </w:rPr>
            </w:pPr>
            <w:r>
              <w:rPr>
                <w:rFonts w:eastAsia="Calibri"/>
                <w:spacing w:val="-2"/>
                <w:w w:val="101"/>
              </w:rPr>
              <w:t>O</w:t>
            </w:r>
            <w:r>
              <w:rPr>
                <w:rFonts w:eastAsia="Calibri"/>
                <w:spacing w:val="4"/>
                <w:w w:val="101"/>
              </w:rPr>
              <w:t>r</w:t>
            </w:r>
            <w:r>
              <w:rPr>
                <w:rFonts w:eastAsia="Calibri"/>
                <w:spacing w:val="-3"/>
                <w:w w:val="99"/>
              </w:rPr>
              <w:t>g</w:t>
            </w:r>
            <w:r>
              <w:rPr>
                <w:rFonts w:eastAsia="Calibri"/>
                <w:w w:val="102"/>
              </w:rPr>
              <w:t>a</w:t>
            </w:r>
            <w:r>
              <w:rPr>
                <w:rFonts w:eastAsia="Calibri"/>
                <w:spacing w:val="1"/>
                <w:w w:val="101"/>
              </w:rPr>
              <w:t>n</w:t>
            </w:r>
            <w:r>
              <w:rPr>
                <w:rFonts w:eastAsia="Calibri"/>
                <w:spacing w:val="-3"/>
                <w:w w:val="106"/>
              </w:rPr>
              <w:t>i</w:t>
            </w:r>
            <w:r>
              <w:rPr>
                <w:rFonts w:eastAsia="Calibri"/>
                <w:spacing w:val="-2"/>
                <w:w w:val="99"/>
              </w:rPr>
              <w:t>z</w:t>
            </w:r>
            <w:r>
              <w:rPr>
                <w:rFonts w:eastAsia="Calibri"/>
                <w:spacing w:val="3"/>
                <w:w w:val="102"/>
              </w:rPr>
              <w:t>a</w:t>
            </w:r>
            <w:r>
              <w:rPr>
                <w:rFonts w:eastAsia="Calibri"/>
                <w:spacing w:val="1"/>
                <w:w w:val="102"/>
              </w:rPr>
              <w:t>t</w:t>
            </w:r>
            <w:r>
              <w:rPr>
                <w:rFonts w:eastAsia="Calibri"/>
                <w:spacing w:val="-3"/>
                <w:w w:val="106"/>
              </w:rPr>
              <w:t>i</w:t>
            </w:r>
            <w:r>
              <w:rPr>
                <w:rFonts w:eastAsia="Calibri"/>
                <w:spacing w:val="-1"/>
                <w:w w:val="101"/>
              </w:rPr>
              <w:t>on</w:t>
            </w:r>
            <w:r>
              <w:rPr>
                <w:rFonts w:eastAsia="Calibri"/>
                <w:spacing w:val="1"/>
                <w:w w:val="102"/>
              </w:rPr>
              <w:t>(</w:t>
            </w:r>
            <w:r>
              <w:rPr>
                <w:rFonts w:eastAsia="Calibri"/>
                <w:w w:val="101"/>
              </w:rPr>
              <w:t>s</w:t>
            </w:r>
            <w:r>
              <w:rPr>
                <w:rFonts w:eastAsia="Calibri"/>
                <w:spacing w:val="3"/>
                <w:w w:val="102"/>
              </w:rPr>
              <w:t>)</w:t>
            </w:r>
            <w:r>
              <w:rPr>
                <w:rFonts w:eastAsia="Calibri"/>
                <w:w w:val="102"/>
              </w:rPr>
              <w:t>:</w:t>
            </w:r>
          </w:p>
          <w:p w14:paraId="77B420BE" w14:textId="77777777" w:rsidR="008A5C9E" w:rsidRDefault="008A5C9E" w:rsidP="00461118">
            <w:pPr>
              <w:pStyle w:val="MText"/>
              <w:rPr>
                <w:rFonts w:eastAsia="Calibri"/>
              </w:rPr>
            </w:pPr>
            <w:r>
              <w:rPr>
                <w:rFonts w:eastAsia="Calibri"/>
                <w:spacing w:val="-2"/>
              </w:rPr>
              <w:t>P</w:t>
            </w:r>
            <w:r>
              <w:rPr>
                <w:rFonts w:eastAsia="Calibri"/>
                <w:spacing w:val="1"/>
              </w:rPr>
              <w:t>o</w:t>
            </w:r>
            <w:r>
              <w:rPr>
                <w:rFonts w:eastAsia="Calibri"/>
                <w:spacing w:val="-1"/>
              </w:rPr>
              <w:t>p</w:t>
            </w:r>
            <w:r>
              <w:rPr>
                <w:rFonts w:eastAsia="Calibri"/>
                <w:spacing w:val="1"/>
              </w:rPr>
              <w:t>u</w:t>
            </w:r>
            <w:r>
              <w:rPr>
                <w:rFonts w:eastAsia="Calibri"/>
                <w:spacing w:val="-2"/>
              </w:rPr>
              <w:t>l</w:t>
            </w:r>
            <w:r>
              <w:rPr>
                <w:rFonts w:eastAsia="Calibri"/>
                <w:spacing w:val="1"/>
              </w:rPr>
              <w:t>at</w:t>
            </w:r>
            <w:r>
              <w:rPr>
                <w:rFonts w:eastAsia="Calibri"/>
                <w:spacing w:val="-2"/>
              </w:rPr>
              <w:t>i</w:t>
            </w:r>
            <w:r>
              <w:rPr>
                <w:rFonts w:eastAsia="Calibri"/>
                <w:spacing w:val="1"/>
              </w:rPr>
              <w:t>o</w:t>
            </w:r>
            <w:r>
              <w:rPr>
                <w:rFonts w:eastAsia="Calibri"/>
              </w:rPr>
              <w:t>n</w:t>
            </w:r>
            <w:r>
              <w:rPr>
                <w:rFonts w:ascii="Times New Roman" w:hAnsi="Times New Roman"/>
                <w:spacing w:val="-15"/>
              </w:rPr>
              <w:t xml:space="preserve"> </w:t>
            </w:r>
            <w:r>
              <w:rPr>
                <w:rFonts w:eastAsia="Calibri"/>
                <w:spacing w:val="-2"/>
              </w:rPr>
              <w:t>D</w:t>
            </w:r>
            <w:r>
              <w:rPr>
                <w:rFonts w:eastAsia="Calibri"/>
              </w:rPr>
              <w:t>i</w:t>
            </w:r>
            <w:r>
              <w:rPr>
                <w:rFonts w:eastAsia="Calibri"/>
                <w:spacing w:val="-1"/>
              </w:rPr>
              <w:t>v</w:t>
            </w:r>
            <w:r>
              <w:rPr>
                <w:rFonts w:eastAsia="Calibri"/>
              </w:rPr>
              <w:t>i</w:t>
            </w:r>
            <w:r>
              <w:rPr>
                <w:rFonts w:eastAsia="Calibri"/>
                <w:spacing w:val="-1"/>
              </w:rPr>
              <w:t>s</w:t>
            </w:r>
            <w:r>
              <w:rPr>
                <w:rFonts w:eastAsia="Calibri"/>
                <w:spacing w:val="-2"/>
              </w:rPr>
              <w:t>i</w:t>
            </w:r>
            <w:r>
              <w:rPr>
                <w:rFonts w:eastAsia="Calibri"/>
                <w:spacing w:val="3"/>
              </w:rPr>
              <w:t>o</w:t>
            </w:r>
            <w:r>
              <w:rPr>
                <w:rFonts w:eastAsia="Calibri"/>
                <w:spacing w:val="-1"/>
              </w:rPr>
              <w:t>n</w:t>
            </w:r>
            <w:r>
              <w:rPr>
                <w:rFonts w:eastAsia="Calibri"/>
              </w:rPr>
              <w:t>,</w:t>
            </w:r>
            <w:r>
              <w:rPr>
                <w:rFonts w:ascii="Times New Roman" w:hAnsi="Times New Roman"/>
                <w:spacing w:val="-13"/>
              </w:rPr>
              <w:t xml:space="preserve"> </w:t>
            </w:r>
            <w:r>
              <w:rPr>
                <w:rFonts w:eastAsia="Calibri"/>
              </w:rPr>
              <w:t>D</w:t>
            </w:r>
            <w:r>
              <w:rPr>
                <w:rFonts w:eastAsia="Calibri"/>
                <w:spacing w:val="-3"/>
              </w:rPr>
              <w:t>e</w:t>
            </w:r>
            <w:r>
              <w:rPr>
                <w:rFonts w:eastAsia="Calibri"/>
                <w:spacing w:val="1"/>
              </w:rPr>
              <w:t>p</w:t>
            </w:r>
            <w:r>
              <w:rPr>
                <w:rFonts w:eastAsia="Calibri"/>
                <w:spacing w:val="-1"/>
              </w:rPr>
              <w:t>a</w:t>
            </w:r>
            <w:r>
              <w:rPr>
                <w:rFonts w:eastAsia="Calibri"/>
                <w:spacing w:val="-2"/>
              </w:rPr>
              <w:t>r</w:t>
            </w:r>
            <w:r>
              <w:rPr>
                <w:rFonts w:eastAsia="Calibri"/>
                <w:spacing w:val="1"/>
              </w:rPr>
              <w:t>t</w:t>
            </w:r>
            <w:r>
              <w:rPr>
                <w:rFonts w:eastAsia="Calibri"/>
                <w:spacing w:val="-3"/>
              </w:rPr>
              <w:t>m</w:t>
            </w:r>
            <w:r>
              <w:rPr>
                <w:rFonts w:eastAsia="Calibri"/>
              </w:rPr>
              <w:t>e</w:t>
            </w:r>
            <w:r>
              <w:rPr>
                <w:rFonts w:eastAsia="Calibri"/>
                <w:spacing w:val="1"/>
              </w:rPr>
              <w:t>n</w:t>
            </w:r>
            <w:r>
              <w:rPr>
                <w:rFonts w:eastAsia="Calibri"/>
              </w:rPr>
              <w:t>t</w:t>
            </w:r>
            <w:r>
              <w:rPr>
                <w:rFonts w:ascii="Times New Roman" w:hAnsi="Times New Roman"/>
                <w:spacing w:val="-16"/>
              </w:rPr>
              <w:t xml:space="preserve"> </w:t>
            </w:r>
            <w:r>
              <w:rPr>
                <w:rFonts w:eastAsia="Calibri"/>
                <w:spacing w:val="-1"/>
              </w:rPr>
              <w:t>o</w:t>
            </w:r>
            <w:r>
              <w:rPr>
                <w:rFonts w:eastAsia="Calibri"/>
              </w:rPr>
              <w:t>f</w:t>
            </w:r>
            <w:r>
              <w:rPr>
                <w:rFonts w:ascii="Times New Roman" w:hAnsi="Times New Roman"/>
                <w:spacing w:val="-7"/>
              </w:rPr>
              <w:t xml:space="preserve"> </w:t>
            </w:r>
            <w:r>
              <w:rPr>
                <w:rFonts w:eastAsia="Calibri"/>
                <w:spacing w:val="1"/>
              </w:rPr>
              <w:t>E</w:t>
            </w:r>
            <w:r>
              <w:rPr>
                <w:rFonts w:eastAsia="Calibri"/>
                <w:spacing w:val="-2"/>
              </w:rPr>
              <w:t>c</w:t>
            </w:r>
            <w:r>
              <w:rPr>
                <w:rFonts w:eastAsia="Calibri"/>
                <w:spacing w:val="-1"/>
              </w:rPr>
              <w:t>on</w:t>
            </w:r>
            <w:r>
              <w:rPr>
                <w:rFonts w:eastAsia="Calibri"/>
                <w:spacing w:val="1"/>
              </w:rPr>
              <w:t>o</w:t>
            </w:r>
            <w:r>
              <w:rPr>
                <w:rFonts w:eastAsia="Calibri"/>
              </w:rPr>
              <w:t>mic</w:t>
            </w:r>
            <w:r>
              <w:rPr>
                <w:rFonts w:ascii="Times New Roman" w:hAnsi="Times New Roman"/>
                <w:spacing w:val="-15"/>
              </w:rPr>
              <w:t xml:space="preserve"> </w:t>
            </w:r>
            <w:r>
              <w:rPr>
                <w:rFonts w:eastAsia="Calibri"/>
                <w:spacing w:val="-1"/>
              </w:rPr>
              <w:t>an</w:t>
            </w:r>
            <w:r>
              <w:rPr>
                <w:rFonts w:eastAsia="Calibri"/>
              </w:rPr>
              <w:t>d</w:t>
            </w:r>
            <w:r>
              <w:rPr>
                <w:rFonts w:ascii="Times New Roman" w:hAnsi="Times New Roman"/>
                <w:spacing w:val="-6"/>
              </w:rPr>
              <w:t xml:space="preserve"> </w:t>
            </w:r>
            <w:r>
              <w:rPr>
                <w:rFonts w:eastAsia="Calibri"/>
                <w:spacing w:val="-2"/>
              </w:rPr>
              <w:t>S</w:t>
            </w:r>
            <w:r>
              <w:rPr>
                <w:rFonts w:eastAsia="Calibri"/>
                <w:spacing w:val="1"/>
              </w:rPr>
              <w:t>o</w:t>
            </w:r>
            <w:r>
              <w:rPr>
                <w:rFonts w:eastAsia="Calibri"/>
              </w:rPr>
              <w:t>c</w:t>
            </w:r>
            <w:r>
              <w:rPr>
                <w:rFonts w:eastAsia="Calibri"/>
                <w:spacing w:val="-2"/>
              </w:rPr>
              <w:t>i</w:t>
            </w:r>
            <w:r>
              <w:rPr>
                <w:rFonts w:eastAsia="Calibri"/>
                <w:spacing w:val="-1"/>
              </w:rPr>
              <w:t>a</w:t>
            </w:r>
            <w:r>
              <w:rPr>
                <w:rFonts w:eastAsia="Calibri"/>
              </w:rPr>
              <w:t>l</w:t>
            </w:r>
            <w:r>
              <w:rPr>
                <w:rFonts w:ascii="Times New Roman" w:hAnsi="Times New Roman"/>
                <w:spacing w:val="-9"/>
              </w:rPr>
              <w:t xml:space="preserve"> </w:t>
            </w:r>
            <w:r>
              <w:rPr>
                <w:rFonts w:eastAsia="Calibri"/>
              </w:rPr>
              <w:t>A</w:t>
            </w:r>
            <w:r>
              <w:rPr>
                <w:rFonts w:eastAsia="Calibri"/>
                <w:spacing w:val="-1"/>
              </w:rPr>
              <w:t>ff</w:t>
            </w:r>
            <w:r>
              <w:rPr>
                <w:rFonts w:eastAsia="Calibri"/>
                <w:spacing w:val="1"/>
              </w:rPr>
              <w:t>a</w:t>
            </w:r>
            <w:r>
              <w:rPr>
                <w:rFonts w:eastAsia="Calibri"/>
                <w:spacing w:val="-2"/>
              </w:rPr>
              <w:t>i</w:t>
            </w:r>
            <w:r>
              <w:rPr>
                <w:rFonts w:eastAsia="Calibri"/>
              </w:rPr>
              <w:t>rs</w:t>
            </w:r>
            <w:r>
              <w:rPr>
                <w:rFonts w:ascii="Times New Roman" w:hAnsi="Times New Roman"/>
                <w:spacing w:val="-10"/>
              </w:rPr>
              <w:t xml:space="preserve"> </w:t>
            </w:r>
            <w:r>
              <w:rPr>
                <w:rFonts w:eastAsia="Calibri"/>
              </w:rPr>
              <w:t>(</w:t>
            </w:r>
            <w:r>
              <w:rPr>
                <w:rFonts w:eastAsia="Calibri"/>
                <w:spacing w:val="-2"/>
              </w:rPr>
              <w:t>D</w:t>
            </w:r>
            <w:r>
              <w:rPr>
                <w:rFonts w:eastAsia="Calibri"/>
                <w:spacing w:val="1"/>
              </w:rPr>
              <w:t>E</w:t>
            </w:r>
            <w:r>
              <w:rPr>
                <w:rFonts w:eastAsia="Calibri"/>
                <w:spacing w:val="-2"/>
              </w:rPr>
              <w:t>S</w:t>
            </w:r>
            <w:r>
              <w:rPr>
                <w:rFonts w:eastAsia="Calibri"/>
              </w:rPr>
              <w:t>A)</w:t>
            </w:r>
            <w:r>
              <w:rPr>
                <w:rFonts w:ascii="Times New Roman" w:hAnsi="Times New Roman"/>
              </w:rPr>
              <w:t xml:space="preserve"> </w:t>
            </w:r>
            <w:r>
              <w:rPr>
                <w:rFonts w:eastAsia="Calibri"/>
              </w:rPr>
              <w:t>U</w:t>
            </w:r>
            <w:r>
              <w:rPr>
                <w:rFonts w:eastAsia="Calibri"/>
                <w:spacing w:val="1"/>
              </w:rPr>
              <w:t>n</w:t>
            </w:r>
            <w:r>
              <w:rPr>
                <w:rFonts w:eastAsia="Calibri"/>
              </w:rPr>
              <w:t>i</w:t>
            </w:r>
            <w:r>
              <w:rPr>
                <w:rFonts w:eastAsia="Calibri"/>
                <w:spacing w:val="-2"/>
              </w:rPr>
              <w:t>t</w:t>
            </w:r>
            <w:r>
              <w:rPr>
                <w:rFonts w:eastAsia="Calibri"/>
                <w:spacing w:val="-3"/>
              </w:rPr>
              <w:t>e</w:t>
            </w:r>
            <w:r>
              <w:rPr>
                <w:rFonts w:eastAsia="Calibri"/>
              </w:rPr>
              <w:t>d</w:t>
            </w:r>
            <w:r>
              <w:rPr>
                <w:rFonts w:ascii="Times New Roman" w:hAnsi="Times New Roman"/>
                <w:spacing w:val="-12"/>
              </w:rPr>
              <w:t xml:space="preserve"> </w:t>
            </w:r>
            <w:r>
              <w:rPr>
                <w:rFonts w:eastAsia="Calibri"/>
                <w:spacing w:val="-1"/>
              </w:rPr>
              <w:t>N</w:t>
            </w:r>
            <w:r>
              <w:rPr>
                <w:rFonts w:eastAsia="Calibri"/>
                <w:spacing w:val="1"/>
              </w:rPr>
              <w:t>a</w:t>
            </w:r>
            <w:r>
              <w:rPr>
                <w:rFonts w:eastAsia="Calibri"/>
                <w:spacing w:val="3"/>
              </w:rPr>
              <w:t>t</w:t>
            </w:r>
            <w:r>
              <w:rPr>
                <w:rFonts w:eastAsia="Calibri"/>
                <w:spacing w:val="-5"/>
              </w:rPr>
              <w:t>i</w:t>
            </w:r>
            <w:r>
              <w:rPr>
                <w:rFonts w:eastAsia="Calibri"/>
                <w:spacing w:val="1"/>
              </w:rPr>
              <w:t>on</w:t>
            </w:r>
            <w:r>
              <w:rPr>
                <w:rFonts w:eastAsia="Calibri"/>
              </w:rPr>
              <w:t>s</w:t>
            </w:r>
          </w:p>
          <w:p w14:paraId="716FA1AC" w14:textId="3E630498" w:rsidR="005377B9" w:rsidRPr="008A5C9E" w:rsidRDefault="008A5C9E" w:rsidP="00461118">
            <w:pPr>
              <w:pStyle w:val="MText"/>
              <w:rPr>
                <w:rFonts w:eastAsia="Calibri"/>
              </w:rPr>
            </w:pPr>
            <w:r>
              <w:rPr>
                <w:rFonts w:eastAsia="Calibri"/>
                <w:spacing w:val="-2"/>
              </w:rPr>
              <w:t>P</w:t>
            </w:r>
            <w:r>
              <w:rPr>
                <w:rFonts w:eastAsia="Calibri"/>
                <w:spacing w:val="-1"/>
              </w:rPr>
              <w:t>o</w:t>
            </w:r>
            <w:r>
              <w:rPr>
                <w:rFonts w:eastAsia="Calibri"/>
                <w:spacing w:val="1"/>
              </w:rPr>
              <w:t>pu</w:t>
            </w:r>
            <w:r>
              <w:rPr>
                <w:rFonts w:eastAsia="Calibri"/>
                <w:spacing w:val="-2"/>
              </w:rPr>
              <w:t>l</w:t>
            </w:r>
            <w:r>
              <w:rPr>
                <w:rFonts w:eastAsia="Calibri"/>
                <w:spacing w:val="-1"/>
              </w:rPr>
              <w:t>a</w:t>
            </w:r>
            <w:r>
              <w:rPr>
                <w:rFonts w:eastAsia="Calibri"/>
                <w:spacing w:val="1"/>
              </w:rPr>
              <w:t>t</w:t>
            </w:r>
            <w:r>
              <w:rPr>
                <w:rFonts w:eastAsia="Calibri"/>
              </w:rPr>
              <w:t>i</w:t>
            </w:r>
            <w:r>
              <w:rPr>
                <w:rFonts w:eastAsia="Calibri"/>
                <w:spacing w:val="-1"/>
              </w:rPr>
              <w:t>o</w:t>
            </w:r>
            <w:r>
              <w:rPr>
                <w:rFonts w:eastAsia="Calibri"/>
              </w:rPr>
              <w:t>n</w:t>
            </w:r>
            <w:r>
              <w:rPr>
                <w:rFonts w:ascii="Times New Roman" w:hAnsi="Times New Roman"/>
                <w:spacing w:val="-15"/>
              </w:rPr>
              <w:t xml:space="preserve"> </w:t>
            </w:r>
            <w:r>
              <w:rPr>
                <w:rFonts w:eastAsia="Calibri"/>
              </w:rPr>
              <w:t>F</w:t>
            </w:r>
            <w:r>
              <w:rPr>
                <w:rFonts w:eastAsia="Calibri"/>
                <w:spacing w:val="-1"/>
              </w:rPr>
              <w:t>un</w:t>
            </w:r>
            <w:r>
              <w:rPr>
                <w:rFonts w:eastAsia="Calibri"/>
              </w:rPr>
              <w:t>d</w:t>
            </w:r>
            <w:r>
              <w:rPr>
                <w:rFonts w:ascii="Times New Roman" w:hAnsi="Times New Roman"/>
                <w:spacing w:val="-10"/>
              </w:rPr>
              <w:t xml:space="preserve"> </w:t>
            </w:r>
            <w:r>
              <w:rPr>
                <w:rFonts w:eastAsia="Calibri"/>
                <w:spacing w:val="2"/>
              </w:rPr>
              <w:t>(</w:t>
            </w:r>
            <w:r>
              <w:rPr>
                <w:rFonts w:eastAsia="Calibri"/>
                <w:spacing w:val="-3"/>
              </w:rPr>
              <w:t>U</w:t>
            </w:r>
            <w:r>
              <w:rPr>
                <w:rFonts w:eastAsia="Calibri"/>
                <w:spacing w:val="1"/>
              </w:rPr>
              <w:t>N</w:t>
            </w:r>
            <w:r>
              <w:rPr>
                <w:rFonts w:eastAsia="Calibri"/>
                <w:spacing w:val="-2"/>
              </w:rPr>
              <w:t>F</w:t>
            </w:r>
            <w:r>
              <w:rPr>
                <w:rFonts w:eastAsia="Calibri"/>
                <w:spacing w:val="1"/>
              </w:rPr>
              <w:t>P</w:t>
            </w:r>
            <w:r>
              <w:rPr>
                <w:rFonts w:eastAsia="Calibri"/>
              </w:rPr>
              <w:t>A)</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C3458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C3458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C3458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C3458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C3458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C3458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C34583">
            <w:pPr>
              <w:spacing w:after="0" w:line="240" w:lineRule="auto"/>
              <w:rPr>
                <w:rFonts w:ascii="Calibri" w:eastAsia="Times New Roman" w:hAnsi="Calibri" w:cs="Calibri"/>
                <w:color w:val="000000"/>
              </w:rPr>
            </w:pPr>
          </w:p>
        </w:tc>
      </w:tr>
      <w:tr w:rsidR="003E7389" w:rsidRPr="00837EC7" w14:paraId="476F29C6" w14:textId="77777777" w:rsidTr="00C3458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C34583">
            <w:pPr>
              <w:spacing w:after="0" w:line="240" w:lineRule="auto"/>
              <w:rPr>
                <w:rFonts w:ascii="Calibri" w:eastAsia="Times New Roman" w:hAnsi="Calibri" w:cs="Calibri"/>
                <w:color w:val="000000"/>
              </w:rPr>
            </w:pPr>
          </w:p>
        </w:tc>
      </w:tr>
      <w:tr w:rsidR="003E7389" w:rsidRPr="00837EC7" w14:paraId="24B48F14" w14:textId="77777777" w:rsidTr="00C3458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C34583">
            <w:pPr>
              <w:spacing w:after="0" w:line="240" w:lineRule="auto"/>
              <w:rPr>
                <w:rFonts w:ascii="Calibri" w:eastAsia="Times New Roman" w:hAnsi="Calibri" w:cs="Calibri"/>
                <w:color w:val="000000"/>
              </w:rPr>
            </w:pPr>
          </w:p>
        </w:tc>
      </w:tr>
      <w:tr w:rsidR="003E7389" w:rsidRPr="00837EC7" w14:paraId="37DF16AF" w14:textId="77777777" w:rsidTr="00C3458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C34583">
            <w:pPr>
              <w:spacing w:after="0" w:line="240" w:lineRule="auto"/>
              <w:rPr>
                <w:rFonts w:ascii="Calibri" w:eastAsia="Times New Roman" w:hAnsi="Calibri" w:cs="Calibri"/>
                <w:color w:val="000000"/>
              </w:rPr>
            </w:pPr>
          </w:p>
        </w:tc>
      </w:tr>
      <w:tr w:rsidR="003E7389" w:rsidRPr="00837EC7" w14:paraId="39751E17" w14:textId="77777777" w:rsidTr="00C3458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C34583">
            <w:pPr>
              <w:spacing w:after="0" w:line="240" w:lineRule="auto"/>
              <w:rPr>
                <w:rFonts w:ascii="Calibri" w:eastAsia="Times New Roman" w:hAnsi="Calibri" w:cs="Calibri"/>
                <w:color w:val="000000"/>
              </w:rPr>
            </w:pPr>
          </w:p>
        </w:tc>
      </w:tr>
      <w:tr w:rsidR="003E7389" w:rsidRPr="00837EC7" w14:paraId="73AC4A13" w14:textId="77777777" w:rsidTr="00C3458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C34583">
            <w:pPr>
              <w:spacing w:after="0" w:line="240" w:lineRule="auto"/>
              <w:rPr>
                <w:rFonts w:ascii="Calibri" w:eastAsia="Times New Roman" w:hAnsi="Calibri" w:cs="Calibri"/>
                <w:color w:val="000000"/>
              </w:rPr>
            </w:pPr>
          </w:p>
        </w:tc>
      </w:tr>
      <w:tr w:rsidR="003E7389" w:rsidRPr="00837EC7" w14:paraId="4ABAC8A7" w14:textId="77777777" w:rsidTr="00C3458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C34583">
            <w:pPr>
              <w:spacing w:after="0" w:line="240" w:lineRule="auto"/>
              <w:rPr>
                <w:rFonts w:ascii="Calibri" w:eastAsia="Times New Roman" w:hAnsi="Calibri" w:cs="Calibri"/>
                <w:color w:val="000000"/>
              </w:rPr>
            </w:pPr>
          </w:p>
        </w:tc>
      </w:tr>
      <w:tr w:rsidR="003E7389" w:rsidRPr="00837EC7" w14:paraId="53913FE3" w14:textId="77777777" w:rsidTr="00C3458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C3458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C3458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C3458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C3458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C3458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C3458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C3458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C34583">
            <w:pPr>
              <w:pStyle w:val="Default"/>
              <w:rPr>
                <w:rFonts w:asciiTheme="minorHAnsi" w:hAnsiTheme="minorHAnsi" w:cstheme="minorHAnsi"/>
                <w:sz w:val="21"/>
                <w:szCs w:val="21"/>
              </w:rPr>
            </w:pPr>
          </w:p>
        </w:tc>
      </w:tr>
      <w:tr w:rsidR="0015178E" w:rsidRPr="00837EC7" w14:paraId="41CB0552" w14:textId="77777777" w:rsidTr="00C3458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109F3BD4" w14:textId="77777777" w:rsidR="008A5C9E" w:rsidRDefault="008A5C9E" w:rsidP="00C52555">
            <w:pPr>
              <w:pStyle w:val="MHeader"/>
              <w:rPr>
                <w:rFonts w:eastAsia="Calibri"/>
              </w:rPr>
            </w:pPr>
            <w:r>
              <w:rPr>
                <w:rFonts w:eastAsia="Calibri"/>
              </w:rPr>
              <w:t>C</w:t>
            </w:r>
            <w:r>
              <w:rPr>
                <w:rFonts w:eastAsia="Calibri"/>
                <w:spacing w:val="-1"/>
              </w:rPr>
              <w:t>o</w:t>
            </w:r>
            <w:r>
              <w:rPr>
                <w:rFonts w:eastAsia="Calibri"/>
                <w:spacing w:val="2"/>
              </w:rPr>
              <w:t>n</w:t>
            </w:r>
            <w:r>
              <w:rPr>
                <w:rFonts w:eastAsia="Calibri"/>
                <w:spacing w:val="1"/>
              </w:rPr>
              <w:t>c</w:t>
            </w:r>
            <w:r>
              <w:rPr>
                <w:rFonts w:eastAsia="Calibri"/>
                <w:spacing w:val="-3"/>
              </w:rPr>
              <w:t>e</w:t>
            </w:r>
            <w:r>
              <w:rPr>
                <w:rFonts w:eastAsia="Calibri"/>
                <w:spacing w:val="2"/>
              </w:rPr>
              <w:t>p</w:t>
            </w:r>
            <w:r>
              <w:rPr>
                <w:rFonts w:eastAsia="Calibri"/>
                <w:spacing w:val="-1"/>
              </w:rPr>
              <w:t>t</w:t>
            </w:r>
            <w:r>
              <w:rPr>
                <w:rFonts w:eastAsia="Calibri"/>
              </w:rPr>
              <w:t>s</w:t>
            </w:r>
            <w:r>
              <w:rPr>
                <w:rFonts w:ascii="Times New Roman" w:hAnsi="Times New Roman"/>
                <w:spacing w:val="-22"/>
              </w:rPr>
              <w:t xml:space="preserve"> </w:t>
            </w:r>
            <w:r>
              <w:rPr>
                <w:rFonts w:eastAsia="Calibri"/>
                <w:spacing w:val="1"/>
              </w:rPr>
              <w:t>a</w:t>
            </w:r>
            <w:r>
              <w:rPr>
                <w:rFonts w:eastAsia="Calibri"/>
              </w:rPr>
              <w:t>nd</w:t>
            </w:r>
            <w:r>
              <w:rPr>
                <w:rFonts w:ascii="Times New Roman" w:hAnsi="Times New Roman"/>
                <w:spacing w:val="-13"/>
              </w:rPr>
              <w:t xml:space="preserve"> </w:t>
            </w:r>
            <w:r>
              <w:rPr>
                <w:rFonts w:eastAsia="Calibri"/>
                <w:spacing w:val="2"/>
              </w:rPr>
              <w:t>d</w:t>
            </w:r>
            <w:r>
              <w:rPr>
                <w:rFonts w:eastAsia="Calibri"/>
                <w:spacing w:val="-5"/>
              </w:rPr>
              <w:t>e</w:t>
            </w:r>
            <w:r>
              <w:rPr>
                <w:rFonts w:eastAsia="Calibri"/>
              </w:rPr>
              <w:t>f</w:t>
            </w:r>
            <w:r>
              <w:rPr>
                <w:rFonts w:eastAsia="Calibri"/>
                <w:spacing w:val="-1"/>
              </w:rPr>
              <w:t>i</w:t>
            </w:r>
            <w:r>
              <w:rPr>
                <w:rFonts w:eastAsia="Calibri"/>
                <w:spacing w:val="2"/>
              </w:rPr>
              <w:t>n</w:t>
            </w:r>
            <w:r>
              <w:rPr>
                <w:rFonts w:eastAsia="Calibri"/>
                <w:spacing w:val="-1"/>
              </w:rPr>
              <w:t>itio</w:t>
            </w:r>
            <w:r>
              <w:rPr>
                <w:rFonts w:eastAsia="Calibri"/>
              </w:rPr>
              <w:t>ns</w:t>
            </w:r>
          </w:p>
          <w:p w14:paraId="5A5D8105" w14:textId="77777777" w:rsidR="008A5C9E" w:rsidRDefault="008A5C9E" w:rsidP="00C52555">
            <w:pPr>
              <w:pStyle w:val="MSubHeader"/>
              <w:rPr>
                <w:rFonts w:eastAsia="Calibri"/>
              </w:rPr>
            </w:pPr>
            <w:r>
              <w:rPr>
                <w:rFonts w:eastAsia="Calibri"/>
                <w:w w:val="101"/>
              </w:rPr>
              <w:t>D</w:t>
            </w:r>
            <w:r>
              <w:rPr>
                <w:rFonts w:eastAsia="Calibri"/>
                <w:spacing w:val="1"/>
              </w:rPr>
              <w:t>e</w:t>
            </w:r>
            <w:r>
              <w:rPr>
                <w:rFonts w:eastAsia="Calibri"/>
                <w:w w:val="102"/>
              </w:rPr>
              <w:t>f</w:t>
            </w:r>
            <w:r>
              <w:rPr>
                <w:rFonts w:eastAsia="Calibri"/>
                <w:spacing w:val="-3"/>
                <w:w w:val="106"/>
              </w:rPr>
              <w:t>i</w:t>
            </w:r>
            <w:r>
              <w:rPr>
                <w:rFonts w:eastAsia="Calibri"/>
                <w:spacing w:val="1"/>
                <w:w w:val="101"/>
              </w:rPr>
              <w:t>n</w:t>
            </w:r>
            <w:r>
              <w:rPr>
                <w:rFonts w:eastAsia="Calibri"/>
                <w:spacing w:val="-1"/>
                <w:w w:val="106"/>
              </w:rPr>
              <w:t>i</w:t>
            </w:r>
            <w:r>
              <w:rPr>
                <w:rFonts w:eastAsia="Calibri"/>
                <w:spacing w:val="1"/>
                <w:w w:val="102"/>
              </w:rPr>
              <w:t>t</w:t>
            </w:r>
            <w:r>
              <w:rPr>
                <w:rFonts w:eastAsia="Calibri"/>
                <w:spacing w:val="-1"/>
                <w:w w:val="106"/>
              </w:rPr>
              <w:t>i</w:t>
            </w:r>
            <w:r>
              <w:rPr>
                <w:rFonts w:eastAsia="Calibri"/>
                <w:spacing w:val="-1"/>
                <w:w w:val="101"/>
              </w:rPr>
              <w:t>o</w:t>
            </w:r>
            <w:r>
              <w:rPr>
                <w:rFonts w:eastAsia="Calibri"/>
                <w:spacing w:val="1"/>
                <w:w w:val="101"/>
              </w:rPr>
              <w:t>n</w:t>
            </w:r>
            <w:r>
              <w:rPr>
                <w:rFonts w:eastAsia="Calibri"/>
                <w:w w:val="102"/>
              </w:rPr>
              <w:t>:</w:t>
            </w:r>
          </w:p>
          <w:p w14:paraId="3AA1B0AA" w14:textId="77777777" w:rsidR="00C52555" w:rsidRDefault="008A5C9E" w:rsidP="00C52555">
            <w:pPr>
              <w:pStyle w:val="MText"/>
              <w:rPr>
                <w:rFonts w:eastAsia="Calibri"/>
              </w:rPr>
            </w:pPr>
            <w:r>
              <w:rPr>
                <w:rFonts w:eastAsia="Calibri"/>
              </w:rPr>
              <w:t>A</w:t>
            </w:r>
            <w:r>
              <w:rPr>
                <w:rFonts w:eastAsia="Calibri"/>
                <w:spacing w:val="-1"/>
              </w:rPr>
              <w:t>nn</w:t>
            </w:r>
            <w:r>
              <w:rPr>
                <w:rFonts w:eastAsia="Calibri"/>
                <w:spacing w:val="1"/>
              </w:rPr>
              <w:t>ua</w:t>
            </w:r>
            <w:r>
              <w:rPr>
                <w:rFonts w:eastAsia="Calibri"/>
              </w:rPr>
              <w:t>l</w:t>
            </w:r>
            <w:r>
              <w:rPr>
                <w:rFonts w:ascii="Times New Roman" w:hAnsi="Times New Roman"/>
                <w:spacing w:val="-15"/>
              </w:rPr>
              <w:t xml:space="preserve"> </w:t>
            </w:r>
            <w:r>
              <w:rPr>
                <w:rFonts w:eastAsia="Calibri"/>
                <w:spacing w:val="-1"/>
              </w:rPr>
              <w:t>n</w:t>
            </w:r>
            <w:r>
              <w:rPr>
                <w:rFonts w:eastAsia="Calibri"/>
                <w:spacing w:val="1"/>
              </w:rPr>
              <w:t>u</w:t>
            </w:r>
            <w:r>
              <w:rPr>
                <w:rFonts w:eastAsia="Calibri"/>
                <w:spacing w:val="-3"/>
              </w:rPr>
              <w:t>m</w:t>
            </w:r>
            <w:r>
              <w:rPr>
                <w:rFonts w:eastAsia="Calibri"/>
                <w:spacing w:val="1"/>
              </w:rPr>
              <w:t>b</w:t>
            </w:r>
            <w:r>
              <w:rPr>
                <w:rFonts w:eastAsia="Calibri"/>
              </w:rPr>
              <w:t>er</w:t>
            </w:r>
            <w:r>
              <w:rPr>
                <w:rFonts w:ascii="Times New Roman" w:hAnsi="Times New Roman"/>
                <w:spacing w:val="-12"/>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b</w:t>
            </w:r>
            <w:r>
              <w:rPr>
                <w:rFonts w:eastAsia="Calibri"/>
                <w:spacing w:val="-2"/>
              </w:rPr>
              <w:t>i</w:t>
            </w:r>
            <w:r>
              <w:rPr>
                <w:rFonts w:eastAsia="Calibri"/>
              </w:rPr>
              <w:t>r</w:t>
            </w:r>
            <w:r>
              <w:rPr>
                <w:rFonts w:eastAsia="Calibri"/>
                <w:spacing w:val="1"/>
              </w:rPr>
              <w:t>th</w:t>
            </w:r>
            <w:r>
              <w:rPr>
                <w:rFonts w:eastAsia="Calibri"/>
              </w:rPr>
              <w:t>s</w:t>
            </w:r>
            <w:r>
              <w:rPr>
                <w:rFonts w:ascii="Times New Roman" w:hAnsi="Times New Roman"/>
                <w:spacing w:val="-13"/>
              </w:rPr>
              <w:t xml:space="preserve"> </w:t>
            </w:r>
            <w:r>
              <w:rPr>
                <w:rFonts w:eastAsia="Calibri"/>
                <w:spacing w:val="-2"/>
              </w:rPr>
              <w:t>t</w:t>
            </w:r>
            <w:r>
              <w:rPr>
                <w:rFonts w:eastAsia="Calibri"/>
              </w:rPr>
              <w:t>o</w:t>
            </w:r>
            <w:r>
              <w:rPr>
                <w:rFonts w:ascii="Times New Roman" w:hAnsi="Times New Roman"/>
                <w:spacing w:val="-8"/>
              </w:rPr>
              <w:t xml:space="preserve"> </w:t>
            </w:r>
            <w:r>
              <w:rPr>
                <w:rFonts w:eastAsia="Calibri"/>
                <w:spacing w:val="-3"/>
              </w:rPr>
              <w:t>f</w:t>
            </w:r>
            <w:r>
              <w:rPr>
                <w:rFonts w:eastAsia="Calibri"/>
                <w:spacing w:val="2"/>
              </w:rPr>
              <w:t>e</w:t>
            </w:r>
            <w:r>
              <w:rPr>
                <w:rFonts w:eastAsia="Calibri"/>
                <w:spacing w:val="-3"/>
              </w:rPr>
              <w:t>m</w:t>
            </w:r>
            <w:r>
              <w:rPr>
                <w:rFonts w:eastAsia="Calibri"/>
                <w:spacing w:val="1"/>
              </w:rPr>
              <w:t>a</w:t>
            </w:r>
            <w:r>
              <w:rPr>
                <w:rFonts w:eastAsia="Calibri"/>
              </w:rPr>
              <w:t>les</w:t>
            </w:r>
            <w:r>
              <w:rPr>
                <w:rFonts w:ascii="Times New Roman" w:hAnsi="Times New Roman"/>
                <w:spacing w:val="-14"/>
              </w:rPr>
              <w:t xml:space="preserve"> </w:t>
            </w:r>
            <w:r>
              <w:rPr>
                <w:rFonts w:eastAsia="Calibri"/>
                <w:spacing w:val="1"/>
              </w:rPr>
              <w:t>a</w:t>
            </w:r>
            <w:r>
              <w:rPr>
                <w:rFonts w:eastAsia="Calibri"/>
              </w:rPr>
              <w:t>g</w:t>
            </w:r>
            <w:r>
              <w:rPr>
                <w:rFonts w:eastAsia="Calibri"/>
                <w:spacing w:val="-3"/>
              </w:rPr>
              <w:t>e</w:t>
            </w:r>
            <w:r>
              <w:rPr>
                <w:rFonts w:eastAsia="Calibri"/>
              </w:rPr>
              <w:t>d</w:t>
            </w:r>
            <w:r>
              <w:rPr>
                <w:rFonts w:ascii="Times New Roman" w:hAnsi="Times New Roman"/>
                <w:spacing w:val="-10"/>
              </w:rPr>
              <w:t xml:space="preserve"> </w:t>
            </w:r>
            <w:r>
              <w:rPr>
                <w:rFonts w:eastAsia="Calibri"/>
              </w:rPr>
              <w:t>10</w:t>
            </w:r>
            <w:r>
              <w:rPr>
                <w:rFonts w:eastAsia="Calibri"/>
                <w:spacing w:val="-3"/>
              </w:rPr>
              <w:t>-</w:t>
            </w:r>
            <w:r>
              <w:rPr>
                <w:rFonts w:eastAsia="Calibri"/>
                <w:spacing w:val="3"/>
              </w:rPr>
              <w:t>1</w:t>
            </w:r>
            <w:r>
              <w:rPr>
                <w:rFonts w:eastAsia="Calibri"/>
              </w:rPr>
              <w:t>4</w:t>
            </w:r>
            <w:r>
              <w:rPr>
                <w:rFonts w:ascii="Times New Roman" w:hAnsi="Times New Roman"/>
                <w:spacing w:val="-12"/>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rPr>
              <w:t>15</w:t>
            </w:r>
            <w:r>
              <w:rPr>
                <w:rFonts w:eastAsia="Calibri"/>
                <w:spacing w:val="-1"/>
              </w:rPr>
              <w:t>-</w:t>
            </w:r>
            <w:r>
              <w:rPr>
                <w:rFonts w:eastAsia="Calibri"/>
              </w:rPr>
              <w:t>19</w:t>
            </w:r>
            <w:r>
              <w:rPr>
                <w:rFonts w:ascii="Times New Roman" w:hAnsi="Times New Roman"/>
                <w:spacing w:val="-12"/>
              </w:rPr>
              <w:t xml:space="preserve"> </w:t>
            </w:r>
            <w:r>
              <w:rPr>
                <w:rFonts w:eastAsia="Calibri"/>
                <w:spacing w:val="-1"/>
              </w:rPr>
              <w:t>y</w:t>
            </w:r>
            <w:r>
              <w:rPr>
                <w:rFonts w:eastAsia="Calibri"/>
              </w:rPr>
              <w:t>e</w:t>
            </w:r>
            <w:r>
              <w:rPr>
                <w:rFonts w:eastAsia="Calibri"/>
                <w:spacing w:val="1"/>
              </w:rPr>
              <w:t>a</w:t>
            </w:r>
            <w:r>
              <w:rPr>
                <w:rFonts w:eastAsia="Calibri"/>
              </w:rPr>
              <w:t>rs</w:t>
            </w:r>
            <w:r>
              <w:rPr>
                <w:rFonts w:ascii="Times New Roman" w:hAnsi="Times New Roman"/>
                <w:spacing w:val="-12"/>
              </w:rPr>
              <w:t xml:space="preserve"> </w:t>
            </w:r>
            <w:r>
              <w:rPr>
                <w:rFonts w:eastAsia="Calibri"/>
                <w:spacing w:val="-1"/>
              </w:rPr>
              <w:t>p</w:t>
            </w:r>
            <w:r>
              <w:rPr>
                <w:rFonts w:eastAsia="Calibri"/>
                <w:spacing w:val="2"/>
              </w:rPr>
              <w:t>e</w:t>
            </w:r>
            <w:r>
              <w:rPr>
                <w:rFonts w:eastAsia="Calibri"/>
              </w:rPr>
              <w:t>r</w:t>
            </w:r>
            <w:r>
              <w:rPr>
                <w:rFonts w:ascii="Times New Roman" w:hAnsi="Times New Roman"/>
                <w:spacing w:val="-9"/>
              </w:rPr>
              <w:t xml:space="preserve"> </w:t>
            </w:r>
            <w:r>
              <w:rPr>
                <w:rFonts w:eastAsia="Calibri"/>
              </w:rPr>
              <w:t>1</w:t>
            </w:r>
            <w:r>
              <w:rPr>
                <w:rFonts w:eastAsia="Calibri"/>
                <w:spacing w:val="-2"/>
              </w:rPr>
              <w:t>,0</w:t>
            </w:r>
            <w:r>
              <w:rPr>
                <w:rFonts w:eastAsia="Calibri"/>
              </w:rPr>
              <w:t>00</w:t>
            </w:r>
            <w:r>
              <w:rPr>
                <w:rFonts w:ascii="Times New Roman" w:hAnsi="Times New Roman"/>
                <w:spacing w:val="-9"/>
              </w:rPr>
              <w:t xml:space="preserve"> </w:t>
            </w:r>
            <w:r>
              <w:rPr>
                <w:rFonts w:eastAsia="Calibri"/>
                <w:spacing w:val="-1"/>
              </w:rPr>
              <w:t>f</w:t>
            </w:r>
            <w:r>
              <w:rPr>
                <w:rFonts w:eastAsia="Calibri"/>
              </w:rPr>
              <w:t>e</w:t>
            </w:r>
            <w:r>
              <w:rPr>
                <w:rFonts w:eastAsia="Calibri"/>
                <w:spacing w:val="-3"/>
              </w:rPr>
              <w:t>m</w:t>
            </w:r>
            <w:r>
              <w:rPr>
                <w:rFonts w:eastAsia="Calibri"/>
                <w:spacing w:val="3"/>
              </w:rPr>
              <w:t>a</w:t>
            </w:r>
            <w:r>
              <w:rPr>
                <w:rFonts w:eastAsia="Calibri"/>
                <w:spacing w:val="-5"/>
              </w:rPr>
              <w:t>l</w:t>
            </w:r>
            <w:r>
              <w:rPr>
                <w:rFonts w:eastAsia="Calibri"/>
                <w:spacing w:val="2"/>
              </w:rPr>
              <w:t>e</w:t>
            </w:r>
            <w:r>
              <w:rPr>
                <w:rFonts w:eastAsia="Calibri"/>
              </w:rPr>
              <w:t>s</w:t>
            </w:r>
            <w:r>
              <w:rPr>
                <w:rFonts w:ascii="Times New Roman" w:hAnsi="Times New Roman"/>
                <w:spacing w:val="-11"/>
              </w:rPr>
              <w:t xml:space="preserve"> </w:t>
            </w:r>
            <w:r>
              <w:rPr>
                <w:rFonts w:eastAsia="Calibri"/>
                <w:spacing w:val="-5"/>
              </w:rPr>
              <w:t>i</w:t>
            </w:r>
            <w:r>
              <w:rPr>
                <w:rFonts w:eastAsia="Calibri"/>
              </w:rPr>
              <w:t>n</w:t>
            </w:r>
            <w:r>
              <w:rPr>
                <w:rFonts w:ascii="Times New Roman" w:hAnsi="Times New Roman"/>
                <w:spacing w:val="-8"/>
              </w:rPr>
              <w:t xml:space="preserve"> </w:t>
            </w:r>
            <w:r>
              <w:rPr>
                <w:rFonts w:eastAsia="Calibri"/>
                <w:spacing w:val="1"/>
              </w:rPr>
              <w:t>th</w:t>
            </w:r>
            <w:r>
              <w:rPr>
                <w:rFonts w:eastAsia="Calibri"/>
              </w:rPr>
              <w:t>e</w:t>
            </w:r>
            <w:r>
              <w:rPr>
                <w:rFonts w:ascii="Times New Roman" w:hAnsi="Times New Roman"/>
                <w:spacing w:val="-10"/>
              </w:rPr>
              <w:t xml:space="preserve"> </w:t>
            </w:r>
            <w:r>
              <w:rPr>
                <w:rFonts w:eastAsia="Calibri"/>
                <w:spacing w:val="-2"/>
              </w:rPr>
              <w:t>r</w:t>
            </w:r>
            <w:r>
              <w:rPr>
                <w:rFonts w:eastAsia="Calibri"/>
                <w:spacing w:val="2"/>
              </w:rPr>
              <w:t>e</w:t>
            </w:r>
            <w:r>
              <w:rPr>
                <w:rFonts w:eastAsia="Calibri"/>
                <w:spacing w:val="-1"/>
              </w:rPr>
              <w:t>sp</w:t>
            </w:r>
            <w:r>
              <w:rPr>
                <w:rFonts w:eastAsia="Calibri"/>
              </w:rPr>
              <w:t>e</w:t>
            </w:r>
            <w:r>
              <w:rPr>
                <w:rFonts w:eastAsia="Calibri"/>
                <w:spacing w:val="-2"/>
              </w:rPr>
              <w:t>c</w:t>
            </w:r>
            <w:r>
              <w:rPr>
                <w:rFonts w:eastAsia="Calibri"/>
                <w:spacing w:val="1"/>
              </w:rPr>
              <w:t>t</w:t>
            </w:r>
            <w:r>
              <w:rPr>
                <w:rFonts w:eastAsia="Calibri"/>
              </w:rPr>
              <w:t>i</w:t>
            </w:r>
            <w:r>
              <w:rPr>
                <w:rFonts w:eastAsia="Calibri"/>
                <w:spacing w:val="-1"/>
              </w:rPr>
              <w:t>v</w:t>
            </w:r>
            <w:r>
              <w:rPr>
                <w:rFonts w:eastAsia="Calibri"/>
              </w:rPr>
              <w:t>e</w:t>
            </w:r>
            <w:r>
              <w:rPr>
                <w:rFonts w:ascii="Times New Roman" w:hAnsi="Times New Roman"/>
                <w:spacing w:val="-15"/>
              </w:rPr>
              <w:t xml:space="preserve"> </w:t>
            </w:r>
            <w:r>
              <w:rPr>
                <w:rFonts w:eastAsia="Calibri"/>
                <w:spacing w:val="1"/>
              </w:rPr>
              <w:t>a</w:t>
            </w:r>
            <w:r>
              <w:rPr>
                <w:rFonts w:eastAsia="Calibri"/>
              </w:rPr>
              <w:t>ge</w:t>
            </w:r>
            <w:r>
              <w:rPr>
                <w:rFonts w:ascii="Times New Roman" w:hAnsi="Times New Roman"/>
              </w:rPr>
              <w:t xml:space="preserve"> </w:t>
            </w:r>
            <w:r>
              <w:rPr>
                <w:rFonts w:eastAsia="Calibri"/>
              </w:rPr>
              <w:t>gr</w:t>
            </w:r>
            <w:r>
              <w:rPr>
                <w:rFonts w:eastAsia="Calibri"/>
                <w:spacing w:val="-1"/>
              </w:rPr>
              <w:t>ou</w:t>
            </w:r>
            <w:r>
              <w:rPr>
                <w:rFonts w:eastAsia="Calibri"/>
                <w:spacing w:val="1"/>
              </w:rPr>
              <w:t>p</w:t>
            </w:r>
            <w:r>
              <w:rPr>
                <w:rFonts w:eastAsia="Calibri"/>
              </w:rPr>
              <w:t>.</w:t>
            </w:r>
          </w:p>
          <w:p w14:paraId="60FD0DFA" w14:textId="77777777" w:rsidR="00C52555" w:rsidRDefault="00C52555" w:rsidP="00C52555">
            <w:pPr>
              <w:pStyle w:val="MText"/>
              <w:rPr>
                <w:rFonts w:ascii="Calibri" w:eastAsia="Calibri" w:hAnsi="Calibri"/>
                <w:spacing w:val="-2"/>
                <w:w w:val="98"/>
              </w:rPr>
            </w:pPr>
          </w:p>
          <w:p w14:paraId="34A79F37" w14:textId="68034864" w:rsidR="008A5C9E" w:rsidRPr="00C52555" w:rsidRDefault="008A5C9E" w:rsidP="00C52555">
            <w:pPr>
              <w:pStyle w:val="MSubHeader"/>
              <w:rPr>
                <w:rFonts w:eastAsia="Calibri"/>
              </w:rPr>
            </w:pPr>
            <w:r>
              <w:rPr>
                <w:rFonts w:eastAsia="Calibri"/>
                <w:spacing w:val="-2"/>
                <w:w w:val="98"/>
              </w:rPr>
              <w:t>C</w:t>
            </w:r>
            <w:r>
              <w:rPr>
                <w:rFonts w:eastAsia="Calibri"/>
                <w:w w:val="101"/>
              </w:rPr>
              <w:t>o</w:t>
            </w:r>
            <w:r>
              <w:rPr>
                <w:rFonts w:eastAsia="Calibri"/>
                <w:spacing w:val="4"/>
                <w:w w:val="101"/>
              </w:rPr>
              <w:t>n</w:t>
            </w:r>
            <w:r>
              <w:rPr>
                <w:rFonts w:eastAsia="Calibri"/>
                <w:spacing w:val="-4"/>
                <w:w w:val="98"/>
              </w:rPr>
              <w:t>c</w:t>
            </w:r>
            <w:r>
              <w:rPr>
                <w:rFonts w:eastAsia="Calibri"/>
                <w:spacing w:val="1"/>
              </w:rPr>
              <w:t>e</w:t>
            </w:r>
            <w:r>
              <w:rPr>
                <w:rFonts w:eastAsia="Calibri"/>
                <w:w w:val="101"/>
              </w:rPr>
              <w:t>p</w:t>
            </w:r>
            <w:r>
              <w:rPr>
                <w:rFonts w:eastAsia="Calibri"/>
                <w:spacing w:val="1"/>
                <w:w w:val="102"/>
              </w:rPr>
              <w:t>t</w:t>
            </w:r>
            <w:r>
              <w:rPr>
                <w:rFonts w:eastAsia="Calibri"/>
                <w:w w:val="101"/>
              </w:rPr>
              <w:t>s</w:t>
            </w:r>
            <w:r>
              <w:rPr>
                <w:rFonts w:eastAsia="Calibri"/>
                <w:w w:val="102"/>
              </w:rPr>
              <w:t>:</w:t>
            </w:r>
          </w:p>
          <w:p w14:paraId="6C84E827" w14:textId="4E0EDB39" w:rsidR="0015178E" w:rsidRPr="00837EC7" w:rsidRDefault="008A5C9E" w:rsidP="00C52555">
            <w:pPr>
              <w:pStyle w:val="MText"/>
              <w:rPr>
                <w:rFonts w:cstheme="minorHAnsi"/>
              </w:rPr>
            </w:pPr>
            <w:r>
              <w:rPr>
                <w:rFonts w:ascii="Calibri" w:eastAsia="Calibri" w:hAnsi="Calibri"/>
                <w:spacing w:val="-1"/>
              </w:rPr>
              <w:t>T</w:t>
            </w:r>
            <w:r>
              <w:rPr>
                <w:rFonts w:ascii="Calibri" w:eastAsia="Calibri" w:hAnsi="Calibri"/>
                <w:spacing w:val="1"/>
              </w:rPr>
              <w:t>h</w:t>
            </w:r>
            <w:r>
              <w:rPr>
                <w:rFonts w:ascii="Calibri" w:eastAsia="Calibri" w:hAnsi="Calibri"/>
              </w:rPr>
              <w:t>e</w:t>
            </w:r>
            <w:r>
              <w:rPr>
                <w:rFonts w:ascii="Times New Roman" w:hAnsi="Times New Roman"/>
                <w:spacing w:val="-10"/>
              </w:rPr>
              <w:t xml:space="preserve"> </w:t>
            </w:r>
            <w:r>
              <w:rPr>
                <w:rFonts w:ascii="Calibri" w:eastAsia="Calibri" w:hAnsi="Calibri"/>
                <w:spacing w:val="-1"/>
              </w:rPr>
              <w:t>a</w:t>
            </w:r>
            <w:r>
              <w:rPr>
                <w:rFonts w:ascii="Calibri" w:eastAsia="Calibri" w:hAnsi="Calibri"/>
                <w:spacing w:val="1"/>
              </w:rPr>
              <w:t>do</w:t>
            </w:r>
            <w:r>
              <w:rPr>
                <w:rFonts w:ascii="Calibri" w:eastAsia="Calibri" w:hAnsi="Calibri"/>
              </w:rPr>
              <w:t>le</w:t>
            </w:r>
            <w:r>
              <w:rPr>
                <w:rFonts w:ascii="Calibri" w:eastAsia="Calibri" w:hAnsi="Calibri"/>
                <w:spacing w:val="-1"/>
              </w:rPr>
              <w:t>s</w:t>
            </w:r>
            <w:r>
              <w:rPr>
                <w:rFonts w:ascii="Calibri" w:eastAsia="Calibri" w:hAnsi="Calibri"/>
                <w:spacing w:val="-2"/>
              </w:rPr>
              <w:t>c</w:t>
            </w:r>
            <w:r>
              <w:rPr>
                <w:rFonts w:ascii="Calibri" w:eastAsia="Calibri" w:hAnsi="Calibri"/>
                <w:spacing w:val="-3"/>
              </w:rPr>
              <w:t>e</w:t>
            </w:r>
            <w:r>
              <w:rPr>
                <w:rFonts w:ascii="Calibri" w:eastAsia="Calibri" w:hAnsi="Calibri"/>
                <w:spacing w:val="1"/>
              </w:rPr>
              <w:t>n</w:t>
            </w:r>
            <w:r>
              <w:rPr>
                <w:rFonts w:ascii="Calibri" w:eastAsia="Calibri" w:hAnsi="Calibri"/>
              </w:rPr>
              <w:t>t</w:t>
            </w:r>
            <w:r>
              <w:rPr>
                <w:rFonts w:ascii="Times New Roman" w:hAnsi="Times New Roman"/>
                <w:spacing w:val="-17"/>
              </w:rPr>
              <w:t xml:space="preserve"> </w:t>
            </w:r>
            <w:r>
              <w:rPr>
                <w:rFonts w:ascii="Calibri" w:eastAsia="Calibri" w:hAnsi="Calibri"/>
                <w:spacing w:val="4"/>
              </w:rPr>
              <w:t>b</w:t>
            </w:r>
            <w:r>
              <w:rPr>
                <w:rFonts w:ascii="Calibri" w:eastAsia="Calibri" w:hAnsi="Calibri"/>
                <w:spacing w:val="-2"/>
              </w:rPr>
              <w:t>i</w:t>
            </w:r>
            <w:r>
              <w:rPr>
                <w:rFonts w:ascii="Calibri" w:eastAsia="Calibri" w:hAnsi="Calibri"/>
              </w:rPr>
              <w:t>r</w:t>
            </w:r>
            <w:r>
              <w:rPr>
                <w:rFonts w:ascii="Calibri" w:eastAsia="Calibri" w:hAnsi="Calibri"/>
                <w:spacing w:val="-2"/>
              </w:rPr>
              <w:t>t</w:t>
            </w:r>
            <w:r>
              <w:rPr>
                <w:rFonts w:ascii="Calibri" w:eastAsia="Calibri" w:hAnsi="Calibri"/>
              </w:rPr>
              <w:t>h</w:t>
            </w:r>
            <w:r>
              <w:rPr>
                <w:rFonts w:ascii="Times New Roman" w:hAnsi="Times New Roman"/>
                <w:spacing w:val="-7"/>
              </w:rPr>
              <w:t xml:space="preserve"> </w:t>
            </w:r>
            <w:r>
              <w:rPr>
                <w:rFonts w:ascii="Calibri" w:eastAsia="Calibri" w:hAnsi="Calibri"/>
                <w:spacing w:val="-2"/>
              </w:rPr>
              <w:t>r</w:t>
            </w:r>
            <w:r>
              <w:rPr>
                <w:rFonts w:ascii="Calibri" w:eastAsia="Calibri" w:hAnsi="Calibri"/>
                <w:spacing w:val="1"/>
              </w:rPr>
              <w:t>a</w:t>
            </w:r>
            <w:r>
              <w:rPr>
                <w:rFonts w:ascii="Calibri" w:eastAsia="Calibri" w:hAnsi="Calibri"/>
                <w:spacing w:val="-2"/>
              </w:rPr>
              <w:t>t</w:t>
            </w:r>
            <w:r>
              <w:rPr>
                <w:rFonts w:ascii="Calibri" w:eastAsia="Calibri" w:hAnsi="Calibri"/>
              </w:rPr>
              <w:t>e</w:t>
            </w:r>
            <w:r>
              <w:rPr>
                <w:rFonts w:ascii="Times New Roman" w:hAnsi="Times New Roman"/>
                <w:spacing w:val="-8"/>
              </w:rPr>
              <w:t xml:space="preserve"> </w:t>
            </w:r>
            <w:r>
              <w:rPr>
                <w:rFonts w:ascii="Calibri" w:eastAsia="Calibri" w:hAnsi="Calibri"/>
                <w:spacing w:val="-2"/>
              </w:rPr>
              <w:t>r</w:t>
            </w:r>
            <w:r>
              <w:rPr>
                <w:rFonts w:ascii="Calibri" w:eastAsia="Calibri" w:hAnsi="Calibri"/>
              </w:rPr>
              <w:t>e</w:t>
            </w:r>
            <w:r>
              <w:rPr>
                <w:rFonts w:ascii="Calibri" w:eastAsia="Calibri" w:hAnsi="Calibri"/>
                <w:spacing w:val="-1"/>
              </w:rPr>
              <w:t>p</w:t>
            </w:r>
            <w:r>
              <w:rPr>
                <w:rFonts w:ascii="Calibri" w:eastAsia="Calibri" w:hAnsi="Calibri"/>
              </w:rPr>
              <w:t>re</w:t>
            </w:r>
            <w:r>
              <w:rPr>
                <w:rFonts w:ascii="Calibri" w:eastAsia="Calibri" w:hAnsi="Calibri"/>
                <w:spacing w:val="-1"/>
              </w:rPr>
              <w:t>s</w:t>
            </w:r>
            <w:r>
              <w:rPr>
                <w:rFonts w:ascii="Calibri" w:eastAsia="Calibri" w:hAnsi="Calibri"/>
              </w:rPr>
              <w:t>e</w:t>
            </w:r>
            <w:r>
              <w:rPr>
                <w:rFonts w:ascii="Calibri" w:eastAsia="Calibri" w:hAnsi="Calibri"/>
                <w:spacing w:val="-1"/>
              </w:rPr>
              <w:t>n</w:t>
            </w:r>
            <w:r>
              <w:rPr>
                <w:rFonts w:ascii="Calibri" w:eastAsia="Calibri" w:hAnsi="Calibri"/>
                <w:spacing w:val="1"/>
              </w:rPr>
              <w:t>t</w:t>
            </w:r>
            <w:r>
              <w:rPr>
                <w:rFonts w:ascii="Calibri" w:eastAsia="Calibri" w:hAnsi="Calibri"/>
              </w:rPr>
              <w:t>s</w:t>
            </w:r>
            <w:r>
              <w:rPr>
                <w:rFonts w:ascii="Times New Roman" w:hAnsi="Times New Roman"/>
                <w:spacing w:val="-17"/>
              </w:rPr>
              <w:t xml:space="preserve"> </w:t>
            </w:r>
            <w:r>
              <w:rPr>
                <w:rFonts w:ascii="Calibri" w:eastAsia="Calibri" w:hAnsi="Calibri"/>
                <w:spacing w:val="-2"/>
              </w:rPr>
              <w:t>t</w:t>
            </w:r>
            <w:r>
              <w:rPr>
                <w:rFonts w:ascii="Calibri" w:eastAsia="Calibri" w:hAnsi="Calibri"/>
                <w:spacing w:val="1"/>
              </w:rPr>
              <w:t>h</w:t>
            </w:r>
            <w:r>
              <w:rPr>
                <w:rFonts w:ascii="Calibri" w:eastAsia="Calibri" w:hAnsi="Calibri"/>
              </w:rPr>
              <w:t>e</w:t>
            </w:r>
            <w:r>
              <w:rPr>
                <w:rFonts w:ascii="Times New Roman" w:hAnsi="Times New Roman"/>
                <w:spacing w:val="-8"/>
              </w:rPr>
              <w:t xml:space="preserve"> </w:t>
            </w:r>
            <w:r>
              <w:rPr>
                <w:rFonts w:ascii="Calibri" w:eastAsia="Calibri" w:hAnsi="Calibri"/>
              </w:rPr>
              <w:t>ri</w:t>
            </w:r>
            <w:r>
              <w:rPr>
                <w:rFonts w:ascii="Calibri" w:eastAsia="Calibri" w:hAnsi="Calibri"/>
                <w:spacing w:val="-1"/>
              </w:rPr>
              <w:t>s</w:t>
            </w:r>
            <w:r>
              <w:rPr>
                <w:rFonts w:ascii="Calibri" w:eastAsia="Calibri" w:hAnsi="Calibri"/>
              </w:rPr>
              <w:t>k</w:t>
            </w:r>
            <w:r>
              <w:rPr>
                <w:rFonts w:ascii="Times New Roman" w:hAnsi="Times New Roman"/>
                <w:spacing w:val="-11"/>
              </w:rPr>
              <w:t xml:space="preserve"> </w:t>
            </w:r>
            <w:r>
              <w:rPr>
                <w:rFonts w:ascii="Calibri" w:eastAsia="Calibri" w:hAnsi="Calibri"/>
                <w:spacing w:val="1"/>
              </w:rPr>
              <w:t>o</w:t>
            </w:r>
            <w:r>
              <w:rPr>
                <w:rFonts w:ascii="Calibri" w:eastAsia="Calibri" w:hAnsi="Calibri"/>
              </w:rPr>
              <w:t>f</w:t>
            </w:r>
            <w:r>
              <w:rPr>
                <w:rFonts w:ascii="Times New Roman" w:hAnsi="Times New Roman"/>
                <w:spacing w:val="-7"/>
              </w:rPr>
              <w:t xml:space="preserve"> </w:t>
            </w:r>
            <w:r>
              <w:rPr>
                <w:rFonts w:ascii="Calibri" w:eastAsia="Calibri" w:hAnsi="Calibri"/>
                <w:spacing w:val="-2"/>
              </w:rPr>
              <w:t>c</w:t>
            </w:r>
            <w:r>
              <w:rPr>
                <w:rFonts w:ascii="Calibri" w:eastAsia="Calibri" w:hAnsi="Calibri"/>
                <w:spacing w:val="1"/>
              </w:rPr>
              <w:t>h</w:t>
            </w:r>
            <w:r>
              <w:rPr>
                <w:rFonts w:ascii="Calibri" w:eastAsia="Calibri" w:hAnsi="Calibri"/>
              </w:rPr>
              <w:t>i</w:t>
            </w:r>
            <w:r>
              <w:rPr>
                <w:rFonts w:ascii="Calibri" w:eastAsia="Calibri" w:hAnsi="Calibri"/>
                <w:spacing w:val="-2"/>
              </w:rPr>
              <w:t>l</w:t>
            </w:r>
            <w:r>
              <w:rPr>
                <w:rFonts w:ascii="Calibri" w:eastAsia="Calibri" w:hAnsi="Calibri"/>
                <w:spacing w:val="-1"/>
              </w:rPr>
              <w:t>d</w:t>
            </w:r>
            <w:r>
              <w:rPr>
                <w:rFonts w:ascii="Calibri" w:eastAsia="Calibri" w:hAnsi="Calibri"/>
                <w:spacing w:val="1"/>
              </w:rPr>
              <w:t>b</w:t>
            </w:r>
            <w:r>
              <w:rPr>
                <w:rFonts w:ascii="Calibri" w:eastAsia="Calibri" w:hAnsi="Calibri"/>
                <w:spacing w:val="-3"/>
              </w:rPr>
              <w:t>e</w:t>
            </w:r>
            <w:r>
              <w:rPr>
                <w:rFonts w:ascii="Calibri" w:eastAsia="Calibri" w:hAnsi="Calibri"/>
                <w:spacing w:val="-1"/>
              </w:rPr>
              <w:t>a</w:t>
            </w:r>
            <w:r>
              <w:rPr>
                <w:rFonts w:ascii="Calibri" w:eastAsia="Calibri" w:hAnsi="Calibri"/>
                <w:spacing w:val="3"/>
              </w:rPr>
              <w:t>r</w:t>
            </w:r>
            <w:r>
              <w:rPr>
                <w:rFonts w:ascii="Calibri" w:eastAsia="Calibri" w:hAnsi="Calibri"/>
                <w:spacing w:val="-2"/>
              </w:rPr>
              <w:t>i</w:t>
            </w:r>
            <w:r>
              <w:rPr>
                <w:rFonts w:ascii="Calibri" w:eastAsia="Calibri" w:hAnsi="Calibri"/>
                <w:spacing w:val="4"/>
              </w:rPr>
              <w:t>n</w:t>
            </w:r>
            <w:r>
              <w:rPr>
                <w:rFonts w:ascii="Calibri" w:eastAsia="Calibri" w:hAnsi="Calibri"/>
              </w:rPr>
              <w:t>g</w:t>
            </w:r>
            <w:r>
              <w:rPr>
                <w:rFonts w:ascii="Times New Roman" w:hAnsi="Times New Roman"/>
                <w:spacing w:val="-19"/>
              </w:rPr>
              <w:t xml:space="preserve"> </w:t>
            </w:r>
            <w:r>
              <w:rPr>
                <w:rFonts w:ascii="Calibri" w:eastAsia="Calibri" w:hAnsi="Calibri"/>
                <w:spacing w:val="-1"/>
              </w:rPr>
              <w:t>a</w:t>
            </w:r>
            <w:r>
              <w:rPr>
                <w:rFonts w:ascii="Calibri" w:eastAsia="Calibri" w:hAnsi="Calibri"/>
              </w:rPr>
              <w:t>m</w:t>
            </w:r>
            <w:r>
              <w:rPr>
                <w:rFonts w:ascii="Calibri" w:eastAsia="Calibri" w:hAnsi="Calibri"/>
                <w:spacing w:val="-1"/>
              </w:rPr>
              <w:t>o</w:t>
            </w:r>
            <w:r>
              <w:rPr>
                <w:rFonts w:ascii="Calibri" w:eastAsia="Calibri" w:hAnsi="Calibri"/>
                <w:spacing w:val="4"/>
              </w:rPr>
              <w:t>n</w:t>
            </w:r>
            <w:r>
              <w:rPr>
                <w:rFonts w:ascii="Calibri" w:eastAsia="Calibri" w:hAnsi="Calibri"/>
              </w:rPr>
              <w:t>g</w:t>
            </w:r>
            <w:r>
              <w:rPr>
                <w:rFonts w:ascii="Times New Roman" w:hAnsi="Times New Roman"/>
                <w:spacing w:val="-15"/>
              </w:rPr>
              <w:t xml:space="preserve"> </w:t>
            </w:r>
            <w:r>
              <w:rPr>
                <w:rFonts w:ascii="Calibri" w:eastAsia="Calibri" w:hAnsi="Calibri"/>
                <w:spacing w:val="-1"/>
              </w:rPr>
              <w:t>f</w:t>
            </w:r>
            <w:r>
              <w:rPr>
                <w:rFonts w:ascii="Calibri" w:eastAsia="Calibri" w:hAnsi="Calibri"/>
                <w:spacing w:val="2"/>
              </w:rPr>
              <w:t>e</w:t>
            </w:r>
            <w:r>
              <w:rPr>
                <w:rFonts w:ascii="Calibri" w:eastAsia="Calibri" w:hAnsi="Calibri"/>
                <w:spacing w:val="-3"/>
              </w:rPr>
              <w:t>m</w:t>
            </w:r>
            <w:r>
              <w:rPr>
                <w:rFonts w:ascii="Calibri" w:eastAsia="Calibri" w:hAnsi="Calibri"/>
                <w:spacing w:val="1"/>
              </w:rPr>
              <w:t>a</w:t>
            </w:r>
            <w:r>
              <w:rPr>
                <w:rFonts w:ascii="Calibri" w:eastAsia="Calibri" w:hAnsi="Calibri"/>
                <w:spacing w:val="-2"/>
              </w:rPr>
              <w:t>l</w:t>
            </w:r>
            <w:r>
              <w:rPr>
                <w:rFonts w:ascii="Calibri" w:eastAsia="Calibri" w:hAnsi="Calibri"/>
              </w:rPr>
              <w:t>es</w:t>
            </w:r>
            <w:r>
              <w:rPr>
                <w:rFonts w:ascii="Times New Roman" w:hAnsi="Times New Roman"/>
                <w:spacing w:val="-11"/>
              </w:rPr>
              <w:t xml:space="preserve"> </w:t>
            </w:r>
            <w:r>
              <w:rPr>
                <w:rFonts w:ascii="Calibri" w:eastAsia="Calibri" w:hAnsi="Calibri"/>
                <w:spacing w:val="-2"/>
              </w:rPr>
              <w:t>i</w:t>
            </w:r>
            <w:r>
              <w:rPr>
                <w:rFonts w:ascii="Calibri" w:eastAsia="Calibri" w:hAnsi="Calibri"/>
              </w:rPr>
              <w:t>n</w:t>
            </w:r>
            <w:r>
              <w:rPr>
                <w:rFonts w:ascii="Times New Roman" w:hAnsi="Times New Roman"/>
                <w:spacing w:val="-8"/>
              </w:rPr>
              <w:t xml:space="preserve"> </w:t>
            </w:r>
            <w:r w:rsidR="008F1FC9">
              <w:rPr>
                <w:rFonts w:ascii="Times New Roman" w:hAnsi="Times New Roman"/>
                <w:spacing w:val="-8"/>
              </w:rPr>
              <w:t>the</w:t>
            </w:r>
            <w:r>
              <w:rPr>
                <w:rFonts w:ascii="Times New Roman" w:hAnsi="Times New Roman"/>
                <w:spacing w:val="-8"/>
              </w:rPr>
              <w:t xml:space="preserve"> </w:t>
            </w:r>
            <w:r>
              <w:rPr>
                <w:rFonts w:ascii="Calibri" w:eastAsia="Calibri" w:hAnsi="Calibri"/>
                <w:spacing w:val="-1"/>
              </w:rPr>
              <w:t>pa</w:t>
            </w:r>
            <w:r>
              <w:rPr>
                <w:rFonts w:ascii="Calibri" w:eastAsia="Calibri" w:hAnsi="Calibri"/>
              </w:rPr>
              <w:t>r</w:t>
            </w:r>
            <w:r>
              <w:rPr>
                <w:rFonts w:ascii="Calibri" w:eastAsia="Calibri" w:hAnsi="Calibri"/>
                <w:spacing w:val="3"/>
              </w:rPr>
              <w:t>t</w:t>
            </w:r>
            <w:r>
              <w:rPr>
                <w:rFonts w:ascii="Calibri" w:eastAsia="Calibri" w:hAnsi="Calibri"/>
                <w:spacing w:val="-2"/>
              </w:rPr>
              <w:t>ic</w:t>
            </w:r>
            <w:r>
              <w:rPr>
                <w:rFonts w:ascii="Calibri" w:eastAsia="Calibri" w:hAnsi="Calibri"/>
                <w:spacing w:val="4"/>
              </w:rPr>
              <w:t>u</w:t>
            </w:r>
            <w:r>
              <w:rPr>
                <w:rFonts w:ascii="Calibri" w:eastAsia="Calibri" w:hAnsi="Calibri"/>
                <w:spacing w:val="-5"/>
              </w:rPr>
              <w:t>l</w:t>
            </w:r>
            <w:r>
              <w:rPr>
                <w:rFonts w:ascii="Calibri" w:eastAsia="Calibri" w:hAnsi="Calibri"/>
                <w:spacing w:val="1"/>
              </w:rPr>
              <w:t>a</w:t>
            </w:r>
            <w:r>
              <w:rPr>
                <w:rFonts w:ascii="Calibri" w:eastAsia="Calibri" w:hAnsi="Calibri"/>
              </w:rPr>
              <w:t>r</w:t>
            </w:r>
            <w:r>
              <w:rPr>
                <w:rFonts w:ascii="Times New Roman" w:hAnsi="Times New Roman"/>
                <w:spacing w:val="-14"/>
              </w:rPr>
              <w:t xml:space="preserve"> </w:t>
            </w:r>
            <w:r>
              <w:rPr>
                <w:rFonts w:ascii="Calibri" w:eastAsia="Calibri" w:hAnsi="Calibri"/>
                <w:spacing w:val="1"/>
              </w:rPr>
              <w:t>a</w:t>
            </w:r>
            <w:r>
              <w:rPr>
                <w:rFonts w:ascii="Calibri" w:eastAsia="Calibri" w:hAnsi="Calibri"/>
              </w:rPr>
              <w:t>ge</w:t>
            </w:r>
            <w:r>
              <w:rPr>
                <w:rFonts w:ascii="Times New Roman" w:hAnsi="Times New Roman"/>
                <w:spacing w:val="-8"/>
              </w:rPr>
              <w:t xml:space="preserve"> </w:t>
            </w:r>
            <w:r>
              <w:rPr>
                <w:rFonts w:ascii="Calibri" w:eastAsia="Calibri" w:hAnsi="Calibri"/>
                <w:spacing w:val="-2"/>
              </w:rPr>
              <w:t>gr</w:t>
            </w:r>
            <w:r>
              <w:rPr>
                <w:rFonts w:ascii="Calibri" w:eastAsia="Calibri" w:hAnsi="Calibri"/>
                <w:spacing w:val="-1"/>
              </w:rPr>
              <w:t>ou</w:t>
            </w:r>
            <w:r>
              <w:rPr>
                <w:rFonts w:ascii="Calibri" w:eastAsia="Calibri" w:hAnsi="Calibri"/>
                <w:spacing w:val="1"/>
              </w:rPr>
              <w:t>p</w:t>
            </w:r>
            <w:r>
              <w:rPr>
                <w:rFonts w:ascii="Calibri" w:eastAsia="Calibri" w:hAnsi="Calibri"/>
              </w:rPr>
              <w:t>.</w:t>
            </w:r>
            <w:r>
              <w:rPr>
                <w:rFonts w:ascii="Times New Roman" w:hAnsi="Times New Roman"/>
              </w:rPr>
              <w:t xml:space="preserve"> </w:t>
            </w:r>
            <w:r>
              <w:rPr>
                <w:rFonts w:ascii="Calibri" w:eastAsia="Calibri" w:hAnsi="Calibri"/>
                <w:spacing w:val="-1"/>
              </w:rPr>
              <w:t>T</w:t>
            </w:r>
            <w:r>
              <w:rPr>
                <w:rFonts w:ascii="Calibri" w:eastAsia="Calibri" w:hAnsi="Calibri"/>
                <w:spacing w:val="1"/>
              </w:rPr>
              <w:t>h</w:t>
            </w:r>
            <w:r>
              <w:rPr>
                <w:rFonts w:ascii="Calibri" w:eastAsia="Calibri" w:hAnsi="Calibri"/>
              </w:rPr>
              <w:t>e</w:t>
            </w:r>
            <w:r>
              <w:rPr>
                <w:rFonts w:ascii="Times New Roman" w:hAnsi="Times New Roman"/>
                <w:spacing w:val="-10"/>
              </w:rPr>
              <w:t xml:space="preserve"> </w:t>
            </w:r>
            <w:r>
              <w:rPr>
                <w:rFonts w:ascii="Calibri" w:eastAsia="Calibri" w:hAnsi="Calibri"/>
                <w:spacing w:val="-1"/>
              </w:rPr>
              <w:t>a</w:t>
            </w:r>
            <w:r>
              <w:rPr>
                <w:rFonts w:ascii="Calibri" w:eastAsia="Calibri" w:hAnsi="Calibri"/>
                <w:spacing w:val="1"/>
              </w:rPr>
              <w:t>do</w:t>
            </w:r>
            <w:r>
              <w:rPr>
                <w:rFonts w:ascii="Calibri" w:eastAsia="Calibri" w:hAnsi="Calibri"/>
              </w:rPr>
              <w:t>le</w:t>
            </w:r>
            <w:r>
              <w:rPr>
                <w:rFonts w:ascii="Calibri" w:eastAsia="Calibri" w:hAnsi="Calibri"/>
                <w:spacing w:val="-1"/>
              </w:rPr>
              <w:t>s</w:t>
            </w:r>
            <w:r>
              <w:rPr>
                <w:rFonts w:ascii="Calibri" w:eastAsia="Calibri" w:hAnsi="Calibri"/>
                <w:spacing w:val="-2"/>
              </w:rPr>
              <w:t>c</w:t>
            </w:r>
            <w:r>
              <w:rPr>
                <w:rFonts w:ascii="Calibri" w:eastAsia="Calibri" w:hAnsi="Calibri"/>
                <w:spacing w:val="-3"/>
              </w:rPr>
              <w:t>e</w:t>
            </w:r>
            <w:r>
              <w:rPr>
                <w:rFonts w:ascii="Calibri" w:eastAsia="Calibri" w:hAnsi="Calibri"/>
                <w:spacing w:val="1"/>
              </w:rPr>
              <w:t>n</w:t>
            </w:r>
            <w:r>
              <w:rPr>
                <w:rFonts w:ascii="Calibri" w:eastAsia="Calibri" w:hAnsi="Calibri"/>
              </w:rPr>
              <w:t>t</w:t>
            </w:r>
            <w:r>
              <w:rPr>
                <w:rFonts w:ascii="Times New Roman" w:hAnsi="Times New Roman"/>
                <w:spacing w:val="-17"/>
              </w:rPr>
              <w:t xml:space="preserve"> </w:t>
            </w:r>
            <w:r>
              <w:rPr>
                <w:rFonts w:ascii="Calibri" w:eastAsia="Calibri" w:hAnsi="Calibri"/>
                <w:spacing w:val="4"/>
              </w:rPr>
              <w:t>b</w:t>
            </w:r>
            <w:r>
              <w:rPr>
                <w:rFonts w:ascii="Calibri" w:eastAsia="Calibri" w:hAnsi="Calibri"/>
                <w:spacing w:val="-2"/>
              </w:rPr>
              <w:t>i</w:t>
            </w:r>
            <w:r>
              <w:rPr>
                <w:rFonts w:ascii="Calibri" w:eastAsia="Calibri" w:hAnsi="Calibri"/>
              </w:rPr>
              <w:t>r</w:t>
            </w:r>
            <w:r>
              <w:rPr>
                <w:rFonts w:ascii="Calibri" w:eastAsia="Calibri" w:hAnsi="Calibri"/>
                <w:spacing w:val="-2"/>
              </w:rPr>
              <w:t>t</w:t>
            </w:r>
            <w:r>
              <w:rPr>
                <w:rFonts w:ascii="Calibri" w:eastAsia="Calibri" w:hAnsi="Calibri"/>
              </w:rPr>
              <w:t>h</w:t>
            </w:r>
            <w:r>
              <w:rPr>
                <w:rFonts w:ascii="Times New Roman" w:hAnsi="Times New Roman"/>
                <w:spacing w:val="-7"/>
              </w:rPr>
              <w:t xml:space="preserve"> </w:t>
            </w:r>
            <w:proofErr w:type="gramStart"/>
            <w:r w:rsidRPr="002152B5">
              <w:rPr>
                <w:rFonts w:eastAsia="Calibri"/>
                <w:spacing w:val="-2"/>
              </w:rPr>
              <w:lastRenderedPageBreak/>
              <w:t>r</w:t>
            </w:r>
            <w:r w:rsidRPr="002152B5">
              <w:rPr>
                <w:rFonts w:eastAsia="Calibri"/>
                <w:spacing w:val="1"/>
              </w:rPr>
              <w:t>a</w:t>
            </w:r>
            <w:r w:rsidRPr="002152B5">
              <w:rPr>
                <w:rFonts w:eastAsia="Calibri"/>
                <w:spacing w:val="-2"/>
              </w:rPr>
              <w:t>t</w:t>
            </w:r>
            <w:r w:rsidRPr="002152B5">
              <w:rPr>
                <w:rFonts w:eastAsia="Calibri"/>
              </w:rPr>
              <w:t>e</w:t>
            </w:r>
            <w:r w:rsidRPr="002152B5">
              <w:rPr>
                <w:spacing w:val="-8"/>
              </w:rPr>
              <w:t xml:space="preserve"> </w:t>
            </w:r>
            <w:r w:rsidR="008F1FC9">
              <w:rPr>
                <w:spacing w:val="-8"/>
              </w:rPr>
              <w:t xml:space="preserve"> among</w:t>
            </w:r>
            <w:proofErr w:type="gramEnd"/>
            <w:r w:rsidR="008F1FC9">
              <w:rPr>
                <w:spacing w:val="-8"/>
              </w:rPr>
              <w:t xml:space="preserve"> women aged 15-19 years</w:t>
            </w:r>
            <w:r w:rsidRPr="002152B5">
              <w:rPr>
                <w:spacing w:val="-8"/>
              </w:rPr>
              <w:t xml:space="preserve"> </w:t>
            </w:r>
            <w:r w:rsidRPr="002152B5">
              <w:rPr>
                <w:rFonts w:eastAsia="Calibri"/>
              </w:rPr>
              <w:t>is</w:t>
            </w:r>
            <w:r w:rsidRPr="002152B5">
              <w:rPr>
                <w:spacing w:val="-9"/>
              </w:rPr>
              <w:t xml:space="preserve"> also </w:t>
            </w:r>
            <w:r w:rsidRPr="002152B5">
              <w:rPr>
                <w:rFonts w:eastAsia="Calibri"/>
              </w:rPr>
              <w:t>r</w:t>
            </w:r>
            <w:r w:rsidRPr="002152B5">
              <w:rPr>
                <w:rFonts w:eastAsia="Calibri"/>
                <w:spacing w:val="-3"/>
              </w:rPr>
              <w:t xml:space="preserve">eferred </w:t>
            </w:r>
            <w:r w:rsidRPr="002152B5">
              <w:rPr>
                <w:spacing w:val="-13"/>
              </w:rPr>
              <w:t xml:space="preserve">to </w:t>
            </w:r>
            <w:r w:rsidRPr="002152B5">
              <w:rPr>
                <w:rFonts w:eastAsia="Calibri"/>
                <w:spacing w:val="1"/>
              </w:rPr>
              <w:t>a</w:t>
            </w:r>
            <w:r w:rsidRPr="002152B5">
              <w:rPr>
                <w:rFonts w:eastAsia="Calibri"/>
              </w:rPr>
              <w:t>s</w:t>
            </w:r>
            <w:r w:rsidRPr="002152B5">
              <w:rPr>
                <w:spacing w:val="-10"/>
              </w:rPr>
              <w:t xml:space="preserve"> </w:t>
            </w:r>
            <w:r w:rsidRPr="002152B5">
              <w:rPr>
                <w:rFonts w:eastAsia="Calibri"/>
                <w:spacing w:val="-2"/>
              </w:rPr>
              <w:t>t</w:t>
            </w:r>
            <w:r w:rsidRPr="002152B5">
              <w:rPr>
                <w:rFonts w:eastAsia="Calibri"/>
                <w:spacing w:val="4"/>
              </w:rPr>
              <w:t>h</w:t>
            </w:r>
            <w:r w:rsidRPr="002152B5">
              <w:rPr>
                <w:rFonts w:eastAsia="Calibri"/>
              </w:rPr>
              <w:t>e</w:t>
            </w:r>
            <w:r w:rsidRPr="002152B5">
              <w:rPr>
                <w:spacing w:val="-13"/>
              </w:rPr>
              <w:t xml:space="preserve"> </w:t>
            </w:r>
            <w:r w:rsidRPr="002152B5">
              <w:rPr>
                <w:rFonts w:eastAsia="Calibri"/>
                <w:spacing w:val="-1"/>
              </w:rPr>
              <w:t>a</w:t>
            </w:r>
            <w:r w:rsidRPr="002152B5">
              <w:rPr>
                <w:rFonts w:eastAsia="Calibri"/>
              </w:rPr>
              <w:t>ge</w:t>
            </w:r>
            <w:r w:rsidRPr="002152B5">
              <w:rPr>
                <w:rFonts w:eastAsia="Calibri"/>
                <w:spacing w:val="2"/>
              </w:rPr>
              <w:t>-</w:t>
            </w:r>
            <w:r w:rsidRPr="002152B5">
              <w:rPr>
                <w:rFonts w:eastAsia="Calibri"/>
                <w:spacing w:val="-3"/>
              </w:rPr>
              <w:t>s</w:t>
            </w:r>
            <w:r w:rsidRPr="002152B5">
              <w:rPr>
                <w:rFonts w:eastAsia="Calibri"/>
                <w:spacing w:val="1"/>
              </w:rPr>
              <w:t>p</w:t>
            </w:r>
            <w:r w:rsidRPr="002152B5">
              <w:rPr>
                <w:rFonts w:eastAsia="Calibri"/>
              </w:rPr>
              <w:t>eci</w:t>
            </w:r>
            <w:r w:rsidRPr="002152B5">
              <w:rPr>
                <w:rFonts w:eastAsia="Calibri"/>
                <w:spacing w:val="-1"/>
              </w:rPr>
              <w:t>f</w:t>
            </w:r>
            <w:r w:rsidRPr="002152B5">
              <w:rPr>
                <w:rFonts w:eastAsia="Calibri"/>
              </w:rPr>
              <w:t>ic</w:t>
            </w:r>
            <w:r w:rsidRPr="002152B5">
              <w:rPr>
                <w:spacing w:val="-17"/>
              </w:rPr>
              <w:t xml:space="preserve"> </w:t>
            </w:r>
            <w:r w:rsidRPr="002152B5">
              <w:rPr>
                <w:rFonts w:eastAsia="Calibri"/>
                <w:spacing w:val="-1"/>
              </w:rPr>
              <w:t>f</w:t>
            </w:r>
            <w:r w:rsidRPr="002152B5">
              <w:rPr>
                <w:rFonts w:eastAsia="Calibri"/>
              </w:rPr>
              <w:t>e</w:t>
            </w:r>
            <w:r w:rsidRPr="002152B5">
              <w:rPr>
                <w:rFonts w:eastAsia="Calibri"/>
                <w:spacing w:val="-2"/>
              </w:rPr>
              <w:t>r</w:t>
            </w:r>
            <w:r w:rsidRPr="002152B5">
              <w:rPr>
                <w:rFonts w:eastAsia="Calibri"/>
                <w:spacing w:val="3"/>
              </w:rPr>
              <w:t>t</w:t>
            </w:r>
            <w:r w:rsidRPr="002152B5">
              <w:rPr>
                <w:rFonts w:eastAsia="Calibri"/>
                <w:spacing w:val="-2"/>
              </w:rPr>
              <w:t>i</w:t>
            </w:r>
            <w:r w:rsidRPr="002152B5">
              <w:rPr>
                <w:rFonts w:eastAsia="Calibri"/>
              </w:rPr>
              <w:t>li</w:t>
            </w:r>
            <w:r w:rsidRPr="002152B5">
              <w:rPr>
                <w:rFonts w:eastAsia="Calibri"/>
                <w:spacing w:val="-2"/>
              </w:rPr>
              <w:t>t</w:t>
            </w:r>
            <w:r w:rsidRPr="002152B5">
              <w:rPr>
                <w:rFonts w:eastAsia="Calibri"/>
              </w:rPr>
              <w:t>y</w:t>
            </w:r>
            <w:r w:rsidRPr="002152B5">
              <w:rPr>
                <w:spacing w:val="-11"/>
              </w:rPr>
              <w:t xml:space="preserve"> </w:t>
            </w:r>
            <w:r w:rsidRPr="002152B5">
              <w:rPr>
                <w:rFonts w:eastAsia="Calibri"/>
                <w:spacing w:val="-2"/>
              </w:rPr>
              <w:t>r</w:t>
            </w:r>
            <w:r w:rsidRPr="002152B5">
              <w:rPr>
                <w:rFonts w:eastAsia="Calibri"/>
                <w:spacing w:val="1"/>
              </w:rPr>
              <w:t>at</w:t>
            </w:r>
            <w:r w:rsidRPr="002152B5">
              <w:rPr>
                <w:rFonts w:eastAsia="Calibri"/>
              </w:rPr>
              <w:t>e</w:t>
            </w:r>
            <w:r w:rsidRPr="002152B5">
              <w:rPr>
                <w:spacing w:val="-8"/>
              </w:rPr>
              <w:t xml:space="preserve"> </w:t>
            </w:r>
            <w:r w:rsidRPr="002152B5">
              <w:rPr>
                <w:rFonts w:eastAsia="Calibri"/>
                <w:spacing w:val="-3"/>
              </w:rPr>
              <w:t>f</w:t>
            </w:r>
            <w:r w:rsidRPr="002152B5">
              <w:rPr>
                <w:rFonts w:eastAsia="Calibri"/>
                <w:spacing w:val="-1"/>
              </w:rPr>
              <w:t>o</w:t>
            </w:r>
            <w:r w:rsidRPr="002152B5">
              <w:rPr>
                <w:rFonts w:eastAsia="Calibri"/>
              </w:rPr>
              <w:t>r</w:t>
            </w:r>
            <w:r w:rsidRPr="002152B5">
              <w:rPr>
                <w:spacing w:val="-8"/>
              </w:rPr>
              <w:t xml:space="preserve"> </w:t>
            </w:r>
            <w:r w:rsidR="008F1FC9">
              <w:rPr>
                <w:spacing w:val="-8"/>
              </w:rPr>
              <w:t xml:space="preserve">women </w:t>
            </w:r>
            <w:r w:rsidRPr="002152B5">
              <w:rPr>
                <w:rFonts w:eastAsia="Calibri"/>
                <w:spacing w:val="1"/>
              </w:rPr>
              <w:t>a</w:t>
            </w:r>
            <w:r w:rsidRPr="002152B5">
              <w:rPr>
                <w:rFonts w:eastAsia="Calibri"/>
                <w:spacing w:val="-2"/>
              </w:rPr>
              <w:t>g</w:t>
            </w:r>
            <w:r w:rsidRPr="002152B5">
              <w:rPr>
                <w:rFonts w:eastAsia="Calibri"/>
                <w:spacing w:val="2"/>
              </w:rPr>
              <w:t>e</w:t>
            </w:r>
            <w:r w:rsidR="008F1FC9">
              <w:rPr>
                <w:rFonts w:eastAsia="Calibri"/>
              </w:rPr>
              <w:t>d</w:t>
            </w:r>
            <w:r w:rsidRPr="002152B5">
              <w:rPr>
                <w:spacing w:val="-9"/>
              </w:rPr>
              <w:t xml:space="preserve"> </w:t>
            </w:r>
            <w:r w:rsidRPr="002152B5">
              <w:rPr>
                <w:rFonts w:eastAsia="Calibri"/>
                <w:spacing w:val="-2"/>
              </w:rPr>
              <w:t>1</w:t>
            </w:r>
            <w:r w:rsidRPr="002152B5">
              <w:rPr>
                <w:rFonts w:eastAsia="Calibri"/>
              </w:rPr>
              <w:t>5</w:t>
            </w:r>
            <w:r w:rsidRPr="002152B5">
              <w:rPr>
                <w:rFonts w:eastAsia="Calibri"/>
                <w:spacing w:val="2"/>
              </w:rPr>
              <w:t>-</w:t>
            </w:r>
            <w:r w:rsidRPr="002152B5">
              <w:rPr>
                <w:rFonts w:eastAsia="Calibri"/>
                <w:spacing w:val="-2"/>
              </w:rPr>
              <w:t>1</w:t>
            </w:r>
            <w:r w:rsidRPr="002152B5">
              <w:rPr>
                <w:rFonts w:eastAsia="Calibri"/>
              </w:rPr>
              <w:t>9</w:t>
            </w:r>
            <w:r w:rsidRPr="002152B5">
              <w:rPr>
                <w:spacing w:val="-12"/>
              </w:rPr>
              <w:t xml:space="preserve"> </w:t>
            </w:r>
            <w:r w:rsidRPr="002152B5">
              <w:rPr>
                <w:rFonts w:eastAsia="Calibri"/>
                <w:spacing w:val="1"/>
              </w:rPr>
              <w:t>y</w:t>
            </w:r>
            <w:r w:rsidRPr="002152B5">
              <w:rPr>
                <w:rFonts w:eastAsia="Calibri"/>
                <w:spacing w:val="-3"/>
              </w:rPr>
              <w:t>e</w:t>
            </w:r>
            <w:r w:rsidRPr="002152B5">
              <w:rPr>
                <w:rFonts w:eastAsia="Calibri"/>
                <w:spacing w:val="1"/>
              </w:rPr>
              <w:t>a</w:t>
            </w:r>
            <w:r w:rsidRPr="002152B5">
              <w:rPr>
                <w:rFonts w:eastAsia="Calibri"/>
              </w:rPr>
              <w:t>rs</w:t>
            </w:r>
            <w:r w:rsidR="008F1FC9">
              <w:rPr>
                <w:rFonts w:eastAsia="Calibri"/>
              </w:rPr>
              <w:t>.</w:t>
            </w:r>
          </w:p>
        </w:tc>
      </w:tr>
      <w:tr w:rsidR="0015178E" w:rsidRPr="00837EC7" w14:paraId="28ABD00A" w14:textId="77777777" w:rsidTr="00C3458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C34583">
            <w:pPr>
              <w:spacing w:after="0" w:line="240" w:lineRule="auto"/>
              <w:rPr>
                <w:rFonts w:ascii="Calibri" w:eastAsia="Times New Roman" w:hAnsi="Calibri" w:cs="Calibri"/>
                <w:color w:val="000000"/>
              </w:rPr>
            </w:pPr>
          </w:p>
        </w:tc>
      </w:tr>
      <w:tr w:rsidR="0015178E" w:rsidRPr="00837EC7" w14:paraId="17215978" w14:textId="77777777" w:rsidTr="00C3458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C3458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DF16162" w14:textId="43789761" w:rsidR="008A5C9E" w:rsidRDefault="009350F9" w:rsidP="009350F9">
            <w:pPr>
              <w:pStyle w:val="MHeader"/>
            </w:pPr>
            <w:r>
              <w:t xml:space="preserve">Data </w:t>
            </w:r>
            <w:r w:rsidR="000D3985">
              <w:t>s</w:t>
            </w:r>
            <w:r>
              <w:t>ources</w:t>
            </w:r>
          </w:p>
          <w:p w14:paraId="4CA5AABA" w14:textId="60A3841E" w:rsidR="009350F9" w:rsidRDefault="009350F9" w:rsidP="000D3985">
            <w:pPr>
              <w:pStyle w:val="MSubHeader"/>
            </w:pPr>
            <w:r>
              <w:t>Description:</w:t>
            </w:r>
          </w:p>
          <w:p w14:paraId="19A444D7" w14:textId="472EBB7A" w:rsidR="00C064F2" w:rsidRDefault="008A5C9E" w:rsidP="000D3985">
            <w:pPr>
              <w:pStyle w:val="MText"/>
              <w:rPr>
                <w:rFonts w:eastAsia="Calibri"/>
              </w:rPr>
            </w:pPr>
            <w:r>
              <w:rPr>
                <w:rFonts w:eastAsia="Calibri"/>
              </w:rPr>
              <w:t>Ci</w:t>
            </w:r>
            <w:r>
              <w:rPr>
                <w:rFonts w:eastAsia="Calibri"/>
                <w:spacing w:val="-1"/>
              </w:rPr>
              <w:t>v</w:t>
            </w:r>
            <w:r>
              <w:rPr>
                <w:rFonts w:eastAsia="Calibri"/>
                <w:spacing w:val="-2"/>
              </w:rPr>
              <w:t>i</w:t>
            </w:r>
            <w:r>
              <w:rPr>
                <w:rFonts w:eastAsia="Calibri"/>
              </w:rPr>
              <w:t>l</w:t>
            </w:r>
            <w:r>
              <w:rPr>
                <w:rFonts w:ascii="Times New Roman" w:hAnsi="Times New Roman"/>
                <w:spacing w:val="-7"/>
              </w:rPr>
              <w:t xml:space="preserve"> </w:t>
            </w:r>
            <w:r>
              <w:rPr>
                <w:rFonts w:eastAsia="Calibri"/>
              </w:rPr>
              <w:t>r</w:t>
            </w:r>
            <w:r>
              <w:rPr>
                <w:rFonts w:eastAsia="Calibri"/>
                <w:spacing w:val="2"/>
              </w:rPr>
              <w:t>e</w:t>
            </w:r>
            <w:r>
              <w:rPr>
                <w:rFonts w:eastAsia="Calibri"/>
                <w:spacing w:val="-2"/>
              </w:rPr>
              <w:t>g</w:t>
            </w:r>
            <w:r>
              <w:rPr>
                <w:rFonts w:eastAsia="Calibri"/>
              </w:rPr>
              <w:t>i</w:t>
            </w:r>
            <w:r>
              <w:rPr>
                <w:rFonts w:eastAsia="Calibri"/>
                <w:spacing w:val="-1"/>
              </w:rPr>
              <w:t>s</w:t>
            </w:r>
            <w:r>
              <w:rPr>
                <w:rFonts w:eastAsia="Calibri"/>
                <w:spacing w:val="1"/>
              </w:rPr>
              <w:t>t</w:t>
            </w:r>
            <w:r>
              <w:rPr>
                <w:rFonts w:eastAsia="Calibri"/>
                <w:spacing w:val="-2"/>
              </w:rPr>
              <w:t>r</w:t>
            </w:r>
            <w:r>
              <w:rPr>
                <w:rFonts w:eastAsia="Calibri"/>
                <w:spacing w:val="1"/>
              </w:rPr>
              <w:t>at</w:t>
            </w:r>
            <w:r>
              <w:rPr>
                <w:rFonts w:eastAsia="Calibri"/>
                <w:spacing w:val="-2"/>
              </w:rPr>
              <w:t>i</w:t>
            </w:r>
            <w:r>
              <w:rPr>
                <w:rFonts w:eastAsia="Calibri"/>
                <w:spacing w:val="-1"/>
              </w:rPr>
              <w:t>o</w:t>
            </w:r>
            <w:r>
              <w:rPr>
                <w:rFonts w:eastAsia="Calibri"/>
              </w:rPr>
              <w:t>n</w:t>
            </w:r>
            <w:r w:rsidR="00C064F2">
              <w:rPr>
                <w:rFonts w:ascii="Times New Roman" w:hAnsi="Times New Roman"/>
                <w:spacing w:val="-12"/>
              </w:rPr>
              <w:t xml:space="preserve"> </w:t>
            </w:r>
            <w:r>
              <w:rPr>
                <w:rFonts w:eastAsia="Calibri"/>
              </w:rPr>
              <w:t>is</w:t>
            </w:r>
            <w:r>
              <w:rPr>
                <w:rFonts w:ascii="Times New Roman" w:hAnsi="Times New Roman"/>
                <w:spacing w:val="-9"/>
              </w:rPr>
              <w:t xml:space="preserve"> </w:t>
            </w:r>
            <w:r>
              <w:rPr>
                <w:rFonts w:eastAsia="Calibri"/>
                <w:spacing w:val="-2"/>
              </w:rPr>
              <w:t>t</w:t>
            </w:r>
            <w:r>
              <w:rPr>
                <w:rFonts w:eastAsia="Calibri"/>
                <w:spacing w:val="1"/>
              </w:rPr>
              <w:t>h</w:t>
            </w:r>
            <w:r>
              <w:rPr>
                <w:rFonts w:eastAsia="Calibri"/>
              </w:rPr>
              <w:t>e</w:t>
            </w:r>
            <w:r>
              <w:rPr>
                <w:rFonts w:ascii="Times New Roman" w:hAnsi="Times New Roman"/>
                <w:spacing w:val="-13"/>
              </w:rPr>
              <w:t xml:space="preserve"> </w:t>
            </w:r>
            <w:r>
              <w:rPr>
                <w:rFonts w:eastAsia="Calibri"/>
                <w:spacing w:val="4"/>
              </w:rPr>
              <w:t>p</w:t>
            </w:r>
            <w:r>
              <w:rPr>
                <w:rFonts w:eastAsia="Calibri"/>
              </w:rPr>
              <w:t>r</w:t>
            </w:r>
            <w:r>
              <w:rPr>
                <w:rFonts w:eastAsia="Calibri"/>
                <w:spacing w:val="-3"/>
              </w:rPr>
              <w:t>e</w:t>
            </w:r>
            <w:r>
              <w:rPr>
                <w:rFonts w:eastAsia="Calibri"/>
                <w:spacing w:val="-1"/>
              </w:rPr>
              <w:t>f</w:t>
            </w:r>
            <w:r>
              <w:rPr>
                <w:rFonts w:eastAsia="Calibri"/>
              </w:rPr>
              <w:t>erred</w:t>
            </w:r>
            <w:r>
              <w:rPr>
                <w:rFonts w:ascii="Times New Roman" w:hAnsi="Times New Roman"/>
                <w:spacing w:val="-16"/>
              </w:rPr>
              <w:t xml:space="preserve"> </w:t>
            </w:r>
            <w:r>
              <w:rPr>
                <w:rFonts w:eastAsia="Calibri"/>
                <w:spacing w:val="-1"/>
              </w:rPr>
              <w:t>d</w:t>
            </w:r>
            <w:r>
              <w:rPr>
                <w:rFonts w:eastAsia="Calibri"/>
                <w:spacing w:val="1"/>
              </w:rPr>
              <w:t>at</w:t>
            </w:r>
            <w:r>
              <w:rPr>
                <w:rFonts w:eastAsia="Calibri"/>
              </w:rPr>
              <w:t>a</w:t>
            </w:r>
            <w:r>
              <w:rPr>
                <w:rFonts w:ascii="Times New Roman" w:hAnsi="Times New Roman"/>
                <w:spacing w:val="-10"/>
              </w:rPr>
              <w:t xml:space="preserve"> </w:t>
            </w:r>
            <w:r>
              <w:rPr>
                <w:rFonts w:eastAsia="Calibri"/>
                <w:spacing w:val="-1"/>
              </w:rPr>
              <w:t>sou</w:t>
            </w:r>
            <w:r>
              <w:rPr>
                <w:rFonts w:eastAsia="Calibri"/>
              </w:rPr>
              <w:t>rc</w:t>
            </w:r>
            <w:r>
              <w:rPr>
                <w:rFonts w:eastAsia="Calibri"/>
                <w:spacing w:val="2"/>
              </w:rPr>
              <w:t>e</w:t>
            </w:r>
            <w:r>
              <w:rPr>
                <w:rFonts w:eastAsia="Calibri"/>
              </w:rPr>
              <w:t>.</w:t>
            </w:r>
            <w:r>
              <w:rPr>
                <w:rFonts w:ascii="Times New Roman" w:hAnsi="Times New Roman"/>
                <w:spacing w:val="-15"/>
              </w:rPr>
              <w:t xml:space="preserve"> </w:t>
            </w:r>
            <w:r>
              <w:rPr>
                <w:rFonts w:eastAsia="Calibri"/>
              </w:rPr>
              <w:t>Ce</w:t>
            </w:r>
            <w:r>
              <w:rPr>
                <w:rFonts w:eastAsia="Calibri"/>
                <w:spacing w:val="1"/>
              </w:rPr>
              <w:t>n</w:t>
            </w:r>
            <w:r>
              <w:rPr>
                <w:rFonts w:eastAsia="Calibri"/>
                <w:spacing w:val="-3"/>
              </w:rPr>
              <w:t>s</w:t>
            </w:r>
            <w:r>
              <w:rPr>
                <w:rFonts w:eastAsia="Calibri"/>
                <w:spacing w:val="1"/>
              </w:rPr>
              <w:t>u</w:t>
            </w:r>
            <w:r>
              <w:rPr>
                <w:rFonts w:eastAsia="Calibri"/>
              </w:rPr>
              <w:t>s</w:t>
            </w:r>
            <w:r>
              <w:rPr>
                <w:rFonts w:ascii="Times New Roman" w:hAnsi="Times New Roman"/>
                <w:spacing w:val="-14"/>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1"/>
              </w:rPr>
              <w:t>ho</w:t>
            </w:r>
            <w:r>
              <w:rPr>
                <w:rFonts w:eastAsia="Calibri"/>
                <w:spacing w:val="1"/>
              </w:rPr>
              <w:t>u</w:t>
            </w:r>
            <w:r>
              <w:rPr>
                <w:rFonts w:eastAsia="Calibri"/>
                <w:spacing w:val="-1"/>
              </w:rPr>
              <w:t>s</w:t>
            </w:r>
            <w:r>
              <w:rPr>
                <w:rFonts w:eastAsia="Calibri"/>
              </w:rPr>
              <w:t>e</w:t>
            </w:r>
            <w:r>
              <w:rPr>
                <w:rFonts w:eastAsia="Calibri"/>
                <w:spacing w:val="-1"/>
              </w:rPr>
              <w:t>h</w:t>
            </w:r>
            <w:r>
              <w:rPr>
                <w:rFonts w:eastAsia="Calibri"/>
                <w:spacing w:val="1"/>
              </w:rPr>
              <w:t>o</w:t>
            </w:r>
            <w:r>
              <w:rPr>
                <w:rFonts w:eastAsia="Calibri"/>
                <w:spacing w:val="-2"/>
              </w:rPr>
              <w:t>l</w:t>
            </w:r>
            <w:r>
              <w:rPr>
                <w:rFonts w:eastAsia="Calibri"/>
              </w:rPr>
              <w:t>d</w:t>
            </w:r>
            <w:r>
              <w:rPr>
                <w:rFonts w:ascii="Times New Roman" w:hAnsi="Times New Roman"/>
                <w:spacing w:val="-12"/>
              </w:rPr>
              <w:t xml:space="preserve"> </w:t>
            </w:r>
            <w:r>
              <w:rPr>
                <w:rFonts w:eastAsia="Calibri"/>
                <w:spacing w:val="-3"/>
              </w:rPr>
              <w:t>s</w:t>
            </w:r>
            <w:r>
              <w:rPr>
                <w:rFonts w:eastAsia="Calibri"/>
                <w:spacing w:val="-1"/>
              </w:rPr>
              <w:t>u</w:t>
            </w:r>
            <w:r>
              <w:rPr>
                <w:rFonts w:eastAsia="Calibri"/>
              </w:rPr>
              <w:t>r</w:t>
            </w:r>
            <w:r>
              <w:rPr>
                <w:rFonts w:eastAsia="Calibri"/>
                <w:spacing w:val="-1"/>
              </w:rPr>
              <w:t>v</w:t>
            </w:r>
            <w:r>
              <w:rPr>
                <w:rFonts w:eastAsia="Calibri"/>
              </w:rPr>
              <w:t>ey</w:t>
            </w:r>
            <w:r>
              <w:rPr>
                <w:rFonts w:ascii="Times New Roman" w:hAnsi="Times New Roman"/>
                <w:spacing w:val="-10"/>
              </w:rPr>
              <w:t xml:space="preserve"> </w:t>
            </w:r>
            <w:r>
              <w:rPr>
                <w:rFonts w:eastAsia="Calibri"/>
                <w:spacing w:val="-1"/>
              </w:rPr>
              <w:t>a</w:t>
            </w:r>
            <w:r>
              <w:rPr>
                <w:rFonts w:eastAsia="Calibri"/>
                <w:spacing w:val="3"/>
              </w:rPr>
              <w:t>r</w:t>
            </w:r>
            <w:r>
              <w:rPr>
                <w:rFonts w:eastAsia="Calibri"/>
              </w:rPr>
              <w:t>e</w:t>
            </w:r>
            <w:r>
              <w:rPr>
                <w:rFonts w:ascii="Times New Roman" w:hAnsi="Times New Roman"/>
                <w:spacing w:val="-13"/>
              </w:rPr>
              <w:t xml:space="preserve"> </w:t>
            </w:r>
            <w:r>
              <w:rPr>
                <w:rFonts w:eastAsia="Calibri"/>
                <w:spacing w:val="1"/>
              </w:rPr>
              <w:t>a</w:t>
            </w:r>
            <w:r>
              <w:rPr>
                <w:rFonts w:eastAsia="Calibri"/>
              </w:rPr>
              <w:t>l</w:t>
            </w:r>
            <w:r>
              <w:rPr>
                <w:rFonts w:eastAsia="Calibri"/>
                <w:spacing w:val="-2"/>
              </w:rPr>
              <w:t>t</w:t>
            </w:r>
            <w:r>
              <w:rPr>
                <w:rFonts w:eastAsia="Calibri"/>
                <w:spacing w:val="2"/>
              </w:rPr>
              <w:t>e</w:t>
            </w:r>
            <w:r>
              <w:rPr>
                <w:rFonts w:eastAsia="Calibri"/>
                <w:spacing w:val="-2"/>
              </w:rPr>
              <w:t>r</w:t>
            </w:r>
            <w:r>
              <w:rPr>
                <w:rFonts w:eastAsia="Calibri"/>
                <w:spacing w:val="-1"/>
              </w:rPr>
              <w:t>n</w:t>
            </w:r>
            <w:r>
              <w:rPr>
                <w:rFonts w:eastAsia="Calibri"/>
                <w:spacing w:val="1"/>
              </w:rPr>
              <w:t>at</w:t>
            </w:r>
            <w:r>
              <w:rPr>
                <w:rFonts w:eastAsia="Calibri"/>
              </w:rPr>
              <w:t>e</w:t>
            </w:r>
            <w:r>
              <w:rPr>
                <w:rFonts w:ascii="Times New Roman" w:hAnsi="Times New Roman"/>
                <w:spacing w:val="-12"/>
              </w:rPr>
              <w:t xml:space="preserve"> </w:t>
            </w:r>
            <w:r>
              <w:rPr>
                <w:rFonts w:eastAsia="Calibri"/>
                <w:spacing w:val="-3"/>
              </w:rPr>
              <w:t>s</w:t>
            </w:r>
            <w:r>
              <w:rPr>
                <w:rFonts w:eastAsia="Calibri"/>
                <w:spacing w:val="-1"/>
              </w:rPr>
              <w:t>ou</w:t>
            </w:r>
            <w:r>
              <w:rPr>
                <w:rFonts w:eastAsia="Calibri"/>
                <w:spacing w:val="3"/>
              </w:rPr>
              <w:t>r</w:t>
            </w:r>
            <w:r>
              <w:rPr>
                <w:rFonts w:eastAsia="Calibri"/>
                <w:spacing w:val="-2"/>
              </w:rPr>
              <w:t>c</w:t>
            </w:r>
            <w:r>
              <w:rPr>
                <w:rFonts w:eastAsia="Calibri"/>
                <w:spacing w:val="2"/>
              </w:rPr>
              <w:t>e</w:t>
            </w:r>
            <w:r>
              <w:rPr>
                <w:rFonts w:eastAsia="Calibri"/>
              </w:rPr>
              <w:t>s</w:t>
            </w:r>
            <w:r>
              <w:rPr>
                <w:rFonts w:ascii="Times New Roman" w:hAnsi="Times New Roman"/>
                <w:spacing w:val="-14"/>
              </w:rPr>
              <w:t xml:space="preserve"> </w:t>
            </w:r>
            <w:r>
              <w:rPr>
                <w:rFonts w:eastAsia="Calibri"/>
                <w:spacing w:val="-3"/>
              </w:rPr>
              <w:t>w</w:t>
            </w:r>
            <w:r>
              <w:rPr>
                <w:rFonts w:eastAsia="Calibri"/>
                <w:spacing w:val="1"/>
              </w:rPr>
              <w:t>h</w:t>
            </w:r>
            <w:r>
              <w:rPr>
                <w:rFonts w:eastAsia="Calibri"/>
                <w:spacing w:val="-3"/>
              </w:rPr>
              <w:t>e</w:t>
            </w:r>
            <w:r>
              <w:rPr>
                <w:rFonts w:eastAsia="Calibri"/>
              </w:rPr>
              <w:t>n</w:t>
            </w:r>
            <w:r>
              <w:rPr>
                <w:rFonts w:ascii="Times New Roman" w:hAnsi="Times New Roman"/>
              </w:rPr>
              <w:t xml:space="preserve"> </w:t>
            </w:r>
            <w:r>
              <w:rPr>
                <w:rFonts w:eastAsia="Calibri"/>
                <w:spacing w:val="-2"/>
              </w:rPr>
              <w:t>t</w:t>
            </w:r>
            <w:r>
              <w:rPr>
                <w:rFonts w:eastAsia="Calibri"/>
                <w:spacing w:val="1"/>
              </w:rPr>
              <w:t>h</w:t>
            </w:r>
            <w:r>
              <w:rPr>
                <w:rFonts w:eastAsia="Calibri"/>
              </w:rPr>
              <w:t>ere</w:t>
            </w:r>
            <w:r>
              <w:rPr>
                <w:rFonts w:ascii="Times New Roman" w:hAnsi="Times New Roman"/>
                <w:spacing w:val="-9"/>
              </w:rPr>
              <w:t xml:space="preserve"> </w:t>
            </w:r>
            <w:r>
              <w:rPr>
                <w:rFonts w:eastAsia="Calibri"/>
              </w:rPr>
              <w:t>is</w:t>
            </w:r>
            <w:r>
              <w:rPr>
                <w:rFonts w:ascii="Times New Roman" w:hAnsi="Times New Roman"/>
                <w:spacing w:val="-9"/>
              </w:rPr>
              <w:t xml:space="preserve"> </w:t>
            </w:r>
            <w:r>
              <w:rPr>
                <w:rFonts w:eastAsia="Calibri"/>
                <w:spacing w:val="-1"/>
              </w:rPr>
              <w:t>n</w:t>
            </w:r>
            <w:r>
              <w:rPr>
                <w:rFonts w:eastAsia="Calibri"/>
              </w:rPr>
              <w:t>o</w:t>
            </w:r>
            <w:r>
              <w:rPr>
                <w:rFonts w:ascii="Times New Roman" w:hAnsi="Times New Roman"/>
                <w:spacing w:val="-8"/>
              </w:rPr>
              <w:t xml:space="preserve"> </w:t>
            </w:r>
            <w:r>
              <w:rPr>
                <w:rFonts w:eastAsia="Calibri"/>
              </w:rPr>
              <w:t>r</w:t>
            </w:r>
            <w:r>
              <w:rPr>
                <w:rFonts w:eastAsia="Calibri"/>
                <w:spacing w:val="2"/>
              </w:rPr>
              <w:t>e</w:t>
            </w:r>
            <w:r>
              <w:rPr>
                <w:rFonts w:eastAsia="Calibri"/>
                <w:spacing w:val="-2"/>
              </w:rPr>
              <w:t>li</w:t>
            </w:r>
            <w:r>
              <w:rPr>
                <w:rFonts w:eastAsia="Calibri"/>
                <w:spacing w:val="1"/>
              </w:rPr>
              <w:t>ab</w:t>
            </w:r>
            <w:r>
              <w:rPr>
                <w:rFonts w:eastAsia="Calibri"/>
                <w:spacing w:val="-2"/>
              </w:rPr>
              <w:t>l</w:t>
            </w:r>
            <w:r>
              <w:rPr>
                <w:rFonts w:eastAsia="Calibri"/>
              </w:rPr>
              <w:t>e</w:t>
            </w:r>
            <w:r>
              <w:rPr>
                <w:rFonts w:ascii="Times New Roman" w:hAnsi="Times New Roman"/>
                <w:spacing w:val="-11"/>
              </w:rPr>
              <w:t xml:space="preserve"> </w:t>
            </w:r>
            <w:r>
              <w:rPr>
                <w:rFonts w:eastAsia="Calibri"/>
              </w:rPr>
              <w:t>ci</w:t>
            </w:r>
            <w:r>
              <w:rPr>
                <w:rFonts w:eastAsia="Calibri"/>
                <w:spacing w:val="-3"/>
              </w:rPr>
              <w:t>v</w:t>
            </w:r>
            <w:r>
              <w:rPr>
                <w:rFonts w:eastAsia="Calibri"/>
              </w:rPr>
              <w:t>il</w:t>
            </w:r>
            <w:r>
              <w:rPr>
                <w:rFonts w:ascii="Times New Roman" w:hAnsi="Times New Roman"/>
                <w:spacing w:val="-7"/>
              </w:rPr>
              <w:t xml:space="preserve"> </w:t>
            </w:r>
            <w:r>
              <w:rPr>
                <w:rFonts w:eastAsia="Calibri"/>
              </w:rPr>
              <w:t>reg</w:t>
            </w:r>
            <w:r>
              <w:rPr>
                <w:rFonts w:eastAsia="Calibri"/>
                <w:spacing w:val="-2"/>
              </w:rPr>
              <w:t>i</w:t>
            </w:r>
            <w:r>
              <w:rPr>
                <w:rFonts w:eastAsia="Calibri"/>
                <w:spacing w:val="-3"/>
              </w:rPr>
              <w:t>s</w:t>
            </w:r>
            <w:r>
              <w:rPr>
                <w:rFonts w:eastAsia="Calibri"/>
                <w:spacing w:val="3"/>
              </w:rPr>
              <w:t>t</w:t>
            </w:r>
            <w:r>
              <w:rPr>
                <w:rFonts w:eastAsia="Calibri"/>
                <w:spacing w:val="-2"/>
              </w:rPr>
              <w:t>r</w:t>
            </w:r>
            <w:r>
              <w:rPr>
                <w:rFonts w:eastAsia="Calibri"/>
                <w:spacing w:val="-1"/>
              </w:rPr>
              <w:t>a</w:t>
            </w:r>
            <w:r>
              <w:rPr>
                <w:rFonts w:eastAsia="Calibri"/>
                <w:spacing w:val="3"/>
              </w:rPr>
              <w:t>t</w:t>
            </w:r>
            <w:r>
              <w:rPr>
                <w:rFonts w:eastAsia="Calibri"/>
                <w:spacing w:val="-5"/>
              </w:rPr>
              <w:t>i</w:t>
            </w:r>
            <w:r>
              <w:rPr>
                <w:rFonts w:eastAsia="Calibri"/>
                <w:spacing w:val="1"/>
              </w:rPr>
              <w:t>on</w:t>
            </w:r>
            <w:r>
              <w:rPr>
                <w:rFonts w:eastAsia="Calibri"/>
              </w:rPr>
              <w:t xml:space="preserve">. </w:t>
            </w:r>
          </w:p>
          <w:p w14:paraId="4CFF00B6" w14:textId="77777777" w:rsidR="00C064F2" w:rsidRDefault="00C064F2" w:rsidP="000D3985">
            <w:pPr>
              <w:pStyle w:val="MText"/>
              <w:rPr>
                <w:rFonts w:eastAsia="Calibri"/>
              </w:rPr>
            </w:pPr>
          </w:p>
          <w:p w14:paraId="651D1A9A" w14:textId="4DF1B6CF" w:rsidR="008A5C9E" w:rsidRDefault="008A5C9E" w:rsidP="000D3985">
            <w:pPr>
              <w:pStyle w:val="MText"/>
              <w:rPr>
                <w:rFonts w:ascii="Times New Roman" w:hAnsi="Times New Roman"/>
                <w:spacing w:val="-15"/>
              </w:rPr>
            </w:pPr>
            <w:r>
              <w:rPr>
                <w:rFonts w:eastAsia="Calibri"/>
              </w:rPr>
              <w:t>D</w:t>
            </w:r>
            <w:r>
              <w:rPr>
                <w:rFonts w:eastAsia="Calibri"/>
                <w:spacing w:val="-1"/>
              </w:rPr>
              <w:t>a</w:t>
            </w:r>
            <w:r>
              <w:rPr>
                <w:rFonts w:eastAsia="Calibri"/>
                <w:spacing w:val="1"/>
              </w:rPr>
              <w:t>t</w:t>
            </w:r>
            <w:r>
              <w:rPr>
                <w:rFonts w:eastAsia="Calibri"/>
              </w:rPr>
              <w:t>a</w:t>
            </w:r>
            <w:r>
              <w:rPr>
                <w:rFonts w:ascii="Times New Roman" w:hAnsi="Times New Roman"/>
                <w:spacing w:val="-10"/>
              </w:rPr>
              <w:t xml:space="preserve"> </w:t>
            </w:r>
            <w:r>
              <w:rPr>
                <w:rFonts w:eastAsia="Calibri"/>
                <w:spacing w:val="-1"/>
              </w:rPr>
              <w:t>o</w:t>
            </w:r>
            <w:r>
              <w:rPr>
                <w:rFonts w:eastAsia="Calibri"/>
              </w:rPr>
              <w:t>n</w:t>
            </w:r>
            <w:r>
              <w:rPr>
                <w:rFonts w:ascii="Times New Roman" w:hAnsi="Times New Roman"/>
                <w:spacing w:val="-8"/>
              </w:rPr>
              <w:t xml:space="preserve"> </w:t>
            </w:r>
            <w:r>
              <w:rPr>
                <w:rFonts w:eastAsia="Calibri"/>
                <w:spacing w:val="1"/>
              </w:rPr>
              <w:t>b</w:t>
            </w:r>
            <w:r>
              <w:rPr>
                <w:rFonts w:eastAsia="Calibri"/>
                <w:spacing w:val="-2"/>
              </w:rPr>
              <w:t>i</w:t>
            </w:r>
            <w:r>
              <w:rPr>
                <w:rFonts w:eastAsia="Calibri"/>
              </w:rPr>
              <w:t>r</w:t>
            </w:r>
            <w:r>
              <w:rPr>
                <w:rFonts w:eastAsia="Calibri"/>
                <w:spacing w:val="1"/>
              </w:rPr>
              <w:t>th</w:t>
            </w:r>
            <w:r>
              <w:rPr>
                <w:rFonts w:eastAsia="Calibri"/>
              </w:rPr>
              <w:t>s</w:t>
            </w:r>
            <w:r>
              <w:rPr>
                <w:rFonts w:ascii="Times New Roman" w:hAnsi="Times New Roman"/>
                <w:spacing w:val="-13"/>
              </w:rPr>
              <w:t xml:space="preserve"> </w:t>
            </w:r>
            <w:r>
              <w:rPr>
                <w:rFonts w:eastAsia="Calibri"/>
                <w:spacing w:val="-1"/>
              </w:rPr>
              <w:t>b</w:t>
            </w:r>
            <w:r>
              <w:rPr>
                <w:rFonts w:eastAsia="Calibri"/>
              </w:rPr>
              <w:t>y</w:t>
            </w:r>
            <w:r>
              <w:rPr>
                <w:rFonts w:ascii="Times New Roman" w:hAnsi="Times New Roman"/>
                <w:spacing w:val="-10"/>
              </w:rPr>
              <w:t xml:space="preserve"> </w:t>
            </w:r>
            <w:r>
              <w:rPr>
                <w:rFonts w:eastAsia="Calibri"/>
                <w:spacing w:val="3"/>
              </w:rPr>
              <w:t>a</w:t>
            </w:r>
            <w:r>
              <w:rPr>
                <w:rFonts w:eastAsia="Calibri"/>
                <w:spacing w:val="-2"/>
              </w:rPr>
              <w:t>g</w:t>
            </w:r>
            <w:r>
              <w:rPr>
                <w:rFonts w:eastAsia="Calibri"/>
              </w:rPr>
              <w:t>e</w:t>
            </w:r>
            <w:r>
              <w:rPr>
                <w:rFonts w:ascii="Times New Roman" w:hAnsi="Times New Roman"/>
                <w:spacing w:val="-13"/>
              </w:rPr>
              <w:t xml:space="preserve"> </w:t>
            </w:r>
            <w:r>
              <w:rPr>
                <w:rFonts w:eastAsia="Calibri"/>
                <w:spacing w:val="3"/>
              </w:rPr>
              <w:t>o</w:t>
            </w:r>
            <w:r>
              <w:rPr>
                <w:rFonts w:eastAsia="Calibri"/>
              </w:rPr>
              <w:t>f</w:t>
            </w:r>
            <w:r>
              <w:rPr>
                <w:rFonts w:ascii="Times New Roman" w:hAnsi="Times New Roman"/>
                <w:spacing w:val="-7"/>
              </w:rPr>
              <w:t xml:space="preserve"> </w:t>
            </w:r>
            <w:r>
              <w:rPr>
                <w:rFonts w:eastAsia="Calibri"/>
                <w:spacing w:val="-3"/>
              </w:rPr>
              <w:t>m</w:t>
            </w:r>
            <w:r>
              <w:rPr>
                <w:rFonts w:eastAsia="Calibri"/>
                <w:spacing w:val="-1"/>
              </w:rPr>
              <w:t>o</w:t>
            </w:r>
            <w:r>
              <w:rPr>
                <w:rFonts w:eastAsia="Calibri"/>
                <w:spacing w:val="-2"/>
              </w:rPr>
              <w:t>t</w:t>
            </w:r>
            <w:r>
              <w:rPr>
                <w:rFonts w:eastAsia="Calibri"/>
                <w:spacing w:val="1"/>
              </w:rPr>
              <w:t>h</w:t>
            </w:r>
            <w:r>
              <w:rPr>
                <w:rFonts w:eastAsia="Calibri"/>
              </w:rPr>
              <w:t>er</w:t>
            </w:r>
            <w:r>
              <w:rPr>
                <w:rFonts w:ascii="Times New Roman" w:hAnsi="Times New Roman"/>
                <w:spacing w:val="-12"/>
              </w:rPr>
              <w:t xml:space="preserve"> </w:t>
            </w:r>
            <w:r>
              <w:rPr>
                <w:rFonts w:eastAsia="Calibri"/>
                <w:spacing w:val="-1"/>
              </w:rPr>
              <w:t>a</w:t>
            </w:r>
            <w:r>
              <w:rPr>
                <w:rFonts w:eastAsia="Calibri"/>
              </w:rPr>
              <w:t>re</w:t>
            </w:r>
            <w:r>
              <w:rPr>
                <w:rFonts w:ascii="Times New Roman" w:hAnsi="Times New Roman"/>
                <w:spacing w:val="-8"/>
              </w:rPr>
              <w:t xml:space="preserve"> </w:t>
            </w:r>
            <w:r>
              <w:rPr>
                <w:rFonts w:eastAsia="Calibri"/>
                <w:spacing w:val="-1"/>
              </w:rPr>
              <w:t>ob</w:t>
            </w:r>
            <w:r>
              <w:rPr>
                <w:rFonts w:eastAsia="Calibri"/>
                <w:spacing w:val="-2"/>
              </w:rPr>
              <w:t>t</w:t>
            </w:r>
            <w:r>
              <w:rPr>
                <w:rFonts w:eastAsia="Calibri"/>
                <w:spacing w:val="3"/>
              </w:rPr>
              <w:t>a</w:t>
            </w:r>
            <w:r>
              <w:rPr>
                <w:rFonts w:eastAsia="Calibri"/>
                <w:spacing w:val="-2"/>
              </w:rPr>
              <w:t>i</w:t>
            </w:r>
            <w:r>
              <w:rPr>
                <w:rFonts w:eastAsia="Calibri"/>
                <w:spacing w:val="-1"/>
              </w:rPr>
              <w:t>n</w:t>
            </w:r>
            <w:r>
              <w:rPr>
                <w:rFonts w:eastAsia="Calibri"/>
                <w:spacing w:val="-3"/>
              </w:rPr>
              <w:t>e</w:t>
            </w:r>
            <w:r>
              <w:rPr>
                <w:rFonts w:eastAsia="Calibri"/>
              </w:rPr>
              <w:t>d</w:t>
            </w:r>
            <w:r>
              <w:rPr>
                <w:rFonts w:ascii="Times New Roman" w:hAnsi="Times New Roman"/>
                <w:spacing w:val="-10"/>
              </w:rPr>
              <w:t xml:space="preserve"> </w:t>
            </w:r>
            <w:r>
              <w:rPr>
                <w:rFonts w:eastAsia="Calibri"/>
                <w:spacing w:val="-1"/>
              </w:rPr>
              <w:t>f</w:t>
            </w:r>
            <w:r>
              <w:rPr>
                <w:rFonts w:eastAsia="Calibri"/>
              </w:rPr>
              <w:t>r</w:t>
            </w:r>
            <w:r>
              <w:rPr>
                <w:rFonts w:eastAsia="Calibri"/>
                <w:spacing w:val="1"/>
              </w:rPr>
              <w:t>o</w:t>
            </w:r>
            <w:r>
              <w:rPr>
                <w:rFonts w:eastAsia="Calibri"/>
              </w:rPr>
              <w:t>m</w:t>
            </w:r>
            <w:r>
              <w:rPr>
                <w:rFonts w:ascii="Times New Roman" w:hAnsi="Times New Roman"/>
                <w:spacing w:val="-11"/>
              </w:rPr>
              <w:t xml:space="preserve"> </w:t>
            </w:r>
            <w:r>
              <w:rPr>
                <w:rFonts w:eastAsia="Calibri"/>
                <w:spacing w:val="-2"/>
              </w:rPr>
              <w:t>c</w:t>
            </w:r>
            <w:r>
              <w:rPr>
                <w:rFonts w:eastAsia="Calibri"/>
              </w:rPr>
              <w:t>i</w:t>
            </w:r>
            <w:r>
              <w:rPr>
                <w:rFonts w:eastAsia="Calibri"/>
                <w:spacing w:val="-1"/>
              </w:rPr>
              <w:t>v</w:t>
            </w:r>
            <w:r>
              <w:rPr>
                <w:rFonts w:eastAsia="Calibri"/>
              </w:rPr>
              <w:t>il</w:t>
            </w:r>
            <w:r>
              <w:rPr>
                <w:rFonts w:ascii="Times New Roman" w:hAnsi="Times New Roman"/>
                <w:spacing w:val="-10"/>
              </w:rPr>
              <w:t xml:space="preserve"> </w:t>
            </w:r>
            <w:r>
              <w:rPr>
                <w:rFonts w:eastAsia="Calibri"/>
              </w:rPr>
              <w:t>re</w:t>
            </w:r>
            <w:r>
              <w:rPr>
                <w:rFonts w:eastAsia="Calibri"/>
                <w:spacing w:val="-2"/>
              </w:rPr>
              <w:t>g</w:t>
            </w:r>
            <w:r>
              <w:rPr>
                <w:rFonts w:eastAsia="Calibri"/>
              </w:rPr>
              <w:t>i</w:t>
            </w:r>
            <w:r>
              <w:rPr>
                <w:rFonts w:eastAsia="Calibri"/>
                <w:spacing w:val="-1"/>
              </w:rPr>
              <w:t>s</w:t>
            </w:r>
            <w:r>
              <w:rPr>
                <w:rFonts w:eastAsia="Calibri"/>
                <w:spacing w:val="1"/>
              </w:rPr>
              <w:t>t</w:t>
            </w:r>
            <w:r>
              <w:rPr>
                <w:rFonts w:eastAsia="Calibri"/>
              </w:rPr>
              <w:t>r</w:t>
            </w:r>
            <w:r>
              <w:rPr>
                <w:rFonts w:eastAsia="Calibri"/>
                <w:spacing w:val="-1"/>
              </w:rPr>
              <w:t>a</w:t>
            </w:r>
            <w:r>
              <w:rPr>
                <w:rFonts w:eastAsia="Calibri"/>
                <w:spacing w:val="1"/>
              </w:rPr>
              <w:t>t</w:t>
            </w:r>
            <w:r>
              <w:rPr>
                <w:rFonts w:eastAsia="Calibri"/>
                <w:spacing w:val="-2"/>
              </w:rPr>
              <w:t>i</w:t>
            </w:r>
            <w:r>
              <w:rPr>
                <w:rFonts w:eastAsia="Calibri"/>
                <w:spacing w:val="-1"/>
              </w:rPr>
              <w:t>o</w:t>
            </w:r>
            <w:r>
              <w:rPr>
                <w:rFonts w:eastAsia="Calibri"/>
              </w:rPr>
              <w:t>n</w:t>
            </w:r>
            <w:r>
              <w:rPr>
                <w:rFonts w:ascii="Times New Roman" w:hAnsi="Times New Roman"/>
                <w:spacing w:val="-12"/>
              </w:rPr>
              <w:t xml:space="preserve"> </w:t>
            </w:r>
            <w:r>
              <w:rPr>
                <w:rFonts w:eastAsia="Calibri"/>
                <w:spacing w:val="-1"/>
              </w:rPr>
              <w:t>s</w:t>
            </w:r>
            <w:r>
              <w:rPr>
                <w:rFonts w:eastAsia="Calibri"/>
                <w:spacing w:val="1"/>
              </w:rPr>
              <w:t>y</w:t>
            </w:r>
            <w:r>
              <w:rPr>
                <w:rFonts w:eastAsia="Calibri"/>
                <w:spacing w:val="-3"/>
              </w:rPr>
              <w:t>s</w:t>
            </w:r>
            <w:r>
              <w:rPr>
                <w:rFonts w:eastAsia="Calibri"/>
                <w:spacing w:val="1"/>
              </w:rPr>
              <w:t>t</w:t>
            </w:r>
            <w:r>
              <w:rPr>
                <w:rFonts w:eastAsia="Calibri"/>
                <w:spacing w:val="2"/>
              </w:rPr>
              <w:t>e</w:t>
            </w:r>
            <w:r>
              <w:rPr>
                <w:rFonts w:eastAsia="Calibri"/>
                <w:spacing w:val="-3"/>
              </w:rPr>
              <w:t>m</w:t>
            </w:r>
            <w:r>
              <w:rPr>
                <w:rFonts w:eastAsia="Calibri"/>
              </w:rPr>
              <w:t>s</w:t>
            </w:r>
            <w:r>
              <w:rPr>
                <w:rFonts w:ascii="Times New Roman" w:hAnsi="Times New Roman"/>
                <w:spacing w:val="-12"/>
              </w:rPr>
              <w:t xml:space="preserve"> </w:t>
            </w:r>
            <w:r>
              <w:rPr>
                <w:rFonts w:eastAsia="Calibri"/>
                <w:spacing w:val="-2"/>
              </w:rPr>
              <w:t>c</w:t>
            </w:r>
            <w:r>
              <w:rPr>
                <w:rFonts w:eastAsia="Calibri"/>
                <w:spacing w:val="1"/>
              </w:rPr>
              <w:t>o</w:t>
            </w:r>
            <w:r>
              <w:rPr>
                <w:rFonts w:eastAsia="Calibri"/>
                <w:spacing w:val="-1"/>
              </w:rPr>
              <w:t>v</w:t>
            </w:r>
            <w:r>
              <w:rPr>
                <w:rFonts w:eastAsia="Calibri"/>
              </w:rPr>
              <w:t>er</w:t>
            </w:r>
            <w:r>
              <w:rPr>
                <w:rFonts w:eastAsia="Calibri"/>
                <w:spacing w:val="-2"/>
              </w:rPr>
              <w:t>i</w:t>
            </w:r>
            <w:r>
              <w:rPr>
                <w:rFonts w:eastAsia="Calibri"/>
                <w:spacing w:val="1"/>
              </w:rPr>
              <w:t>n</w:t>
            </w:r>
            <w:r>
              <w:rPr>
                <w:rFonts w:eastAsia="Calibri"/>
              </w:rPr>
              <w:t>g</w:t>
            </w:r>
            <w:r>
              <w:rPr>
                <w:rFonts w:ascii="Times New Roman" w:hAnsi="Times New Roman"/>
                <w:spacing w:val="-14"/>
              </w:rPr>
              <w:t xml:space="preserve"> </w:t>
            </w:r>
            <w:r>
              <w:rPr>
                <w:rFonts w:eastAsia="Calibri"/>
                <w:spacing w:val="-2"/>
              </w:rPr>
              <w:t>9</w:t>
            </w:r>
            <w:r>
              <w:rPr>
                <w:rFonts w:eastAsia="Calibri"/>
              </w:rPr>
              <w:t>0</w:t>
            </w:r>
            <w:r>
              <w:rPr>
                <w:rFonts w:ascii="Times New Roman" w:hAnsi="Times New Roman"/>
                <w:spacing w:val="-9"/>
              </w:rPr>
              <w:t xml:space="preserve"> </w:t>
            </w:r>
            <w:r>
              <w:rPr>
                <w:rFonts w:eastAsia="Calibri"/>
                <w:spacing w:val="1"/>
              </w:rPr>
              <w:t>p</w:t>
            </w:r>
            <w:r>
              <w:rPr>
                <w:rFonts w:eastAsia="Calibri"/>
              </w:rPr>
              <w:t>er</w:t>
            </w:r>
            <w:r>
              <w:rPr>
                <w:rFonts w:ascii="Times New Roman" w:hAnsi="Times New Roman"/>
                <w:spacing w:val="-7"/>
              </w:rPr>
              <w:t xml:space="preserve"> </w:t>
            </w:r>
            <w:r>
              <w:rPr>
                <w:rFonts w:eastAsia="Calibri"/>
              </w:rPr>
              <w:t>c</w:t>
            </w:r>
            <w:r>
              <w:rPr>
                <w:rFonts w:eastAsia="Calibri"/>
                <w:spacing w:val="-3"/>
              </w:rPr>
              <w:t>e</w:t>
            </w:r>
            <w:r>
              <w:rPr>
                <w:rFonts w:eastAsia="Calibri"/>
                <w:spacing w:val="-1"/>
              </w:rPr>
              <w:t>n</w:t>
            </w:r>
            <w:r>
              <w:rPr>
                <w:rFonts w:eastAsia="Calibri"/>
              </w:rPr>
              <w:t>t</w:t>
            </w:r>
            <w:r>
              <w:rPr>
                <w:rFonts w:ascii="Times New Roman" w:hAnsi="Times New Roman"/>
                <w:spacing w:val="-10"/>
              </w:rPr>
              <w:t xml:space="preserve"> </w:t>
            </w:r>
            <w:r>
              <w:rPr>
                <w:rFonts w:eastAsia="Calibri"/>
                <w:spacing w:val="-1"/>
              </w:rPr>
              <w:t>o</w:t>
            </w:r>
            <w:r>
              <w:rPr>
                <w:rFonts w:eastAsia="Calibri"/>
              </w:rPr>
              <w:t>r</w:t>
            </w:r>
            <w:r>
              <w:rPr>
                <w:rFonts w:ascii="Times New Roman" w:hAnsi="Times New Roman"/>
                <w:spacing w:val="-6"/>
              </w:rPr>
              <w:t xml:space="preserve"> </w:t>
            </w:r>
            <w:r>
              <w:rPr>
                <w:rFonts w:eastAsia="Calibri"/>
                <w:spacing w:val="-3"/>
              </w:rPr>
              <w:t>m</w:t>
            </w:r>
            <w:r>
              <w:rPr>
                <w:rFonts w:eastAsia="Calibri"/>
                <w:spacing w:val="1"/>
              </w:rPr>
              <w:t>o</w:t>
            </w:r>
            <w:r>
              <w:rPr>
                <w:rFonts w:eastAsia="Calibri"/>
              </w:rPr>
              <w:t>re</w:t>
            </w:r>
            <w:r>
              <w:rPr>
                <w:rFonts w:ascii="Times New Roman" w:hAnsi="Times New Roman"/>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3"/>
              </w:rPr>
              <w:t>a</w:t>
            </w:r>
            <w:r>
              <w:rPr>
                <w:rFonts w:eastAsia="Calibri"/>
              </w:rPr>
              <w:t>ll</w:t>
            </w:r>
            <w:r>
              <w:rPr>
                <w:rFonts w:ascii="Times New Roman" w:hAnsi="Times New Roman"/>
                <w:spacing w:val="-11"/>
              </w:rPr>
              <w:t xml:space="preserve"> </w:t>
            </w:r>
            <w:r>
              <w:rPr>
                <w:rFonts w:eastAsia="Calibri"/>
              </w:rPr>
              <w:t>li</w:t>
            </w:r>
            <w:r>
              <w:rPr>
                <w:rFonts w:eastAsia="Calibri"/>
                <w:spacing w:val="-1"/>
              </w:rPr>
              <w:t>v</w:t>
            </w:r>
            <w:r>
              <w:rPr>
                <w:rFonts w:eastAsia="Calibri"/>
              </w:rPr>
              <w:t>e</w:t>
            </w:r>
            <w:r>
              <w:rPr>
                <w:rFonts w:ascii="Times New Roman" w:hAnsi="Times New Roman"/>
                <w:spacing w:val="-10"/>
              </w:rPr>
              <w:t xml:space="preserve"> </w:t>
            </w:r>
            <w:r>
              <w:rPr>
                <w:rFonts w:eastAsia="Calibri"/>
                <w:spacing w:val="1"/>
              </w:rPr>
              <w:t>b</w:t>
            </w:r>
            <w:r>
              <w:rPr>
                <w:rFonts w:eastAsia="Calibri"/>
              </w:rPr>
              <w:t>i</w:t>
            </w:r>
            <w:r>
              <w:rPr>
                <w:rFonts w:eastAsia="Calibri"/>
                <w:spacing w:val="-2"/>
              </w:rPr>
              <w:t>rt</w:t>
            </w:r>
            <w:r>
              <w:rPr>
                <w:rFonts w:eastAsia="Calibri"/>
                <w:spacing w:val="1"/>
              </w:rPr>
              <w:t>h</w:t>
            </w:r>
            <w:r>
              <w:rPr>
                <w:rFonts w:eastAsia="Calibri"/>
                <w:spacing w:val="-1"/>
              </w:rPr>
              <w:t>s</w:t>
            </w:r>
            <w:r>
              <w:rPr>
                <w:rFonts w:eastAsia="Calibri"/>
              </w:rPr>
              <w:t>,</w:t>
            </w:r>
            <w:r>
              <w:rPr>
                <w:rFonts w:ascii="Times New Roman" w:hAnsi="Times New Roman"/>
                <w:spacing w:val="-9"/>
              </w:rPr>
              <w:t xml:space="preserve"> </w:t>
            </w:r>
            <w:r>
              <w:rPr>
                <w:rFonts w:eastAsia="Calibri"/>
                <w:spacing w:val="-3"/>
              </w:rPr>
              <w:t>s</w:t>
            </w:r>
            <w:r>
              <w:rPr>
                <w:rFonts w:eastAsia="Calibri"/>
                <w:spacing w:val="-1"/>
              </w:rPr>
              <w:t>up</w:t>
            </w:r>
            <w:r>
              <w:rPr>
                <w:rFonts w:eastAsia="Calibri"/>
                <w:spacing w:val="4"/>
              </w:rPr>
              <w:t>p</w:t>
            </w:r>
            <w:r>
              <w:rPr>
                <w:rFonts w:eastAsia="Calibri"/>
                <w:spacing w:val="-2"/>
              </w:rPr>
              <w:t>l</w:t>
            </w:r>
            <w:r>
              <w:rPr>
                <w:rFonts w:eastAsia="Calibri"/>
                <w:spacing w:val="2"/>
              </w:rPr>
              <w:t>e</w:t>
            </w:r>
            <w:r>
              <w:rPr>
                <w:rFonts w:eastAsia="Calibri"/>
                <w:spacing w:val="-3"/>
              </w:rPr>
              <w:t>me</w:t>
            </w:r>
            <w:r>
              <w:rPr>
                <w:rFonts w:eastAsia="Calibri"/>
                <w:spacing w:val="1"/>
              </w:rPr>
              <w:t>n</w:t>
            </w:r>
            <w:r>
              <w:rPr>
                <w:rFonts w:eastAsia="Calibri"/>
                <w:spacing w:val="-2"/>
              </w:rPr>
              <w:t>t</w:t>
            </w:r>
            <w:r>
              <w:rPr>
                <w:rFonts w:eastAsia="Calibri"/>
                <w:spacing w:val="2"/>
              </w:rPr>
              <w:t>e</w:t>
            </w:r>
            <w:r>
              <w:rPr>
                <w:rFonts w:eastAsia="Calibri"/>
              </w:rPr>
              <w:t>d</w:t>
            </w:r>
            <w:r>
              <w:rPr>
                <w:rFonts w:ascii="Times New Roman" w:hAnsi="Times New Roman"/>
                <w:spacing w:val="-18"/>
              </w:rPr>
              <w:t xml:space="preserve"> </w:t>
            </w:r>
            <w:r>
              <w:rPr>
                <w:rFonts w:eastAsia="Calibri"/>
              </w:rPr>
              <w:t>e</w:t>
            </w:r>
            <w:r>
              <w:rPr>
                <w:rFonts w:eastAsia="Calibri"/>
                <w:spacing w:val="-1"/>
              </w:rPr>
              <w:t>v</w:t>
            </w:r>
            <w:r>
              <w:rPr>
                <w:rFonts w:eastAsia="Calibri"/>
                <w:spacing w:val="-3"/>
              </w:rPr>
              <w:t>e</w:t>
            </w:r>
            <w:r>
              <w:rPr>
                <w:rFonts w:eastAsia="Calibri"/>
                <w:spacing w:val="1"/>
              </w:rPr>
              <w:t>n</w:t>
            </w:r>
            <w:r>
              <w:rPr>
                <w:rFonts w:eastAsia="Calibri"/>
                <w:spacing w:val="-2"/>
              </w:rPr>
              <w:t>t</w:t>
            </w:r>
            <w:r>
              <w:rPr>
                <w:rFonts w:eastAsia="Calibri"/>
                <w:spacing w:val="-1"/>
              </w:rPr>
              <w:t>u</w:t>
            </w:r>
            <w:r>
              <w:rPr>
                <w:rFonts w:eastAsia="Calibri"/>
                <w:spacing w:val="1"/>
              </w:rPr>
              <w:t>a</w:t>
            </w:r>
            <w:r>
              <w:rPr>
                <w:rFonts w:eastAsia="Calibri"/>
              </w:rPr>
              <w:t>lly</w:t>
            </w:r>
            <w:r>
              <w:rPr>
                <w:rFonts w:ascii="Times New Roman" w:hAnsi="Times New Roman"/>
                <w:spacing w:val="-16"/>
              </w:rPr>
              <w:t xml:space="preserve"> </w:t>
            </w:r>
            <w:r>
              <w:rPr>
                <w:rFonts w:eastAsia="Calibri"/>
                <w:spacing w:val="1"/>
              </w:rPr>
              <w:t>b</w:t>
            </w:r>
            <w:r>
              <w:rPr>
                <w:rFonts w:eastAsia="Calibri"/>
              </w:rPr>
              <w:t>y</w:t>
            </w:r>
            <w:r>
              <w:rPr>
                <w:rFonts w:ascii="Times New Roman" w:hAnsi="Times New Roman"/>
                <w:spacing w:val="-7"/>
              </w:rPr>
              <w:t xml:space="preserve"> </w:t>
            </w:r>
            <w:r>
              <w:rPr>
                <w:rFonts w:eastAsia="Calibri"/>
              </w:rPr>
              <w:t>c</w:t>
            </w:r>
            <w:r>
              <w:rPr>
                <w:rFonts w:eastAsia="Calibri"/>
                <w:spacing w:val="-3"/>
              </w:rPr>
              <w:t>e</w:t>
            </w:r>
            <w:r>
              <w:rPr>
                <w:rFonts w:eastAsia="Calibri"/>
                <w:spacing w:val="4"/>
              </w:rPr>
              <w:t>n</w:t>
            </w:r>
            <w:r>
              <w:rPr>
                <w:rFonts w:eastAsia="Calibri"/>
                <w:spacing w:val="-3"/>
              </w:rPr>
              <w:t>s</w:t>
            </w:r>
            <w:r>
              <w:rPr>
                <w:rFonts w:eastAsia="Calibri"/>
                <w:spacing w:val="1"/>
              </w:rPr>
              <w:t>u</w:t>
            </w:r>
            <w:r>
              <w:rPr>
                <w:rFonts w:eastAsia="Calibri"/>
              </w:rPr>
              <w:t>s</w:t>
            </w:r>
            <w:r>
              <w:rPr>
                <w:rFonts w:ascii="Times New Roman" w:hAnsi="Times New Roman"/>
                <w:spacing w:val="-13"/>
              </w:rPr>
              <w:t xml:space="preserve"> </w:t>
            </w:r>
            <w:r>
              <w:rPr>
                <w:rFonts w:eastAsia="Calibri"/>
                <w:spacing w:val="-1"/>
              </w:rPr>
              <w:t>o</w:t>
            </w:r>
            <w:r>
              <w:rPr>
                <w:rFonts w:eastAsia="Calibri"/>
              </w:rPr>
              <w:t>r</w:t>
            </w:r>
            <w:r>
              <w:rPr>
                <w:rFonts w:ascii="Times New Roman" w:hAnsi="Times New Roman"/>
                <w:spacing w:val="-6"/>
              </w:rPr>
              <w:t xml:space="preserve"> </w:t>
            </w:r>
            <w:r>
              <w:rPr>
                <w:rFonts w:eastAsia="Calibri"/>
                <w:spacing w:val="-3"/>
              </w:rPr>
              <w:t>s</w:t>
            </w:r>
            <w:r>
              <w:rPr>
                <w:rFonts w:eastAsia="Calibri"/>
                <w:spacing w:val="-1"/>
              </w:rPr>
              <w:t>u</w:t>
            </w:r>
            <w:r>
              <w:rPr>
                <w:rFonts w:eastAsia="Calibri"/>
              </w:rPr>
              <w:t>r</w:t>
            </w:r>
            <w:r>
              <w:rPr>
                <w:rFonts w:eastAsia="Calibri"/>
                <w:spacing w:val="-1"/>
              </w:rPr>
              <w:t>v</w:t>
            </w:r>
            <w:r>
              <w:rPr>
                <w:rFonts w:eastAsia="Calibri"/>
              </w:rPr>
              <w:t>ey</w:t>
            </w:r>
            <w:r>
              <w:rPr>
                <w:rFonts w:ascii="Times New Roman" w:hAnsi="Times New Roman"/>
                <w:spacing w:val="-10"/>
              </w:rPr>
              <w:t xml:space="preserve"> </w:t>
            </w:r>
            <w:r>
              <w:rPr>
                <w:rFonts w:eastAsia="Calibri"/>
              </w:rPr>
              <w:t>e</w:t>
            </w:r>
            <w:r>
              <w:rPr>
                <w:rFonts w:eastAsia="Calibri"/>
                <w:spacing w:val="-1"/>
              </w:rPr>
              <w:t>s</w:t>
            </w:r>
            <w:r>
              <w:rPr>
                <w:rFonts w:eastAsia="Calibri"/>
                <w:spacing w:val="1"/>
              </w:rPr>
              <w:t>t</w:t>
            </w:r>
            <w:r>
              <w:rPr>
                <w:rFonts w:eastAsia="Calibri"/>
              </w:rPr>
              <w:t>i</w:t>
            </w:r>
            <w:r>
              <w:rPr>
                <w:rFonts w:eastAsia="Calibri"/>
                <w:spacing w:val="-3"/>
              </w:rPr>
              <w:t>m</w:t>
            </w:r>
            <w:r>
              <w:rPr>
                <w:rFonts w:eastAsia="Calibri"/>
                <w:spacing w:val="-1"/>
              </w:rPr>
              <w:t>a</w:t>
            </w:r>
            <w:r>
              <w:rPr>
                <w:rFonts w:eastAsia="Calibri"/>
                <w:spacing w:val="1"/>
              </w:rPr>
              <w:t>t</w:t>
            </w:r>
            <w:r>
              <w:rPr>
                <w:rFonts w:eastAsia="Calibri"/>
                <w:spacing w:val="2"/>
              </w:rPr>
              <w:t>e</w:t>
            </w:r>
            <w:r>
              <w:rPr>
                <w:rFonts w:eastAsia="Calibri"/>
              </w:rPr>
              <w:t>s</w:t>
            </w:r>
            <w:r>
              <w:rPr>
                <w:rFonts w:ascii="Times New Roman" w:hAnsi="Times New Roman"/>
                <w:spacing w:val="-16"/>
              </w:rPr>
              <w:t xml:space="preserve"> </w:t>
            </w:r>
            <w:r>
              <w:rPr>
                <w:rFonts w:eastAsia="Calibri"/>
                <w:spacing w:val="-1"/>
              </w:rPr>
              <w:t>fo</w:t>
            </w:r>
            <w:r>
              <w:rPr>
                <w:rFonts w:eastAsia="Calibri"/>
              </w:rPr>
              <w:t>r</w:t>
            </w:r>
            <w:r>
              <w:rPr>
                <w:rFonts w:ascii="Times New Roman" w:hAnsi="Times New Roman"/>
                <w:spacing w:val="-8"/>
              </w:rPr>
              <w:t xml:space="preserve"> </w:t>
            </w:r>
            <w:r>
              <w:rPr>
                <w:rFonts w:eastAsia="Calibri"/>
                <w:spacing w:val="-1"/>
              </w:rPr>
              <w:t>p</w:t>
            </w:r>
            <w:r>
              <w:rPr>
                <w:rFonts w:eastAsia="Calibri"/>
                <w:spacing w:val="2"/>
              </w:rPr>
              <w:t>e</w:t>
            </w:r>
            <w:r>
              <w:rPr>
                <w:rFonts w:eastAsia="Calibri"/>
              </w:rPr>
              <w:t>r</w:t>
            </w:r>
            <w:r>
              <w:rPr>
                <w:rFonts w:eastAsia="Calibri"/>
                <w:spacing w:val="-2"/>
              </w:rPr>
              <w:t>i</w:t>
            </w:r>
            <w:r>
              <w:rPr>
                <w:rFonts w:eastAsia="Calibri"/>
                <w:spacing w:val="-1"/>
              </w:rPr>
              <w:t>o</w:t>
            </w:r>
            <w:r>
              <w:rPr>
                <w:rFonts w:eastAsia="Calibri"/>
                <w:spacing w:val="1"/>
              </w:rPr>
              <w:t>d</w:t>
            </w:r>
            <w:r>
              <w:rPr>
                <w:rFonts w:eastAsia="Calibri"/>
              </w:rPr>
              <w:t>s</w:t>
            </w:r>
            <w:r>
              <w:rPr>
                <w:rFonts w:ascii="Times New Roman" w:hAnsi="Times New Roman"/>
                <w:spacing w:val="-14"/>
              </w:rPr>
              <w:t xml:space="preserve"> </w:t>
            </w:r>
            <w:r>
              <w:rPr>
                <w:rFonts w:eastAsia="Calibri"/>
              </w:rPr>
              <w:t>w</w:t>
            </w:r>
            <w:r>
              <w:rPr>
                <w:rFonts w:eastAsia="Calibri"/>
                <w:spacing w:val="1"/>
              </w:rPr>
              <w:t>h</w:t>
            </w:r>
            <w:r>
              <w:rPr>
                <w:rFonts w:eastAsia="Calibri"/>
                <w:spacing w:val="-3"/>
              </w:rPr>
              <w:t>e</w:t>
            </w:r>
            <w:r>
              <w:rPr>
                <w:rFonts w:eastAsia="Calibri"/>
              </w:rPr>
              <w:t>n</w:t>
            </w:r>
            <w:r>
              <w:rPr>
                <w:rFonts w:ascii="Times New Roman" w:hAnsi="Times New Roman"/>
                <w:spacing w:val="-11"/>
              </w:rPr>
              <w:t xml:space="preserve"> </w:t>
            </w:r>
            <w:r>
              <w:rPr>
                <w:rFonts w:eastAsia="Calibri"/>
              </w:rPr>
              <w:t>r</w:t>
            </w:r>
            <w:r>
              <w:rPr>
                <w:rFonts w:eastAsia="Calibri"/>
                <w:spacing w:val="2"/>
              </w:rPr>
              <w:t>e</w:t>
            </w:r>
            <w:r>
              <w:rPr>
                <w:rFonts w:eastAsia="Calibri"/>
                <w:spacing w:val="-2"/>
              </w:rPr>
              <w:t>g</w:t>
            </w:r>
            <w:r>
              <w:rPr>
                <w:rFonts w:eastAsia="Calibri"/>
              </w:rPr>
              <w:t>i</w:t>
            </w:r>
            <w:r>
              <w:rPr>
                <w:rFonts w:eastAsia="Calibri"/>
                <w:spacing w:val="-1"/>
              </w:rPr>
              <w:t>s</w:t>
            </w:r>
            <w:r>
              <w:rPr>
                <w:rFonts w:eastAsia="Calibri"/>
                <w:spacing w:val="-2"/>
              </w:rPr>
              <w:t>tr</w:t>
            </w:r>
            <w:r>
              <w:rPr>
                <w:rFonts w:eastAsia="Calibri"/>
                <w:spacing w:val="1"/>
              </w:rPr>
              <w:t>at</w:t>
            </w:r>
            <w:r>
              <w:rPr>
                <w:rFonts w:eastAsia="Calibri"/>
              </w:rPr>
              <w:t>i</w:t>
            </w:r>
            <w:r>
              <w:rPr>
                <w:rFonts w:eastAsia="Calibri"/>
                <w:spacing w:val="-1"/>
              </w:rPr>
              <w:t>o</w:t>
            </w:r>
            <w:r>
              <w:rPr>
                <w:rFonts w:eastAsia="Calibri"/>
              </w:rPr>
              <w:t>n</w:t>
            </w:r>
            <w:r>
              <w:rPr>
                <w:rFonts w:ascii="Times New Roman" w:hAnsi="Times New Roman"/>
              </w:rPr>
              <w:t xml:space="preserve"> </w:t>
            </w:r>
            <w:r>
              <w:rPr>
                <w:rFonts w:eastAsia="Calibri"/>
                <w:spacing w:val="-1"/>
              </w:rPr>
              <w:t>d</w:t>
            </w:r>
            <w:r>
              <w:rPr>
                <w:rFonts w:eastAsia="Calibri"/>
                <w:spacing w:val="1"/>
              </w:rPr>
              <w:t>a</w:t>
            </w:r>
            <w:r>
              <w:rPr>
                <w:rFonts w:eastAsia="Calibri"/>
                <w:spacing w:val="-2"/>
              </w:rPr>
              <w:t>t</w:t>
            </w:r>
            <w:r>
              <w:rPr>
                <w:rFonts w:eastAsia="Calibri"/>
              </w:rPr>
              <w:t>a</w:t>
            </w:r>
            <w:r>
              <w:rPr>
                <w:rFonts w:ascii="Times New Roman" w:hAnsi="Times New Roman"/>
                <w:spacing w:val="-10"/>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n</w:t>
            </w:r>
            <w:r>
              <w:rPr>
                <w:rFonts w:eastAsia="Calibri"/>
                <w:spacing w:val="1"/>
              </w:rPr>
              <w:t>o</w:t>
            </w:r>
            <w:r>
              <w:rPr>
                <w:rFonts w:eastAsia="Calibri"/>
              </w:rPr>
              <w:t>t</w:t>
            </w:r>
            <w:r>
              <w:rPr>
                <w:rFonts w:ascii="Times New Roman" w:hAnsi="Times New Roman"/>
                <w:spacing w:val="-9"/>
              </w:rPr>
              <w:t xml:space="preserve"> </w:t>
            </w:r>
            <w:r>
              <w:rPr>
                <w:rFonts w:eastAsia="Calibri"/>
                <w:spacing w:val="1"/>
              </w:rPr>
              <w:t>a</w:t>
            </w:r>
            <w:r>
              <w:rPr>
                <w:rFonts w:eastAsia="Calibri"/>
                <w:spacing w:val="-3"/>
              </w:rPr>
              <w:t>v</w:t>
            </w:r>
            <w:r>
              <w:rPr>
                <w:rFonts w:eastAsia="Calibri"/>
                <w:spacing w:val="1"/>
              </w:rPr>
              <w:t>a</w:t>
            </w:r>
            <w:r>
              <w:rPr>
                <w:rFonts w:eastAsia="Calibri"/>
              </w:rPr>
              <w:t>i</w:t>
            </w:r>
            <w:r>
              <w:rPr>
                <w:rFonts w:eastAsia="Calibri"/>
                <w:spacing w:val="-2"/>
              </w:rPr>
              <w:t>l</w:t>
            </w:r>
            <w:r>
              <w:rPr>
                <w:rFonts w:eastAsia="Calibri"/>
                <w:spacing w:val="-1"/>
              </w:rPr>
              <w:t>a</w:t>
            </w:r>
            <w:r>
              <w:rPr>
                <w:rFonts w:eastAsia="Calibri"/>
                <w:spacing w:val="4"/>
              </w:rPr>
              <w:t>b</w:t>
            </w:r>
            <w:r>
              <w:rPr>
                <w:rFonts w:eastAsia="Calibri"/>
                <w:spacing w:val="-2"/>
              </w:rPr>
              <w:t>l</w:t>
            </w:r>
            <w:r>
              <w:rPr>
                <w:rFonts w:eastAsia="Calibri"/>
                <w:spacing w:val="2"/>
              </w:rPr>
              <w:t>e</w:t>
            </w:r>
            <w:r>
              <w:rPr>
                <w:rFonts w:eastAsia="Calibri"/>
              </w:rPr>
              <w:t>.</w:t>
            </w:r>
          </w:p>
          <w:p w14:paraId="28927A89" w14:textId="77777777" w:rsidR="008A5C9E" w:rsidRDefault="008A5C9E" w:rsidP="000D3985">
            <w:pPr>
              <w:pStyle w:val="MText"/>
              <w:rPr>
                <w:rFonts w:eastAsia="Calibri"/>
                <w:spacing w:val="-2"/>
              </w:rPr>
            </w:pPr>
          </w:p>
          <w:p w14:paraId="1673A586" w14:textId="7D39A30C" w:rsidR="008A5C9E" w:rsidRDefault="008A5C9E" w:rsidP="000D3985">
            <w:pPr>
              <w:pStyle w:val="MText"/>
              <w:rPr>
                <w:rFonts w:eastAsia="Calibri"/>
              </w:rPr>
            </w:pPr>
            <w:r>
              <w:rPr>
                <w:rFonts w:eastAsia="Calibri"/>
                <w:spacing w:val="-2"/>
              </w:rPr>
              <w:t>F</w:t>
            </w:r>
            <w:r>
              <w:rPr>
                <w:rFonts w:eastAsia="Calibri"/>
                <w:spacing w:val="1"/>
              </w:rPr>
              <w:t>o</w:t>
            </w:r>
            <w:r>
              <w:rPr>
                <w:rFonts w:eastAsia="Calibri"/>
              </w:rPr>
              <w:t>r</w:t>
            </w:r>
            <w:r>
              <w:rPr>
                <w:rFonts w:ascii="Times New Roman" w:hAnsi="Times New Roman"/>
                <w:spacing w:val="-9"/>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n</w:t>
            </w:r>
            <w:r>
              <w:rPr>
                <w:rFonts w:eastAsia="Calibri"/>
                <w:spacing w:val="1"/>
              </w:rPr>
              <w:t>u</w:t>
            </w:r>
            <w:r>
              <w:rPr>
                <w:rFonts w:eastAsia="Calibri"/>
              </w:rPr>
              <w:t>m</w:t>
            </w:r>
            <w:r>
              <w:rPr>
                <w:rFonts w:eastAsia="Calibri"/>
                <w:spacing w:val="-3"/>
              </w:rPr>
              <w:t>e</w:t>
            </w:r>
            <w:r>
              <w:rPr>
                <w:rFonts w:eastAsia="Calibri"/>
              </w:rPr>
              <w:t>r</w:t>
            </w:r>
            <w:r>
              <w:rPr>
                <w:rFonts w:eastAsia="Calibri"/>
                <w:spacing w:val="-1"/>
              </w:rPr>
              <w:t>a</w:t>
            </w:r>
            <w:r>
              <w:rPr>
                <w:rFonts w:eastAsia="Calibri"/>
                <w:spacing w:val="1"/>
              </w:rPr>
              <w:t>to</w:t>
            </w:r>
            <w:r>
              <w:rPr>
                <w:rFonts w:eastAsia="Calibri"/>
              </w:rPr>
              <w:t>r,</w:t>
            </w:r>
            <w:r>
              <w:rPr>
                <w:rFonts w:ascii="Times New Roman" w:hAnsi="Times New Roman"/>
                <w:spacing w:val="-17"/>
              </w:rPr>
              <w:t xml:space="preserve"> </w:t>
            </w:r>
            <w:r>
              <w:rPr>
                <w:rFonts w:eastAsia="Calibri"/>
                <w:spacing w:val="-2"/>
              </w:rPr>
              <w:t>t</w:t>
            </w:r>
            <w:r>
              <w:rPr>
                <w:rFonts w:eastAsia="Calibri"/>
                <w:spacing w:val="4"/>
              </w:rPr>
              <w:t>h</w:t>
            </w:r>
            <w:r>
              <w:rPr>
                <w:rFonts w:eastAsia="Calibri"/>
              </w:rPr>
              <w:t>e</w:t>
            </w:r>
            <w:r>
              <w:rPr>
                <w:rFonts w:ascii="Times New Roman" w:hAnsi="Times New Roman"/>
                <w:spacing w:val="-10"/>
              </w:rPr>
              <w:t xml:space="preserve"> </w:t>
            </w:r>
            <w:r>
              <w:rPr>
                <w:rFonts w:eastAsia="Calibri"/>
                <w:spacing w:val="-1"/>
              </w:rPr>
              <w:t>f</w:t>
            </w:r>
            <w:r>
              <w:rPr>
                <w:rFonts w:eastAsia="Calibri"/>
              </w:rPr>
              <w:t>i</w:t>
            </w:r>
            <w:r>
              <w:rPr>
                <w:rFonts w:eastAsia="Calibri"/>
                <w:spacing w:val="-2"/>
              </w:rPr>
              <w:t>g</w:t>
            </w:r>
            <w:r>
              <w:rPr>
                <w:rFonts w:eastAsia="Calibri"/>
                <w:spacing w:val="1"/>
              </w:rPr>
              <w:t>u</w:t>
            </w:r>
            <w:r>
              <w:rPr>
                <w:rFonts w:eastAsia="Calibri"/>
                <w:spacing w:val="-2"/>
              </w:rPr>
              <w:t>r</w:t>
            </w:r>
            <w:r>
              <w:rPr>
                <w:rFonts w:eastAsia="Calibri"/>
              </w:rPr>
              <w:t>es</w:t>
            </w:r>
            <w:r>
              <w:rPr>
                <w:rFonts w:ascii="Times New Roman" w:hAnsi="Times New Roman"/>
                <w:spacing w:val="-11"/>
              </w:rPr>
              <w:t xml:space="preserve"> </w:t>
            </w:r>
            <w:r>
              <w:rPr>
                <w:rFonts w:eastAsia="Calibri"/>
                <w:spacing w:val="-2"/>
              </w:rPr>
              <w:t>r</w:t>
            </w:r>
            <w:r>
              <w:rPr>
                <w:rFonts w:eastAsia="Calibri"/>
              </w:rPr>
              <w:t>e</w:t>
            </w:r>
            <w:r>
              <w:rPr>
                <w:rFonts w:eastAsia="Calibri"/>
                <w:spacing w:val="-1"/>
              </w:rPr>
              <w:t>p</w:t>
            </w:r>
            <w:r>
              <w:rPr>
                <w:rFonts w:eastAsia="Calibri"/>
                <w:spacing w:val="1"/>
              </w:rPr>
              <w:t>o</w:t>
            </w:r>
            <w:r>
              <w:rPr>
                <w:rFonts w:eastAsia="Calibri"/>
                <w:spacing w:val="-2"/>
              </w:rPr>
              <w:t>r</w:t>
            </w:r>
            <w:r>
              <w:rPr>
                <w:rFonts w:eastAsia="Calibri"/>
                <w:spacing w:val="1"/>
              </w:rPr>
              <w:t>t</w:t>
            </w:r>
            <w:r>
              <w:rPr>
                <w:rFonts w:eastAsia="Calibri"/>
                <w:spacing w:val="-3"/>
              </w:rPr>
              <w:t>e</w:t>
            </w:r>
            <w:r>
              <w:rPr>
                <w:rFonts w:eastAsia="Calibri"/>
              </w:rPr>
              <w:t>d</w:t>
            </w:r>
            <w:r>
              <w:rPr>
                <w:rFonts w:ascii="Times New Roman" w:hAnsi="Times New Roman"/>
                <w:spacing w:val="-13"/>
              </w:rPr>
              <w:t xml:space="preserve"> </w:t>
            </w:r>
            <w:r>
              <w:rPr>
                <w:rFonts w:eastAsia="Calibri"/>
                <w:spacing w:val="1"/>
              </w:rPr>
              <w:t>b</w:t>
            </w:r>
            <w:r>
              <w:rPr>
                <w:rFonts w:eastAsia="Calibri"/>
              </w:rPr>
              <w:t>y</w:t>
            </w:r>
            <w:r>
              <w:rPr>
                <w:rFonts w:ascii="Times New Roman" w:hAnsi="Times New Roman"/>
                <w:spacing w:val="-7"/>
              </w:rPr>
              <w:t xml:space="preserve"> </w:t>
            </w:r>
            <w:r>
              <w:rPr>
                <w:rFonts w:eastAsia="Calibri"/>
                <w:spacing w:val="-3"/>
              </w:rPr>
              <w:t>N</w:t>
            </w:r>
            <w:r>
              <w:rPr>
                <w:rFonts w:eastAsia="Calibri"/>
                <w:spacing w:val="1"/>
              </w:rPr>
              <w:t>at</w:t>
            </w:r>
            <w:r>
              <w:rPr>
                <w:rFonts w:eastAsia="Calibri"/>
              </w:rPr>
              <w:t>i</w:t>
            </w:r>
            <w:r>
              <w:rPr>
                <w:rFonts w:eastAsia="Calibri"/>
                <w:spacing w:val="-1"/>
              </w:rPr>
              <w:t>on</w:t>
            </w:r>
            <w:r>
              <w:rPr>
                <w:rFonts w:eastAsia="Calibri"/>
                <w:spacing w:val="3"/>
              </w:rPr>
              <w:t>a</w:t>
            </w:r>
            <w:r>
              <w:rPr>
                <w:rFonts w:eastAsia="Calibri"/>
              </w:rPr>
              <w:t>l</w:t>
            </w:r>
            <w:r>
              <w:rPr>
                <w:rFonts w:ascii="Times New Roman" w:hAnsi="Times New Roman"/>
                <w:spacing w:val="-16"/>
              </w:rPr>
              <w:t xml:space="preserve"> </w:t>
            </w:r>
            <w:r>
              <w:rPr>
                <w:rFonts w:eastAsia="Calibri"/>
              </w:rPr>
              <w:t>S</w:t>
            </w:r>
            <w:r>
              <w:rPr>
                <w:rFonts w:eastAsia="Calibri"/>
                <w:spacing w:val="-2"/>
              </w:rPr>
              <w:t>t</w:t>
            </w:r>
            <w:r>
              <w:rPr>
                <w:rFonts w:eastAsia="Calibri"/>
                <w:spacing w:val="1"/>
              </w:rPr>
              <w:t>at</w:t>
            </w:r>
            <w:r>
              <w:rPr>
                <w:rFonts w:eastAsia="Calibri"/>
              </w:rPr>
              <w:t>i</w:t>
            </w:r>
            <w:r>
              <w:rPr>
                <w:rFonts w:eastAsia="Calibri"/>
                <w:spacing w:val="-1"/>
              </w:rPr>
              <w:t>s</w:t>
            </w:r>
            <w:r>
              <w:rPr>
                <w:rFonts w:eastAsia="Calibri"/>
                <w:spacing w:val="1"/>
              </w:rPr>
              <w:t>t</w:t>
            </w:r>
            <w:r>
              <w:rPr>
                <w:rFonts w:eastAsia="Calibri"/>
              </w:rPr>
              <w:t>i</w:t>
            </w:r>
            <w:r>
              <w:rPr>
                <w:rFonts w:eastAsia="Calibri"/>
                <w:spacing w:val="-2"/>
              </w:rPr>
              <w:t>c</w:t>
            </w:r>
            <w:r>
              <w:rPr>
                <w:rFonts w:eastAsia="Calibri"/>
                <w:spacing w:val="-1"/>
              </w:rPr>
              <w:t>a</w:t>
            </w:r>
            <w:r>
              <w:rPr>
                <w:rFonts w:eastAsia="Calibri"/>
              </w:rPr>
              <w:t>l</w:t>
            </w:r>
            <w:r>
              <w:rPr>
                <w:rFonts w:ascii="Times New Roman" w:hAnsi="Times New Roman"/>
                <w:spacing w:val="-12"/>
              </w:rPr>
              <w:t xml:space="preserve"> </w:t>
            </w:r>
            <w:r>
              <w:rPr>
                <w:rFonts w:eastAsia="Calibri"/>
                <w:spacing w:val="1"/>
              </w:rPr>
              <w:t>O</w:t>
            </w:r>
            <w:r>
              <w:rPr>
                <w:rFonts w:eastAsia="Calibri"/>
                <w:spacing w:val="-1"/>
              </w:rPr>
              <w:t>ff</w:t>
            </w:r>
            <w:r>
              <w:rPr>
                <w:rFonts w:eastAsia="Calibri"/>
              </w:rPr>
              <w:t>i</w:t>
            </w:r>
            <w:r>
              <w:rPr>
                <w:rFonts w:eastAsia="Calibri"/>
                <w:spacing w:val="-2"/>
              </w:rPr>
              <w:t>c</w:t>
            </w:r>
            <w:r>
              <w:rPr>
                <w:rFonts w:eastAsia="Calibri"/>
                <w:spacing w:val="2"/>
              </w:rPr>
              <w:t>e</w:t>
            </w:r>
            <w:r>
              <w:rPr>
                <w:rFonts w:eastAsia="Calibri"/>
              </w:rPr>
              <w:t>s</w:t>
            </w:r>
            <w:r>
              <w:rPr>
                <w:rFonts w:ascii="Times New Roman" w:hAnsi="Times New Roman"/>
                <w:spacing w:val="-14"/>
              </w:rPr>
              <w:t xml:space="preserve"> </w:t>
            </w:r>
            <w:r>
              <w:rPr>
                <w:rFonts w:eastAsia="Calibri"/>
                <w:spacing w:val="-2"/>
              </w:rPr>
              <w:t>t</w:t>
            </w:r>
            <w:r>
              <w:rPr>
                <w:rFonts w:eastAsia="Calibri"/>
              </w:rPr>
              <w:t>o</w:t>
            </w:r>
            <w:r>
              <w:rPr>
                <w:rFonts w:ascii="Times New Roman" w:hAnsi="Times New Roman"/>
                <w:spacing w:val="-8"/>
              </w:rPr>
              <w:t xml:space="preserve"> </w:t>
            </w:r>
            <w:r>
              <w:rPr>
                <w:rFonts w:eastAsia="Calibri"/>
                <w:spacing w:val="-2"/>
              </w:rPr>
              <w:t>t</w:t>
            </w:r>
            <w:r>
              <w:rPr>
                <w:rFonts w:eastAsia="Calibri"/>
                <w:spacing w:val="1"/>
              </w:rPr>
              <w:t>h</w:t>
            </w:r>
            <w:r>
              <w:rPr>
                <w:rFonts w:eastAsia="Calibri"/>
              </w:rPr>
              <w:t>e U</w:t>
            </w:r>
            <w:r>
              <w:rPr>
                <w:rFonts w:eastAsia="Calibri"/>
                <w:spacing w:val="1"/>
              </w:rPr>
              <w:t>n</w:t>
            </w:r>
            <w:r>
              <w:rPr>
                <w:rFonts w:eastAsia="Calibri"/>
              </w:rPr>
              <w:t>i</w:t>
            </w:r>
            <w:r>
              <w:rPr>
                <w:rFonts w:eastAsia="Calibri"/>
                <w:spacing w:val="-2"/>
              </w:rPr>
              <w:t>t</w:t>
            </w:r>
            <w:r>
              <w:rPr>
                <w:rFonts w:eastAsia="Calibri"/>
                <w:spacing w:val="-3"/>
              </w:rPr>
              <w:t>e</w:t>
            </w:r>
            <w:r>
              <w:rPr>
                <w:rFonts w:eastAsia="Calibri"/>
              </w:rPr>
              <w:t>d</w:t>
            </w:r>
            <w:r>
              <w:rPr>
                <w:rFonts w:ascii="Times New Roman" w:hAnsi="Times New Roman"/>
                <w:spacing w:val="-12"/>
              </w:rPr>
              <w:t xml:space="preserve"> </w:t>
            </w:r>
            <w:r>
              <w:rPr>
                <w:rFonts w:eastAsia="Calibri"/>
                <w:spacing w:val="-1"/>
              </w:rPr>
              <w:t>N</w:t>
            </w:r>
            <w:r>
              <w:rPr>
                <w:rFonts w:eastAsia="Calibri"/>
                <w:spacing w:val="1"/>
              </w:rPr>
              <w:t>a</w:t>
            </w:r>
            <w:r>
              <w:rPr>
                <w:rFonts w:eastAsia="Calibri"/>
                <w:spacing w:val="3"/>
              </w:rPr>
              <w:t>t</w:t>
            </w:r>
            <w:r>
              <w:rPr>
                <w:rFonts w:eastAsia="Calibri"/>
                <w:spacing w:val="-5"/>
              </w:rPr>
              <w:t>i</w:t>
            </w:r>
            <w:r>
              <w:rPr>
                <w:rFonts w:eastAsia="Calibri"/>
                <w:spacing w:val="1"/>
              </w:rPr>
              <w:t>on</w:t>
            </w:r>
            <w:r>
              <w:rPr>
                <w:rFonts w:eastAsia="Calibri"/>
              </w:rPr>
              <w:t>s</w:t>
            </w:r>
            <w:r>
              <w:rPr>
                <w:rFonts w:ascii="Times New Roman" w:hAnsi="Times New Roman"/>
                <w:spacing w:val="-11"/>
              </w:rPr>
              <w:t xml:space="preserve"> </w:t>
            </w:r>
            <w:r>
              <w:rPr>
                <w:rFonts w:eastAsia="Calibri"/>
                <w:spacing w:val="-5"/>
              </w:rPr>
              <w:t>S</w:t>
            </w:r>
            <w:r>
              <w:rPr>
                <w:rFonts w:eastAsia="Calibri"/>
                <w:spacing w:val="1"/>
              </w:rPr>
              <w:t>t</w:t>
            </w:r>
            <w:r>
              <w:rPr>
                <w:rFonts w:eastAsia="Calibri"/>
                <w:spacing w:val="-1"/>
              </w:rPr>
              <w:t>a</w:t>
            </w:r>
            <w:r>
              <w:rPr>
                <w:rFonts w:eastAsia="Calibri"/>
                <w:spacing w:val="1"/>
              </w:rPr>
              <w:t>t</w:t>
            </w:r>
            <w:r>
              <w:rPr>
                <w:rFonts w:eastAsia="Calibri"/>
              </w:rPr>
              <w:t>i</w:t>
            </w:r>
            <w:r>
              <w:rPr>
                <w:rFonts w:eastAsia="Calibri"/>
                <w:spacing w:val="-1"/>
              </w:rPr>
              <w:t>s</w:t>
            </w:r>
            <w:r>
              <w:rPr>
                <w:rFonts w:eastAsia="Calibri"/>
                <w:spacing w:val="1"/>
              </w:rPr>
              <w:t>t</w:t>
            </w:r>
            <w:r>
              <w:rPr>
                <w:rFonts w:eastAsia="Calibri"/>
              </w:rPr>
              <w:t>ics</w:t>
            </w:r>
            <w:r>
              <w:rPr>
                <w:rFonts w:ascii="Times New Roman" w:hAnsi="Times New Roman"/>
                <w:spacing w:val="-12"/>
              </w:rPr>
              <w:t xml:space="preserve"> </w:t>
            </w:r>
            <w:r>
              <w:rPr>
                <w:rFonts w:eastAsia="Calibri"/>
                <w:spacing w:val="-2"/>
              </w:rPr>
              <w:t>D</w:t>
            </w:r>
            <w:r>
              <w:rPr>
                <w:rFonts w:eastAsia="Calibri"/>
              </w:rPr>
              <w:t>i</w:t>
            </w:r>
            <w:r>
              <w:rPr>
                <w:rFonts w:eastAsia="Calibri"/>
                <w:spacing w:val="-1"/>
              </w:rPr>
              <w:t>v</w:t>
            </w:r>
            <w:r>
              <w:rPr>
                <w:rFonts w:eastAsia="Calibri"/>
              </w:rPr>
              <w:t>i</w:t>
            </w:r>
            <w:r>
              <w:rPr>
                <w:rFonts w:eastAsia="Calibri"/>
                <w:spacing w:val="-1"/>
              </w:rPr>
              <w:t>s</w:t>
            </w:r>
            <w:r>
              <w:rPr>
                <w:rFonts w:eastAsia="Calibri"/>
                <w:spacing w:val="-2"/>
              </w:rPr>
              <w:t>i</w:t>
            </w:r>
            <w:r>
              <w:rPr>
                <w:rFonts w:eastAsia="Calibri"/>
                <w:spacing w:val="3"/>
              </w:rPr>
              <w:t>o</w:t>
            </w:r>
            <w:r>
              <w:rPr>
                <w:rFonts w:eastAsia="Calibri"/>
              </w:rPr>
              <w:t>n</w:t>
            </w:r>
            <w:r>
              <w:rPr>
                <w:rFonts w:ascii="Times New Roman" w:hAnsi="Times New Roman"/>
                <w:spacing w:val="-14"/>
              </w:rPr>
              <w:t xml:space="preserve"> </w:t>
            </w:r>
            <w:r>
              <w:rPr>
                <w:rFonts w:eastAsia="Calibri"/>
                <w:spacing w:val="-1"/>
              </w:rPr>
              <w:t>h</w:t>
            </w:r>
            <w:r>
              <w:rPr>
                <w:rFonts w:eastAsia="Calibri"/>
                <w:spacing w:val="1"/>
              </w:rPr>
              <w:t>a</w:t>
            </w:r>
            <w:r>
              <w:rPr>
                <w:rFonts w:eastAsia="Calibri"/>
                <w:spacing w:val="-1"/>
              </w:rPr>
              <w:t>v</w:t>
            </w:r>
            <w:r>
              <w:rPr>
                <w:rFonts w:eastAsia="Calibri"/>
              </w:rPr>
              <w:t>e</w:t>
            </w:r>
            <w:r>
              <w:rPr>
                <w:rFonts w:ascii="Times New Roman" w:hAnsi="Times New Roman"/>
                <w:spacing w:val="-9"/>
              </w:rPr>
              <w:t xml:space="preserve"> </w:t>
            </w:r>
            <w:r>
              <w:rPr>
                <w:rFonts w:eastAsia="Calibri"/>
                <w:spacing w:val="-1"/>
              </w:rPr>
              <w:t>f</w:t>
            </w:r>
            <w:r>
              <w:rPr>
                <w:rFonts w:eastAsia="Calibri"/>
                <w:spacing w:val="-2"/>
              </w:rPr>
              <w:t>i</w:t>
            </w:r>
            <w:r>
              <w:rPr>
                <w:rFonts w:eastAsia="Calibri"/>
              </w:rPr>
              <w:t>r</w:t>
            </w:r>
            <w:r>
              <w:rPr>
                <w:rFonts w:eastAsia="Calibri"/>
                <w:spacing w:val="-1"/>
              </w:rPr>
              <w:t>s</w:t>
            </w:r>
            <w:r>
              <w:rPr>
                <w:rFonts w:eastAsia="Calibri"/>
              </w:rPr>
              <w:t>t</w:t>
            </w:r>
            <w:r>
              <w:rPr>
                <w:rFonts w:ascii="Times New Roman" w:hAnsi="Times New Roman"/>
                <w:spacing w:val="-7"/>
              </w:rPr>
              <w:t xml:space="preserve"> </w:t>
            </w:r>
            <w:r>
              <w:rPr>
                <w:rFonts w:eastAsia="Calibri"/>
                <w:spacing w:val="-1"/>
              </w:rPr>
              <w:t>p</w:t>
            </w:r>
            <w:r>
              <w:rPr>
                <w:rFonts w:eastAsia="Calibri"/>
              </w:rPr>
              <w:t>r</w:t>
            </w:r>
            <w:r>
              <w:rPr>
                <w:rFonts w:eastAsia="Calibri"/>
                <w:spacing w:val="-2"/>
              </w:rPr>
              <w:t>i</w:t>
            </w:r>
            <w:r>
              <w:rPr>
                <w:rFonts w:eastAsia="Calibri"/>
                <w:spacing w:val="1"/>
              </w:rPr>
              <w:t>o</w:t>
            </w:r>
            <w:r>
              <w:rPr>
                <w:rFonts w:eastAsia="Calibri"/>
              </w:rPr>
              <w:t>r</w:t>
            </w:r>
            <w:r>
              <w:rPr>
                <w:rFonts w:eastAsia="Calibri"/>
                <w:spacing w:val="-2"/>
              </w:rPr>
              <w:t>i</w:t>
            </w:r>
            <w:r>
              <w:rPr>
                <w:rFonts w:eastAsia="Calibri"/>
                <w:spacing w:val="1"/>
              </w:rPr>
              <w:t>ty</w:t>
            </w:r>
            <w:r>
              <w:rPr>
                <w:rFonts w:eastAsia="Calibri"/>
              </w:rPr>
              <w:t>.</w:t>
            </w:r>
            <w:r>
              <w:rPr>
                <w:rFonts w:ascii="Times New Roman" w:hAnsi="Times New Roman"/>
                <w:spacing w:val="-15"/>
              </w:rPr>
              <w:t xml:space="preserve"> </w:t>
            </w:r>
            <w:r>
              <w:rPr>
                <w:rFonts w:eastAsia="Calibri"/>
                <w:spacing w:val="1"/>
              </w:rPr>
              <w:t>W</w:t>
            </w:r>
            <w:r>
              <w:rPr>
                <w:rFonts w:eastAsia="Calibri"/>
                <w:spacing w:val="-1"/>
              </w:rPr>
              <w:t>h</w:t>
            </w:r>
            <w:r>
              <w:rPr>
                <w:rFonts w:eastAsia="Calibri"/>
                <w:spacing w:val="-3"/>
              </w:rPr>
              <w:t>e</w:t>
            </w:r>
            <w:r>
              <w:rPr>
                <w:rFonts w:eastAsia="Calibri"/>
              </w:rPr>
              <w:t>n</w:t>
            </w:r>
            <w:r>
              <w:rPr>
                <w:rFonts w:ascii="Times New Roman" w:hAnsi="Times New Roman"/>
                <w:spacing w:val="-11"/>
              </w:rPr>
              <w:t xml:space="preserve"> </w:t>
            </w:r>
            <w:r>
              <w:rPr>
                <w:rFonts w:eastAsia="Calibri"/>
                <w:spacing w:val="1"/>
              </w:rPr>
              <w:t>th</w:t>
            </w:r>
            <w:r>
              <w:rPr>
                <w:rFonts w:eastAsia="Calibri"/>
                <w:spacing w:val="-3"/>
              </w:rPr>
              <w:t>e</w:t>
            </w:r>
            <w:r>
              <w:rPr>
                <w:rFonts w:eastAsia="Calibri"/>
              </w:rPr>
              <w:t>y</w:t>
            </w:r>
            <w:r>
              <w:rPr>
                <w:rFonts w:ascii="Times New Roman" w:hAnsi="Times New Roman"/>
                <w:spacing w:val="-9"/>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n</w:t>
            </w:r>
            <w:r>
              <w:rPr>
                <w:rFonts w:eastAsia="Calibri"/>
                <w:spacing w:val="-1"/>
              </w:rPr>
              <w:t>o</w:t>
            </w:r>
            <w:r>
              <w:rPr>
                <w:rFonts w:eastAsia="Calibri"/>
              </w:rPr>
              <w:t>t</w:t>
            </w:r>
            <w:r>
              <w:rPr>
                <w:rFonts w:ascii="Times New Roman" w:hAnsi="Times New Roman"/>
                <w:spacing w:val="-9"/>
              </w:rPr>
              <w:t xml:space="preserve"> </w:t>
            </w:r>
            <w:r>
              <w:rPr>
                <w:rFonts w:eastAsia="Calibri"/>
                <w:spacing w:val="1"/>
              </w:rPr>
              <w:t>a</w:t>
            </w:r>
            <w:r>
              <w:rPr>
                <w:rFonts w:eastAsia="Calibri"/>
                <w:spacing w:val="-3"/>
              </w:rPr>
              <w:t>v</w:t>
            </w:r>
            <w:r>
              <w:rPr>
                <w:rFonts w:eastAsia="Calibri"/>
                <w:spacing w:val="3"/>
              </w:rPr>
              <w:t>a</w:t>
            </w:r>
            <w:r>
              <w:rPr>
                <w:rFonts w:eastAsia="Calibri"/>
                <w:spacing w:val="-2"/>
              </w:rPr>
              <w:t>il</w:t>
            </w:r>
            <w:r>
              <w:rPr>
                <w:rFonts w:eastAsia="Calibri"/>
                <w:spacing w:val="1"/>
              </w:rPr>
              <w:t>ab</w:t>
            </w:r>
            <w:r>
              <w:rPr>
                <w:rFonts w:eastAsia="Calibri"/>
              </w:rPr>
              <w:t>le</w:t>
            </w:r>
            <w:r>
              <w:rPr>
                <w:rFonts w:ascii="Times New Roman" w:hAnsi="Times New Roman"/>
                <w:spacing w:val="-14"/>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spacing w:val="-1"/>
              </w:rPr>
              <w:t>p</w:t>
            </w:r>
            <w:r>
              <w:rPr>
                <w:rFonts w:eastAsia="Calibri"/>
              </w:rPr>
              <w:t>r</w:t>
            </w:r>
            <w:r>
              <w:rPr>
                <w:rFonts w:eastAsia="Calibri"/>
                <w:spacing w:val="2"/>
              </w:rPr>
              <w:t>e</w:t>
            </w:r>
            <w:r>
              <w:rPr>
                <w:rFonts w:eastAsia="Calibri"/>
                <w:spacing w:val="-1"/>
              </w:rPr>
              <w:t>s</w:t>
            </w:r>
            <w:r>
              <w:rPr>
                <w:rFonts w:eastAsia="Calibri"/>
                <w:spacing w:val="-3"/>
              </w:rPr>
              <w:t>e</w:t>
            </w:r>
            <w:r>
              <w:rPr>
                <w:rFonts w:eastAsia="Calibri"/>
                <w:spacing w:val="-1"/>
              </w:rPr>
              <w:t>n</w:t>
            </w:r>
            <w:r>
              <w:rPr>
                <w:rFonts w:eastAsia="Calibri"/>
              </w:rPr>
              <w:t>t</w:t>
            </w:r>
            <w:r>
              <w:rPr>
                <w:rFonts w:ascii="Times New Roman" w:hAnsi="Times New Roman"/>
                <w:spacing w:val="-10"/>
              </w:rPr>
              <w:t xml:space="preserve"> </w:t>
            </w:r>
            <w:r>
              <w:rPr>
                <w:rFonts w:eastAsia="Calibri"/>
                <w:spacing w:val="-1"/>
              </w:rPr>
              <w:t>p</w:t>
            </w:r>
            <w:r>
              <w:rPr>
                <w:rFonts w:eastAsia="Calibri"/>
              </w:rPr>
              <w:t>r</w:t>
            </w:r>
            <w:r>
              <w:rPr>
                <w:rFonts w:eastAsia="Calibri"/>
                <w:spacing w:val="-1"/>
              </w:rPr>
              <w:t>o</w:t>
            </w:r>
            <w:r>
              <w:rPr>
                <w:rFonts w:eastAsia="Calibri"/>
                <w:spacing w:val="1"/>
              </w:rPr>
              <w:t>b</w:t>
            </w:r>
            <w:r>
              <w:rPr>
                <w:rFonts w:eastAsia="Calibri"/>
                <w:spacing w:val="-2"/>
              </w:rPr>
              <w:t>l</w:t>
            </w:r>
            <w:r>
              <w:rPr>
                <w:rFonts w:eastAsia="Calibri"/>
                <w:spacing w:val="2"/>
              </w:rPr>
              <w:t>e</w:t>
            </w:r>
            <w:r>
              <w:rPr>
                <w:rFonts w:eastAsia="Calibri"/>
                <w:spacing w:val="-3"/>
              </w:rPr>
              <w:t>m</w:t>
            </w:r>
            <w:r>
              <w:rPr>
                <w:rFonts w:eastAsia="Calibri"/>
                <w:spacing w:val="-1"/>
              </w:rPr>
              <w:t>s</w:t>
            </w:r>
            <w:r>
              <w:rPr>
                <w:rFonts w:eastAsia="Calibri"/>
              </w:rPr>
              <w:t>,</w:t>
            </w:r>
            <w:r>
              <w:rPr>
                <w:rFonts w:ascii="Times New Roman" w:hAnsi="Times New Roman"/>
                <w:spacing w:val="-14"/>
              </w:rPr>
              <w:t xml:space="preserve"> </w:t>
            </w:r>
            <w:r>
              <w:rPr>
                <w:rFonts w:eastAsia="Calibri"/>
                <w:spacing w:val="1"/>
              </w:rPr>
              <w:t>u</w:t>
            </w:r>
            <w:r>
              <w:rPr>
                <w:rFonts w:eastAsia="Calibri"/>
                <w:spacing w:val="-1"/>
              </w:rPr>
              <w:t>s</w:t>
            </w:r>
            <w:r>
              <w:rPr>
                <w:rFonts w:eastAsia="Calibri"/>
              </w:rPr>
              <w:t>e</w:t>
            </w:r>
            <w:r>
              <w:rPr>
                <w:rFonts w:ascii="Times New Roman" w:hAnsi="Times New Roman"/>
              </w:rPr>
              <w:t xml:space="preserve"> </w:t>
            </w:r>
            <w:r>
              <w:rPr>
                <w:rFonts w:eastAsia="Calibri"/>
              </w:rPr>
              <w:t>is</w:t>
            </w:r>
            <w:r>
              <w:rPr>
                <w:rFonts w:ascii="Times New Roman" w:hAnsi="Times New Roman"/>
                <w:spacing w:val="-6"/>
              </w:rPr>
              <w:t xml:space="preserve"> </w:t>
            </w:r>
            <w:r>
              <w:rPr>
                <w:rFonts w:eastAsia="Calibri"/>
                <w:spacing w:val="-3"/>
              </w:rPr>
              <w:t>m</w:t>
            </w:r>
            <w:r>
              <w:rPr>
                <w:rFonts w:eastAsia="Calibri"/>
                <w:spacing w:val="1"/>
              </w:rPr>
              <w:t>a</w:t>
            </w:r>
            <w:r>
              <w:rPr>
                <w:rFonts w:eastAsia="Calibri"/>
                <w:spacing w:val="-1"/>
              </w:rPr>
              <w:t>d</w:t>
            </w:r>
            <w:r>
              <w:rPr>
                <w:rFonts w:eastAsia="Calibri"/>
              </w:rPr>
              <w:t>e</w:t>
            </w:r>
            <w:r>
              <w:rPr>
                <w:rFonts w:ascii="Times New Roman" w:hAnsi="Times New Roman"/>
                <w:spacing w:val="-12"/>
              </w:rPr>
              <w:t xml:space="preserve"> </w:t>
            </w:r>
            <w:r>
              <w:rPr>
                <w:rFonts w:eastAsia="Calibri"/>
                <w:spacing w:val="3"/>
              </w:rPr>
              <w:t>o</w:t>
            </w:r>
            <w:r>
              <w:rPr>
                <w:rFonts w:eastAsia="Calibri"/>
              </w:rPr>
              <w:t>f</w:t>
            </w:r>
            <w:r>
              <w:rPr>
                <w:rFonts w:ascii="Times New Roman" w:hAnsi="Times New Roman"/>
                <w:spacing w:val="-9"/>
              </w:rPr>
              <w:t xml:space="preserve"> </w:t>
            </w:r>
            <w:r>
              <w:rPr>
                <w:rFonts w:eastAsia="Calibri"/>
                <w:spacing w:val="-1"/>
              </w:rPr>
              <w:t>da</w:t>
            </w:r>
            <w:r>
              <w:rPr>
                <w:rFonts w:eastAsia="Calibri"/>
                <w:spacing w:val="1"/>
              </w:rPr>
              <w:t>t</w:t>
            </w:r>
            <w:r>
              <w:rPr>
                <w:rFonts w:eastAsia="Calibri"/>
              </w:rPr>
              <w:t>a</w:t>
            </w:r>
            <w:r>
              <w:rPr>
                <w:rFonts w:ascii="Times New Roman" w:hAnsi="Times New Roman"/>
                <w:spacing w:val="-10"/>
              </w:rPr>
              <w:t xml:space="preserve"> </w:t>
            </w:r>
            <w:r>
              <w:rPr>
                <w:rFonts w:eastAsia="Calibri"/>
                <w:spacing w:val="-1"/>
              </w:rPr>
              <w:t>f</w:t>
            </w:r>
            <w:r>
              <w:rPr>
                <w:rFonts w:eastAsia="Calibri"/>
              </w:rPr>
              <w:t>r</w:t>
            </w:r>
            <w:r>
              <w:rPr>
                <w:rFonts w:eastAsia="Calibri"/>
                <w:spacing w:val="1"/>
              </w:rPr>
              <w:t>o</w:t>
            </w:r>
            <w:r>
              <w:rPr>
                <w:rFonts w:eastAsia="Calibri"/>
              </w:rPr>
              <w:t>m</w:t>
            </w:r>
            <w:r>
              <w:rPr>
                <w:rFonts w:ascii="Times New Roman" w:hAnsi="Times New Roman"/>
                <w:spacing w:val="-13"/>
              </w:rPr>
              <w:t xml:space="preserve"> </w:t>
            </w:r>
            <w:r>
              <w:rPr>
                <w:rFonts w:eastAsia="Calibri"/>
                <w:spacing w:val="-1"/>
              </w:rPr>
              <w:t>s</w:t>
            </w:r>
            <w:r>
              <w:rPr>
                <w:rFonts w:eastAsia="Calibri"/>
                <w:spacing w:val="1"/>
              </w:rPr>
              <w:t>t</w:t>
            </w:r>
            <w:r>
              <w:rPr>
                <w:rFonts w:eastAsia="Calibri"/>
                <w:spacing w:val="-1"/>
              </w:rPr>
              <w:t>a</w:t>
            </w:r>
            <w:r>
              <w:rPr>
                <w:rFonts w:eastAsia="Calibri"/>
                <w:spacing w:val="1"/>
              </w:rPr>
              <w:t>t</w:t>
            </w:r>
            <w:r>
              <w:rPr>
                <w:rFonts w:eastAsia="Calibri"/>
              </w:rPr>
              <w:t>i</w:t>
            </w:r>
            <w:r>
              <w:rPr>
                <w:rFonts w:eastAsia="Calibri"/>
                <w:spacing w:val="-3"/>
              </w:rPr>
              <w:t>s</w:t>
            </w:r>
            <w:r>
              <w:rPr>
                <w:rFonts w:eastAsia="Calibri"/>
                <w:spacing w:val="1"/>
              </w:rPr>
              <w:t>t</w:t>
            </w:r>
            <w:r>
              <w:rPr>
                <w:rFonts w:eastAsia="Calibri"/>
              </w:rPr>
              <w:t>i</w:t>
            </w:r>
            <w:r>
              <w:rPr>
                <w:rFonts w:eastAsia="Calibri"/>
                <w:spacing w:val="-2"/>
              </w:rPr>
              <w:t>c</w:t>
            </w:r>
            <w:r>
              <w:rPr>
                <w:rFonts w:eastAsia="Calibri"/>
                <w:spacing w:val="1"/>
              </w:rPr>
              <w:t>a</w:t>
            </w:r>
            <w:r>
              <w:rPr>
                <w:rFonts w:eastAsia="Calibri"/>
              </w:rPr>
              <w:t>l</w:t>
            </w:r>
            <w:r>
              <w:rPr>
                <w:rFonts w:ascii="Times New Roman" w:hAnsi="Times New Roman"/>
                <w:spacing w:val="-15"/>
              </w:rPr>
              <w:t xml:space="preserve"> </w:t>
            </w:r>
            <w:r w:rsidRPr="00151FA0">
              <w:rPr>
                <w:rFonts w:eastAsia="Calibri"/>
                <w:spacing w:val="1"/>
              </w:rPr>
              <w:t>entities of intergovernmental organi</w:t>
            </w:r>
            <w:r>
              <w:rPr>
                <w:rFonts w:eastAsia="Calibri"/>
                <w:spacing w:val="1"/>
              </w:rPr>
              <w:t>z</w:t>
            </w:r>
            <w:r w:rsidRPr="00151FA0">
              <w:rPr>
                <w:rFonts w:eastAsia="Calibri"/>
                <w:spacing w:val="1"/>
              </w:rPr>
              <w:t>ations at the regional and sub-regional levels</w:t>
            </w:r>
            <w:r>
              <w:rPr>
                <w:rFonts w:ascii="Times New Roman" w:hAnsi="Times New Roman"/>
                <w:spacing w:val="-15"/>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spacing w:val="1"/>
              </w:rPr>
              <w:t>d</w:t>
            </w:r>
            <w:r>
              <w:rPr>
                <w:rFonts w:eastAsia="Calibri"/>
              </w:rPr>
              <w:t>i</w:t>
            </w:r>
            <w:r>
              <w:rPr>
                <w:rFonts w:eastAsia="Calibri"/>
                <w:spacing w:val="-2"/>
              </w:rPr>
              <w:t>r</w:t>
            </w:r>
            <w:r>
              <w:rPr>
                <w:rFonts w:eastAsia="Calibri"/>
              </w:rPr>
              <w:t>e</w:t>
            </w:r>
            <w:r>
              <w:rPr>
                <w:rFonts w:eastAsia="Calibri"/>
                <w:spacing w:val="-2"/>
              </w:rPr>
              <w:t>c</w:t>
            </w:r>
            <w:r>
              <w:rPr>
                <w:rFonts w:eastAsia="Calibri"/>
                <w:spacing w:val="1"/>
              </w:rPr>
              <w:t>t</w:t>
            </w:r>
            <w:r>
              <w:rPr>
                <w:rFonts w:eastAsia="Calibri"/>
              </w:rPr>
              <w:t>ly</w:t>
            </w:r>
            <w:r>
              <w:rPr>
                <w:rFonts w:ascii="Times New Roman" w:hAnsi="Times New Roman"/>
                <w:spacing w:val="-14"/>
              </w:rPr>
              <w:t xml:space="preserve"> </w:t>
            </w:r>
            <w:r>
              <w:rPr>
                <w:rFonts w:eastAsia="Calibri"/>
                <w:spacing w:val="2"/>
              </w:rPr>
              <w:t>f</w:t>
            </w:r>
            <w:r>
              <w:rPr>
                <w:rFonts w:eastAsia="Calibri"/>
                <w:spacing w:val="-2"/>
              </w:rPr>
              <w:t>r</w:t>
            </w:r>
            <w:r>
              <w:rPr>
                <w:rFonts w:eastAsia="Calibri"/>
                <w:spacing w:val="1"/>
              </w:rPr>
              <w:t>o</w:t>
            </w:r>
            <w:r>
              <w:rPr>
                <w:rFonts w:eastAsia="Calibri"/>
              </w:rPr>
              <w:t>m</w:t>
            </w:r>
            <w:r>
              <w:rPr>
                <w:rFonts w:ascii="Times New Roman" w:hAnsi="Times New Roman"/>
                <w:spacing w:val="-11"/>
              </w:rPr>
              <w:t xml:space="preserve"> </w:t>
            </w:r>
            <w:r>
              <w:rPr>
                <w:rFonts w:eastAsia="Calibri"/>
                <w:spacing w:val="-1"/>
              </w:rPr>
              <w:t>N</w:t>
            </w:r>
            <w:r>
              <w:rPr>
                <w:rFonts w:eastAsia="Calibri"/>
                <w:spacing w:val="1"/>
              </w:rPr>
              <w:t>at</w:t>
            </w:r>
            <w:r>
              <w:rPr>
                <w:rFonts w:eastAsia="Calibri"/>
                <w:spacing w:val="-2"/>
              </w:rPr>
              <w:t>i</w:t>
            </w:r>
            <w:r>
              <w:rPr>
                <w:rFonts w:eastAsia="Calibri"/>
                <w:spacing w:val="-1"/>
              </w:rPr>
              <w:t>on</w:t>
            </w:r>
            <w:r>
              <w:rPr>
                <w:rFonts w:eastAsia="Calibri"/>
                <w:spacing w:val="3"/>
              </w:rPr>
              <w:t>a</w:t>
            </w:r>
            <w:r>
              <w:rPr>
                <w:rFonts w:eastAsia="Calibri"/>
              </w:rPr>
              <w:t>l</w:t>
            </w:r>
            <w:r>
              <w:rPr>
                <w:rFonts w:ascii="Times New Roman" w:hAnsi="Times New Roman"/>
                <w:spacing w:val="-14"/>
              </w:rPr>
              <w:t xml:space="preserve"> </w:t>
            </w:r>
            <w:r>
              <w:rPr>
                <w:rFonts w:eastAsia="Calibri"/>
                <w:spacing w:val="-2"/>
              </w:rPr>
              <w:t>St</w:t>
            </w:r>
            <w:r>
              <w:rPr>
                <w:rFonts w:eastAsia="Calibri"/>
                <w:spacing w:val="1"/>
              </w:rPr>
              <w:t>at</w:t>
            </w:r>
            <w:r>
              <w:rPr>
                <w:rFonts w:eastAsia="Calibri"/>
              </w:rPr>
              <w:t>i</w:t>
            </w:r>
            <w:r>
              <w:rPr>
                <w:rFonts w:eastAsia="Calibri"/>
                <w:spacing w:val="-1"/>
              </w:rPr>
              <w:t>s</w:t>
            </w:r>
            <w:r>
              <w:rPr>
                <w:rFonts w:eastAsia="Calibri"/>
                <w:spacing w:val="1"/>
              </w:rPr>
              <w:t>t</w:t>
            </w:r>
            <w:r>
              <w:rPr>
                <w:rFonts w:eastAsia="Calibri"/>
              </w:rPr>
              <w:t>i</w:t>
            </w:r>
            <w:r>
              <w:rPr>
                <w:rFonts w:eastAsia="Calibri"/>
                <w:spacing w:val="-2"/>
              </w:rPr>
              <w:t>c</w:t>
            </w:r>
            <w:r>
              <w:rPr>
                <w:rFonts w:eastAsia="Calibri"/>
                <w:spacing w:val="1"/>
              </w:rPr>
              <w:t>a</w:t>
            </w:r>
            <w:r>
              <w:rPr>
                <w:rFonts w:eastAsia="Calibri"/>
              </w:rPr>
              <w:t>l</w:t>
            </w:r>
            <w:r>
              <w:rPr>
                <w:rFonts w:ascii="Times New Roman" w:hAnsi="Times New Roman"/>
                <w:spacing w:val="-15"/>
              </w:rPr>
              <w:t xml:space="preserve"> </w:t>
            </w:r>
            <w:r>
              <w:rPr>
                <w:rFonts w:eastAsia="Calibri"/>
                <w:spacing w:val="1"/>
              </w:rPr>
              <w:t>O</w:t>
            </w:r>
            <w:r>
              <w:rPr>
                <w:rFonts w:eastAsia="Calibri"/>
                <w:spacing w:val="-1"/>
              </w:rPr>
              <w:t>ff</w:t>
            </w:r>
            <w:r>
              <w:rPr>
                <w:rFonts w:eastAsia="Calibri"/>
              </w:rPr>
              <w:t>ice</w:t>
            </w:r>
            <w:r>
              <w:rPr>
                <w:rFonts w:eastAsia="Calibri"/>
                <w:spacing w:val="-1"/>
              </w:rPr>
              <w:t>s</w:t>
            </w:r>
            <w:r>
              <w:rPr>
                <w:rFonts w:eastAsia="Calibri"/>
              </w:rPr>
              <w:t>.</w:t>
            </w:r>
          </w:p>
          <w:p w14:paraId="6DA1D1A8" w14:textId="77777777" w:rsidR="008A5C9E" w:rsidRDefault="008A5C9E" w:rsidP="008A5C9E">
            <w:pPr>
              <w:spacing w:after="0" w:line="309" w:lineRule="auto"/>
              <w:ind w:right="305"/>
              <w:rPr>
                <w:rFonts w:ascii="Calibri" w:eastAsia="Calibri" w:hAnsi="Calibri" w:cs="Calibri"/>
                <w:color w:val="494949"/>
                <w:spacing w:val="-2"/>
                <w:sz w:val="20"/>
                <w:szCs w:val="20"/>
              </w:rPr>
            </w:pPr>
          </w:p>
          <w:p w14:paraId="39F278E8" w14:textId="2730F2A1" w:rsidR="00C064F2" w:rsidRDefault="008A5C9E" w:rsidP="000D3985">
            <w:pPr>
              <w:pStyle w:val="MText"/>
              <w:rPr>
                <w:rFonts w:ascii="Times New Roman" w:hAnsi="Times New Roman"/>
                <w:spacing w:val="-11"/>
              </w:rPr>
            </w:pPr>
            <w:r w:rsidRPr="000D3985">
              <w:rPr>
                <w:rStyle w:val="MTextChar"/>
                <w:rFonts w:eastAsia="Calibri"/>
              </w:rPr>
              <w:t>For</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denominator,</w:t>
            </w:r>
            <w:r w:rsidRPr="000D3985">
              <w:rPr>
                <w:rStyle w:val="MTextChar"/>
              </w:rPr>
              <w:t xml:space="preserve"> </w:t>
            </w:r>
            <w:r w:rsidRPr="000D3985">
              <w:rPr>
                <w:rStyle w:val="MTextChar"/>
                <w:rFonts w:eastAsia="Calibri"/>
              </w:rPr>
              <w:t>first</w:t>
            </w:r>
            <w:r w:rsidRPr="000D3985">
              <w:rPr>
                <w:rStyle w:val="MTextChar"/>
              </w:rPr>
              <w:t xml:space="preserve"> </w:t>
            </w:r>
            <w:r w:rsidRPr="000D3985">
              <w:rPr>
                <w:rStyle w:val="MTextChar"/>
                <w:rFonts w:eastAsia="Calibri"/>
              </w:rPr>
              <w:t>priority</w:t>
            </w:r>
            <w:r w:rsidRPr="000D3985">
              <w:rPr>
                <w:rStyle w:val="MTextChar"/>
              </w:rPr>
              <w:t xml:space="preserve"> </w:t>
            </w:r>
            <w:r w:rsidRPr="000D3985">
              <w:rPr>
                <w:rStyle w:val="MTextChar"/>
                <w:rFonts w:eastAsia="Calibri"/>
              </w:rPr>
              <w:t>is</w:t>
            </w:r>
            <w:r w:rsidRPr="000D3985">
              <w:rPr>
                <w:rStyle w:val="MTextChar"/>
              </w:rPr>
              <w:t xml:space="preserve"> </w:t>
            </w:r>
            <w:r w:rsidRPr="000D3985">
              <w:rPr>
                <w:rStyle w:val="MTextChar"/>
                <w:rFonts w:eastAsia="Calibri"/>
              </w:rPr>
              <w:t>given</w:t>
            </w:r>
            <w:r w:rsidRPr="000D3985">
              <w:rPr>
                <w:rStyle w:val="MTextChar"/>
              </w:rPr>
              <w:t xml:space="preserve"> </w:t>
            </w:r>
            <w:r w:rsidRPr="000D3985">
              <w:rPr>
                <w:rStyle w:val="MTextChar"/>
                <w:rFonts w:eastAsia="Calibri"/>
              </w:rPr>
              <w:t>to</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latest</w:t>
            </w:r>
            <w:r w:rsidRPr="000D3985">
              <w:rPr>
                <w:rStyle w:val="MTextChar"/>
              </w:rPr>
              <w:t xml:space="preserve"> </w:t>
            </w:r>
            <w:r w:rsidRPr="000D3985">
              <w:rPr>
                <w:rStyle w:val="MTextChar"/>
                <w:rFonts w:eastAsia="Calibri"/>
              </w:rPr>
              <w:t>revision</w:t>
            </w:r>
            <w:r w:rsidRPr="000D3985">
              <w:rPr>
                <w:rStyle w:val="MTextChar"/>
              </w:rPr>
              <w:t xml:space="preserve"> </w:t>
            </w:r>
            <w:r w:rsidRPr="000D3985">
              <w:rPr>
                <w:rStyle w:val="MTextChar"/>
                <w:rFonts w:eastAsia="Calibri"/>
              </w:rPr>
              <w:t>of</w:t>
            </w:r>
            <w:r w:rsidRPr="000D3985">
              <w:rPr>
                <w:rStyle w:val="MTextChar"/>
              </w:rPr>
              <w:t xml:space="preserve"> </w:t>
            </w:r>
            <w:r w:rsidRPr="000D3985">
              <w:rPr>
                <w:rStyle w:val="MTextChar"/>
                <w:rFonts w:eastAsia="Calibri"/>
              </w:rPr>
              <w:t>World</w:t>
            </w:r>
            <w:r w:rsidRPr="000D3985">
              <w:rPr>
                <w:rStyle w:val="MTextChar"/>
              </w:rPr>
              <w:t xml:space="preserve"> </w:t>
            </w:r>
            <w:r w:rsidRPr="000D3985">
              <w:rPr>
                <w:rStyle w:val="MTextChar"/>
                <w:rFonts w:eastAsia="Calibri"/>
              </w:rPr>
              <w:t>Population</w:t>
            </w:r>
            <w:r w:rsidRPr="000D3985">
              <w:rPr>
                <w:rStyle w:val="MTextChar"/>
              </w:rPr>
              <w:t xml:space="preserve"> </w:t>
            </w:r>
            <w:r w:rsidRPr="000D3985">
              <w:rPr>
                <w:rStyle w:val="MTextChar"/>
                <w:rFonts w:eastAsia="Calibri"/>
              </w:rPr>
              <w:t>Prospects</w:t>
            </w:r>
            <w:r w:rsidRPr="000D3985">
              <w:rPr>
                <w:rStyle w:val="MTextChar"/>
              </w:rPr>
              <w:t xml:space="preserve"> </w:t>
            </w:r>
            <w:r w:rsidRPr="000D3985">
              <w:rPr>
                <w:rStyle w:val="MTextChar"/>
                <w:rFonts w:eastAsia="Calibri"/>
              </w:rPr>
              <w:t>produced</w:t>
            </w:r>
            <w:r w:rsidRPr="000D3985">
              <w:rPr>
                <w:rStyle w:val="MTextChar"/>
              </w:rPr>
              <w:t xml:space="preserve"> </w:t>
            </w:r>
            <w:r w:rsidRPr="000D3985">
              <w:rPr>
                <w:rStyle w:val="MTextChar"/>
                <w:rFonts w:eastAsia="Calibri"/>
              </w:rPr>
              <w:t>by</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Population</w:t>
            </w:r>
            <w:r w:rsidRPr="000D3985">
              <w:rPr>
                <w:rStyle w:val="MTextChar"/>
              </w:rPr>
              <w:t xml:space="preserve"> </w:t>
            </w:r>
            <w:r w:rsidRPr="000D3985">
              <w:rPr>
                <w:rStyle w:val="MTextChar"/>
                <w:rFonts w:eastAsia="Calibri"/>
              </w:rPr>
              <w:t>Division,</w:t>
            </w:r>
            <w:r w:rsidRPr="000D3985">
              <w:rPr>
                <w:rStyle w:val="MTextChar"/>
              </w:rPr>
              <w:t xml:space="preserve"> </w:t>
            </w:r>
            <w:r w:rsidRPr="000D3985">
              <w:rPr>
                <w:rStyle w:val="MTextChar"/>
                <w:rFonts w:eastAsia="Calibri"/>
              </w:rPr>
              <w:t>Department</w:t>
            </w:r>
            <w:r w:rsidRPr="000D3985">
              <w:rPr>
                <w:rStyle w:val="MTextChar"/>
              </w:rPr>
              <w:t xml:space="preserve"> </w:t>
            </w:r>
            <w:r w:rsidRPr="000D3985">
              <w:rPr>
                <w:rStyle w:val="MTextChar"/>
                <w:rFonts w:eastAsia="Calibri"/>
              </w:rPr>
              <w:t>of</w:t>
            </w:r>
            <w:r w:rsidRPr="000D3985">
              <w:rPr>
                <w:rStyle w:val="MTextChar"/>
              </w:rPr>
              <w:t xml:space="preserve"> </w:t>
            </w:r>
            <w:r w:rsidRPr="000D3985">
              <w:rPr>
                <w:rStyle w:val="MTextChar"/>
                <w:rFonts w:eastAsia="Calibri"/>
              </w:rPr>
              <w:t>Economic</w:t>
            </w:r>
            <w:r w:rsidRPr="000D3985">
              <w:rPr>
                <w:rStyle w:val="MTextChar"/>
              </w:rPr>
              <w:t xml:space="preserve"> </w:t>
            </w:r>
            <w:r w:rsidRPr="000D3985">
              <w:rPr>
                <w:rStyle w:val="MTextChar"/>
                <w:rFonts w:eastAsia="Calibri"/>
              </w:rPr>
              <w:t>and</w:t>
            </w:r>
            <w:r w:rsidRPr="000D3985">
              <w:rPr>
                <w:rStyle w:val="MTextChar"/>
              </w:rPr>
              <w:t xml:space="preserve"> </w:t>
            </w:r>
            <w:r w:rsidRPr="000D3985">
              <w:rPr>
                <w:rStyle w:val="MTextChar"/>
                <w:rFonts w:eastAsia="Calibri"/>
              </w:rPr>
              <w:t>Social</w:t>
            </w:r>
            <w:r w:rsidRPr="000D3985">
              <w:rPr>
                <w:rStyle w:val="MTextChar"/>
              </w:rPr>
              <w:t xml:space="preserve"> </w:t>
            </w:r>
            <w:r w:rsidRPr="000D3985">
              <w:rPr>
                <w:rStyle w:val="MTextChar"/>
                <w:rFonts w:eastAsia="Calibri"/>
              </w:rPr>
              <w:t>Affairs,</w:t>
            </w:r>
            <w:r w:rsidRPr="000D3985">
              <w:rPr>
                <w:rStyle w:val="MTextChar"/>
              </w:rPr>
              <w:t xml:space="preserve"> </w:t>
            </w:r>
            <w:r w:rsidRPr="000D3985">
              <w:rPr>
                <w:rStyle w:val="MTextChar"/>
                <w:rFonts w:eastAsia="Calibri"/>
              </w:rPr>
              <w:t>United</w:t>
            </w:r>
            <w:r w:rsidRPr="000D3985">
              <w:rPr>
                <w:rStyle w:val="MTextChar"/>
              </w:rPr>
              <w:t xml:space="preserve"> </w:t>
            </w:r>
            <w:r w:rsidRPr="000D3985">
              <w:rPr>
                <w:rStyle w:val="MTextChar"/>
                <w:rFonts w:eastAsia="Calibri"/>
              </w:rPr>
              <w:t>Nations.</w:t>
            </w:r>
            <w:r w:rsidRPr="000D3985">
              <w:rPr>
                <w:rStyle w:val="MTextChar"/>
              </w:rPr>
              <w:t xml:space="preserve"> </w:t>
            </w:r>
            <w:r w:rsidRPr="000D3985">
              <w:rPr>
                <w:rStyle w:val="MTextChar"/>
                <w:rFonts w:eastAsia="Calibri"/>
              </w:rPr>
              <w:t>In</w:t>
            </w:r>
            <w:r w:rsidRPr="000D3985">
              <w:rPr>
                <w:rStyle w:val="MTextChar"/>
              </w:rPr>
              <w:t xml:space="preserve"> </w:t>
            </w:r>
            <w:r w:rsidRPr="000D3985">
              <w:rPr>
                <w:rStyle w:val="MTextChar"/>
                <w:rFonts w:eastAsia="Calibri"/>
              </w:rPr>
              <w:t>cases</w:t>
            </w:r>
            <w:r w:rsidRPr="000D3985">
              <w:rPr>
                <w:rStyle w:val="MTextChar"/>
              </w:rPr>
              <w:t xml:space="preserve"> </w:t>
            </w:r>
            <w:r w:rsidRPr="000D3985">
              <w:rPr>
                <w:rStyle w:val="MTextChar"/>
                <w:rFonts w:eastAsia="Calibri"/>
              </w:rPr>
              <w:t>where</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numerator</w:t>
            </w:r>
            <w:r w:rsidRPr="000D3985">
              <w:rPr>
                <w:rStyle w:val="MTextChar"/>
              </w:rPr>
              <w:t xml:space="preserve"> </w:t>
            </w:r>
            <w:r w:rsidRPr="000D3985">
              <w:rPr>
                <w:rStyle w:val="MTextChar"/>
                <w:rFonts w:eastAsia="Calibri"/>
              </w:rPr>
              <w:t>does</w:t>
            </w:r>
            <w:r w:rsidRPr="000D3985">
              <w:rPr>
                <w:rStyle w:val="MTextChar"/>
              </w:rPr>
              <w:t xml:space="preserve"> </w:t>
            </w:r>
            <w:r w:rsidRPr="000D3985">
              <w:rPr>
                <w:rStyle w:val="MTextChar"/>
                <w:rFonts w:eastAsia="Calibri"/>
              </w:rPr>
              <w:t>not</w:t>
            </w:r>
            <w:r w:rsidRPr="000D3985">
              <w:rPr>
                <w:rStyle w:val="MTextChar"/>
              </w:rPr>
              <w:t xml:space="preserve"> </w:t>
            </w:r>
            <w:r w:rsidRPr="000D3985">
              <w:rPr>
                <w:rStyle w:val="MTextChar"/>
                <w:rFonts w:eastAsia="Calibri"/>
              </w:rPr>
              <w:t>cover</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complete</w:t>
            </w:r>
            <w:r w:rsidRPr="000D3985">
              <w:rPr>
                <w:rStyle w:val="MTextChar"/>
              </w:rPr>
              <w:t xml:space="preserve"> </w:t>
            </w:r>
            <w:r w:rsidRPr="000D3985">
              <w:rPr>
                <w:rStyle w:val="MTextChar"/>
                <w:rFonts w:eastAsia="Calibri"/>
              </w:rPr>
              <w:t>de</w:t>
            </w:r>
            <w:r w:rsidRPr="000D3985">
              <w:rPr>
                <w:rStyle w:val="MTextChar"/>
              </w:rPr>
              <w:t xml:space="preserve"> </w:t>
            </w:r>
            <w:r w:rsidRPr="000D3985">
              <w:rPr>
                <w:rStyle w:val="MTextChar"/>
                <w:rFonts w:eastAsia="Calibri"/>
              </w:rPr>
              <w:t>facto</w:t>
            </w:r>
            <w:r w:rsidRPr="000D3985">
              <w:rPr>
                <w:rStyle w:val="MTextChar"/>
              </w:rPr>
              <w:t xml:space="preserve"> </w:t>
            </w:r>
            <w:r w:rsidRPr="000D3985">
              <w:rPr>
                <w:rStyle w:val="MTextChar"/>
                <w:rFonts w:eastAsia="Calibri"/>
              </w:rPr>
              <w:t>population,</w:t>
            </w:r>
            <w:r w:rsidRPr="000D3985">
              <w:rPr>
                <w:rStyle w:val="MTextChar"/>
              </w:rPr>
              <w:t xml:space="preserve"> </w:t>
            </w:r>
            <w:r w:rsidRPr="000D3985">
              <w:rPr>
                <w:rStyle w:val="MTextChar"/>
                <w:rFonts w:eastAsia="Calibri"/>
              </w:rPr>
              <w:t>an</w:t>
            </w:r>
            <w:r w:rsidRPr="000D3985">
              <w:rPr>
                <w:rStyle w:val="MTextChar"/>
              </w:rPr>
              <w:t xml:space="preserve"> </w:t>
            </w:r>
            <w:r w:rsidRPr="000D3985">
              <w:rPr>
                <w:rStyle w:val="MTextChar"/>
                <w:rFonts w:eastAsia="Calibri"/>
              </w:rPr>
              <w:t>alternative</w:t>
            </w:r>
            <w:r w:rsidRPr="000D3985">
              <w:rPr>
                <w:rStyle w:val="MTextChar"/>
              </w:rPr>
              <w:t xml:space="preserve"> </w:t>
            </w:r>
            <w:r w:rsidRPr="000D3985">
              <w:rPr>
                <w:rStyle w:val="MTextChar"/>
                <w:rFonts w:eastAsia="Calibri"/>
              </w:rPr>
              <w:t>appropriate</w:t>
            </w:r>
            <w:r w:rsidRPr="000D3985">
              <w:rPr>
                <w:rStyle w:val="MTextChar"/>
              </w:rPr>
              <w:t xml:space="preserve"> </w:t>
            </w:r>
            <w:r w:rsidRPr="000D3985">
              <w:rPr>
                <w:rStyle w:val="MTextChar"/>
                <w:rFonts w:eastAsia="Calibri"/>
              </w:rPr>
              <w:t>population</w:t>
            </w:r>
            <w:r w:rsidRPr="000D3985">
              <w:rPr>
                <w:rStyle w:val="MTextChar"/>
              </w:rPr>
              <w:t xml:space="preserve"> </w:t>
            </w:r>
            <w:r w:rsidRPr="000D3985">
              <w:rPr>
                <w:rStyle w:val="MTextChar"/>
                <w:rFonts w:eastAsia="Calibri"/>
              </w:rPr>
              <w:t>estimate</w:t>
            </w:r>
            <w:r w:rsidRPr="000D3985">
              <w:rPr>
                <w:rStyle w:val="MTextChar"/>
              </w:rPr>
              <w:t xml:space="preserve"> </w:t>
            </w:r>
            <w:r w:rsidRPr="000D3985">
              <w:rPr>
                <w:rStyle w:val="MTextChar"/>
                <w:rFonts w:eastAsia="Calibri"/>
              </w:rPr>
              <w:t>is</w:t>
            </w:r>
            <w:r w:rsidRPr="000D3985">
              <w:rPr>
                <w:rStyle w:val="MTextChar"/>
              </w:rPr>
              <w:t xml:space="preserve"> </w:t>
            </w:r>
            <w:r w:rsidRPr="000D3985">
              <w:rPr>
                <w:rStyle w:val="MTextChar"/>
                <w:rFonts w:eastAsia="Calibri"/>
              </w:rPr>
              <w:t>used</w:t>
            </w:r>
            <w:r w:rsidRPr="000D3985">
              <w:rPr>
                <w:rStyle w:val="MTextChar"/>
              </w:rPr>
              <w:t xml:space="preserve"> </w:t>
            </w:r>
            <w:r w:rsidRPr="000D3985">
              <w:rPr>
                <w:rStyle w:val="MTextChar"/>
                <w:rFonts w:eastAsia="Calibri"/>
              </w:rPr>
              <w:t>if</w:t>
            </w:r>
            <w:r w:rsidRPr="000D3985">
              <w:rPr>
                <w:rStyle w:val="MTextChar"/>
              </w:rPr>
              <w:t xml:space="preserve"> </w:t>
            </w:r>
            <w:r w:rsidRPr="000D3985">
              <w:rPr>
                <w:rStyle w:val="MTextChar"/>
                <w:rFonts w:eastAsia="Calibri"/>
              </w:rPr>
              <w:t>available.</w:t>
            </w:r>
            <w:r w:rsidRPr="000D3985">
              <w:rPr>
                <w:rStyle w:val="MTextChar"/>
              </w:rPr>
              <w:t xml:space="preserve"> </w:t>
            </w:r>
            <w:r w:rsidRPr="000D3985">
              <w:rPr>
                <w:rStyle w:val="MTextChar"/>
                <w:rFonts w:eastAsia="Calibri"/>
              </w:rPr>
              <w:t>When</w:t>
            </w:r>
            <w:r w:rsidRPr="000D3985">
              <w:rPr>
                <w:rStyle w:val="MTextChar"/>
              </w:rPr>
              <w:t xml:space="preserve"> </w:t>
            </w:r>
            <w:r w:rsidRPr="000D3985">
              <w:rPr>
                <w:rStyle w:val="MTextChar"/>
                <w:rFonts w:eastAsia="Calibri"/>
              </w:rPr>
              <w:t>either</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numerator</w:t>
            </w:r>
            <w:r w:rsidRPr="000D3985">
              <w:rPr>
                <w:rStyle w:val="MTextChar"/>
              </w:rPr>
              <w:t xml:space="preserve"> </w:t>
            </w:r>
            <w:r w:rsidRPr="000D3985">
              <w:rPr>
                <w:rStyle w:val="MTextChar"/>
                <w:rFonts w:eastAsia="Calibri"/>
              </w:rPr>
              <w:t>or</w:t>
            </w:r>
            <w:r w:rsidRPr="000D3985">
              <w:rPr>
                <w:rStyle w:val="MTextChar"/>
              </w:rPr>
              <w:t xml:space="preserve"> </w:t>
            </w:r>
            <w:r w:rsidRPr="000D3985">
              <w:rPr>
                <w:rStyle w:val="MTextChar"/>
                <w:rFonts w:eastAsia="Calibri"/>
              </w:rPr>
              <w:t>denominator</w:t>
            </w:r>
            <w:r w:rsidRPr="000D3985">
              <w:rPr>
                <w:rStyle w:val="MTextChar"/>
              </w:rPr>
              <w:t xml:space="preserve"> </w:t>
            </w:r>
            <w:r w:rsidRPr="000D3985">
              <w:rPr>
                <w:rStyle w:val="MTextChar"/>
                <w:rFonts w:eastAsia="Calibri"/>
              </w:rPr>
              <w:t>is</w:t>
            </w:r>
            <w:r w:rsidRPr="000D3985">
              <w:rPr>
                <w:rStyle w:val="MTextChar"/>
              </w:rPr>
              <w:t xml:space="preserve"> </w:t>
            </w:r>
            <w:r w:rsidRPr="000D3985">
              <w:rPr>
                <w:rStyle w:val="MTextChar"/>
                <w:rFonts w:eastAsia="Calibri"/>
              </w:rPr>
              <w:t>missing,</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direct</w:t>
            </w:r>
            <w:r w:rsidRPr="000D3985">
              <w:rPr>
                <w:rStyle w:val="MTextChar"/>
              </w:rPr>
              <w:t xml:space="preserve"> </w:t>
            </w:r>
            <w:r w:rsidRPr="000D3985">
              <w:rPr>
                <w:rStyle w:val="MTextChar"/>
                <w:rFonts w:eastAsia="Calibri"/>
              </w:rPr>
              <w:t>estimate</w:t>
            </w:r>
            <w:r w:rsidRPr="000D3985">
              <w:rPr>
                <w:rStyle w:val="MTextChar"/>
              </w:rPr>
              <w:t xml:space="preserve"> </w:t>
            </w:r>
            <w:r w:rsidRPr="000D3985">
              <w:rPr>
                <w:rStyle w:val="MTextChar"/>
                <w:rFonts w:eastAsia="Calibri"/>
              </w:rPr>
              <w:t>of</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rate</w:t>
            </w:r>
            <w:r w:rsidRPr="000D3985">
              <w:rPr>
                <w:rStyle w:val="MTextChar"/>
              </w:rPr>
              <w:t xml:space="preserve"> </w:t>
            </w:r>
            <w:r w:rsidRPr="000D3985">
              <w:rPr>
                <w:rStyle w:val="MTextChar"/>
                <w:rFonts w:eastAsia="Calibri"/>
              </w:rPr>
              <w:t>produced</w:t>
            </w:r>
            <w:r w:rsidRPr="000D3985">
              <w:rPr>
                <w:rStyle w:val="MTextChar"/>
              </w:rPr>
              <w:t xml:space="preserve"> </w:t>
            </w:r>
            <w:r w:rsidRPr="000D3985">
              <w:rPr>
                <w:rStyle w:val="MTextChar"/>
                <w:rFonts w:eastAsia="Calibri"/>
              </w:rPr>
              <w:t>by</w:t>
            </w:r>
            <w:r w:rsidRPr="000D3985">
              <w:rPr>
                <w:rStyle w:val="MTextChar"/>
              </w:rPr>
              <w:t xml:space="preserve"> </w:t>
            </w:r>
            <w:r w:rsidRPr="000D3985">
              <w:rPr>
                <w:rStyle w:val="MTextChar"/>
                <w:rFonts w:eastAsia="Calibri"/>
              </w:rPr>
              <w:t>the</w:t>
            </w:r>
            <w:r w:rsidRPr="000D3985">
              <w:rPr>
                <w:rStyle w:val="MTextChar"/>
              </w:rPr>
              <w:t xml:space="preserve"> </w:t>
            </w:r>
            <w:r w:rsidRPr="000D3985">
              <w:rPr>
                <w:rStyle w:val="MTextChar"/>
                <w:rFonts w:eastAsia="Calibri"/>
              </w:rPr>
              <w:t>National</w:t>
            </w:r>
            <w:r w:rsidRPr="000D3985">
              <w:rPr>
                <w:rStyle w:val="MTextChar"/>
              </w:rPr>
              <w:t xml:space="preserve"> </w:t>
            </w:r>
            <w:r w:rsidRPr="000D3985">
              <w:rPr>
                <w:rStyle w:val="MTextChar"/>
                <w:rFonts w:eastAsia="Calibri"/>
              </w:rPr>
              <w:t>Statistics</w:t>
            </w:r>
            <w:r w:rsidRPr="000D3985">
              <w:rPr>
                <w:rStyle w:val="MTextChar"/>
              </w:rPr>
              <w:t xml:space="preserve"> </w:t>
            </w:r>
            <w:r w:rsidRPr="000D3985">
              <w:rPr>
                <w:rStyle w:val="MTextChar"/>
                <w:rFonts w:eastAsia="Calibri"/>
              </w:rPr>
              <w:t>Office</w:t>
            </w:r>
            <w:r w:rsidRPr="000D3985">
              <w:rPr>
                <w:rStyle w:val="MTextChar"/>
              </w:rPr>
              <w:t xml:space="preserve"> </w:t>
            </w:r>
            <w:r w:rsidRPr="000D3985">
              <w:rPr>
                <w:rStyle w:val="MTextChar"/>
                <w:rFonts w:eastAsia="Calibri"/>
              </w:rPr>
              <w:t>is</w:t>
            </w:r>
            <w:r w:rsidRPr="000D3985">
              <w:rPr>
                <w:rStyle w:val="MTextChar"/>
              </w:rPr>
              <w:t xml:space="preserve"> </w:t>
            </w:r>
            <w:r w:rsidRPr="000D3985">
              <w:rPr>
                <w:rStyle w:val="MTextChar"/>
                <w:rFonts w:eastAsia="Calibri"/>
              </w:rPr>
              <w:t>used.</w:t>
            </w:r>
            <w:r>
              <w:rPr>
                <w:rFonts w:ascii="Times New Roman" w:hAnsi="Times New Roman"/>
                <w:spacing w:val="-11"/>
              </w:rPr>
              <w:t xml:space="preserve"> </w:t>
            </w:r>
          </w:p>
          <w:p w14:paraId="12E781AF" w14:textId="77777777" w:rsidR="00C064F2" w:rsidRDefault="00C064F2" w:rsidP="000D3985">
            <w:pPr>
              <w:pStyle w:val="MText"/>
              <w:rPr>
                <w:rFonts w:ascii="Times New Roman" w:hAnsi="Times New Roman"/>
                <w:spacing w:val="-11"/>
              </w:rPr>
            </w:pPr>
          </w:p>
          <w:p w14:paraId="184AB79B" w14:textId="1982697B" w:rsidR="008A5C9E" w:rsidRDefault="008A5C9E" w:rsidP="000D3985">
            <w:pPr>
              <w:pStyle w:val="MText"/>
              <w:rPr>
                <w:sz w:val="11"/>
                <w:szCs w:val="11"/>
              </w:rPr>
            </w:pPr>
            <w:r>
              <w:rPr>
                <w:rFonts w:eastAsia="Calibri"/>
                <w:spacing w:val="-2"/>
              </w:rPr>
              <w:t>I</w:t>
            </w:r>
            <w:r>
              <w:rPr>
                <w:rFonts w:eastAsia="Calibri"/>
                <w:spacing w:val="1"/>
              </w:rPr>
              <w:t>n</w:t>
            </w:r>
            <w:r>
              <w:rPr>
                <w:rFonts w:eastAsia="Calibri"/>
                <w:spacing w:val="-3"/>
              </w:rPr>
              <w:t>f</w:t>
            </w:r>
            <w:r>
              <w:rPr>
                <w:rFonts w:eastAsia="Calibri"/>
                <w:spacing w:val="1"/>
              </w:rPr>
              <w:t>o</w:t>
            </w:r>
            <w:r>
              <w:rPr>
                <w:rFonts w:eastAsia="Calibri"/>
              </w:rPr>
              <w:t>r</w:t>
            </w:r>
            <w:r>
              <w:rPr>
                <w:rFonts w:eastAsia="Calibri"/>
                <w:spacing w:val="-3"/>
              </w:rPr>
              <w:t>m</w:t>
            </w:r>
            <w:r>
              <w:rPr>
                <w:rFonts w:eastAsia="Calibri"/>
                <w:spacing w:val="-1"/>
              </w:rPr>
              <w:t>a</w:t>
            </w:r>
            <w:r>
              <w:rPr>
                <w:rFonts w:eastAsia="Calibri"/>
                <w:spacing w:val="1"/>
              </w:rPr>
              <w:t>t</w:t>
            </w:r>
            <w:r>
              <w:rPr>
                <w:rFonts w:eastAsia="Calibri"/>
              </w:rPr>
              <w:t>i</w:t>
            </w:r>
            <w:r>
              <w:rPr>
                <w:rFonts w:eastAsia="Calibri"/>
                <w:spacing w:val="-1"/>
              </w:rPr>
              <w:t>o</w:t>
            </w:r>
            <w:r>
              <w:rPr>
                <w:rFonts w:eastAsia="Calibri"/>
              </w:rPr>
              <w:t>n</w:t>
            </w:r>
            <w:r>
              <w:rPr>
                <w:rFonts w:ascii="Times New Roman" w:hAnsi="Times New Roman"/>
                <w:spacing w:val="-18"/>
              </w:rPr>
              <w:t xml:space="preserve"> </w:t>
            </w:r>
            <w:r>
              <w:rPr>
                <w:rFonts w:eastAsia="Calibri"/>
                <w:spacing w:val="1"/>
              </w:rPr>
              <w:t>o</w:t>
            </w:r>
            <w:r>
              <w:rPr>
                <w:rFonts w:eastAsia="Calibri"/>
              </w:rPr>
              <w:t>n</w:t>
            </w:r>
            <w:r>
              <w:rPr>
                <w:rFonts w:ascii="Times New Roman" w:hAnsi="Times New Roman"/>
                <w:spacing w:val="-5"/>
              </w:rPr>
              <w:t xml:space="preserve"> </w:t>
            </w:r>
            <w:r>
              <w:rPr>
                <w:rFonts w:eastAsia="Calibri"/>
                <w:spacing w:val="-1"/>
              </w:rPr>
              <w:t>sou</w:t>
            </w:r>
            <w:r>
              <w:rPr>
                <w:rFonts w:eastAsia="Calibri"/>
              </w:rPr>
              <w:t>rces</w:t>
            </w:r>
            <w:r>
              <w:rPr>
                <w:rFonts w:ascii="Times New Roman" w:hAnsi="Times New Roman"/>
                <w:spacing w:val="-11"/>
              </w:rPr>
              <w:t xml:space="preserve"> </w:t>
            </w:r>
            <w:r>
              <w:rPr>
                <w:rFonts w:eastAsia="Calibri"/>
              </w:rPr>
              <w:t>is</w:t>
            </w:r>
            <w:r>
              <w:rPr>
                <w:rFonts w:ascii="Times New Roman" w:hAnsi="Times New Roman"/>
                <w:spacing w:val="-9"/>
              </w:rPr>
              <w:t xml:space="preserve"> </w:t>
            </w:r>
            <w:r>
              <w:rPr>
                <w:rFonts w:eastAsia="Calibri"/>
                <w:spacing w:val="-1"/>
              </w:rPr>
              <w:t>p</w:t>
            </w:r>
            <w:r>
              <w:rPr>
                <w:rFonts w:eastAsia="Calibri"/>
              </w:rPr>
              <w:t>r</w:t>
            </w:r>
            <w:r>
              <w:rPr>
                <w:rFonts w:eastAsia="Calibri"/>
                <w:spacing w:val="1"/>
              </w:rPr>
              <w:t>o</w:t>
            </w:r>
            <w:r>
              <w:rPr>
                <w:rFonts w:eastAsia="Calibri"/>
                <w:spacing w:val="-1"/>
              </w:rPr>
              <w:t>v</w:t>
            </w:r>
            <w:r>
              <w:rPr>
                <w:rFonts w:eastAsia="Calibri"/>
                <w:spacing w:val="-2"/>
              </w:rPr>
              <w:t>i</w:t>
            </w:r>
            <w:r>
              <w:rPr>
                <w:rFonts w:eastAsia="Calibri"/>
                <w:spacing w:val="1"/>
              </w:rPr>
              <w:t>d</w:t>
            </w:r>
            <w:r>
              <w:rPr>
                <w:rFonts w:eastAsia="Calibri"/>
                <w:spacing w:val="-3"/>
              </w:rPr>
              <w:t>e</w:t>
            </w:r>
            <w:r>
              <w:rPr>
                <w:rFonts w:eastAsia="Calibri"/>
              </w:rPr>
              <w:t>d</w:t>
            </w:r>
            <w:r>
              <w:rPr>
                <w:rFonts w:ascii="Times New Roman" w:hAnsi="Times New Roman"/>
                <w:spacing w:val="-13"/>
              </w:rPr>
              <w:t xml:space="preserve"> </w:t>
            </w:r>
            <w:r>
              <w:rPr>
                <w:rFonts w:eastAsia="Calibri"/>
                <w:spacing w:val="1"/>
              </w:rPr>
              <w:t>a</w:t>
            </w:r>
            <w:r>
              <w:rPr>
                <w:rFonts w:eastAsia="Calibri"/>
              </w:rPr>
              <w:t>t</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5"/>
              </w:rPr>
              <w:t xml:space="preserve"> </w:t>
            </w:r>
            <w:r>
              <w:rPr>
                <w:rFonts w:eastAsia="Calibri"/>
                <w:spacing w:val="-2"/>
              </w:rPr>
              <w:t>c</w:t>
            </w:r>
            <w:r>
              <w:rPr>
                <w:rFonts w:eastAsia="Calibri"/>
                <w:spacing w:val="2"/>
              </w:rPr>
              <w:t>e</w:t>
            </w:r>
            <w:r>
              <w:rPr>
                <w:rFonts w:eastAsia="Calibri"/>
              </w:rPr>
              <w:t>ll</w:t>
            </w:r>
            <w:r>
              <w:rPr>
                <w:rFonts w:ascii="Times New Roman" w:hAnsi="Times New Roman"/>
              </w:rPr>
              <w:t xml:space="preserve"> </w:t>
            </w:r>
            <w:r>
              <w:rPr>
                <w:rFonts w:eastAsia="Calibri"/>
              </w:rPr>
              <w:t>le</w:t>
            </w:r>
            <w:r>
              <w:rPr>
                <w:rFonts w:eastAsia="Calibri"/>
                <w:spacing w:val="-1"/>
              </w:rPr>
              <w:t>v</w:t>
            </w:r>
            <w:r>
              <w:rPr>
                <w:rFonts w:eastAsia="Calibri"/>
              </w:rPr>
              <w:t>el.</w:t>
            </w:r>
            <w:r>
              <w:rPr>
                <w:rFonts w:ascii="Times New Roman" w:hAnsi="Times New Roman"/>
                <w:spacing w:val="-11"/>
              </w:rPr>
              <w:t xml:space="preserve"> </w:t>
            </w:r>
            <w:r>
              <w:rPr>
                <w:rFonts w:eastAsia="Calibri"/>
                <w:spacing w:val="-1"/>
              </w:rPr>
              <w:t>W</w:t>
            </w:r>
            <w:r>
              <w:rPr>
                <w:rFonts w:eastAsia="Calibri"/>
                <w:spacing w:val="1"/>
              </w:rPr>
              <w:t>h</w:t>
            </w:r>
            <w:r>
              <w:rPr>
                <w:rFonts w:eastAsia="Calibri"/>
                <w:spacing w:val="-3"/>
              </w:rPr>
              <w:t>e</w:t>
            </w:r>
            <w:r>
              <w:rPr>
                <w:rFonts w:eastAsia="Calibri"/>
              </w:rPr>
              <w:t>n</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13"/>
              </w:rPr>
              <w:t xml:space="preserve"> </w:t>
            </w:r>
            <w:r>
              <w:rPr>
                <w:rFonts w:eastAsia="Calibri"/>
                <w:spacing w:val="-1"/>
              </w:rPr>
              <w:t>n</w:t>
            </w:r>
            <w:r>
              <w:rPr>
                <w:rFonts w:eastAsia="Calibri"/>
                <w:spacing w:val="4"/>
              </w:rPr>
              <w:t>u</w:t>
            </w:r>
            <w:r>
              <w:rPr>
                <w:rFonts w:eastAsia="Calibri"/>
                <w:spacing w:val="-3"/>
              </w:rPr>
              <w:t>m</w:t>
            </w:r>
            <w:r>
              <w:rPr>
                <w:rFonts w:eastAsia="Calibri"/>
              </w:rPr>
              <w:t>e</w:t>
            </w:r>
            <w:r>
              <w:rPr>
                <w:rFonts w:eastAsia="Calibri"/>
                <w:spacing w:val="-2"/>
              </w:rPr>
              <w:t>r</w:t>
            </w:r>
            <w:r>
              <w:rPr>
                <w:rFonts w:eastAsia="Calibri"/>
                <w:spacing w:val="1"/>
              </w:rPr>
              <w:t>at</w:t>
            </w:r>
            <w:r>
              <w:rPr>
                <w:rFonts w:eastAsia="Calibri"/>
                <w:spacing w:val="-1"/>
              </w:rPr>
              <w:t>o</w:t>
            </w:r>
            <w:r>
              <w:rPr>
                <w:rFonts w:eastAsia="Calibri"/>
              </w:rPr>
              <w:t>r</w:t>
            </w:r>
            <w:r>
              <w:rPr>
                <w:rFonts w:ascii="Times New Roman" w:hAnsi="Times New Roman"/>
                <w:spacing w:val="-15"/>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1"/>
              </w:rPr>
              <w:t>d</w:t>
            </w:r>
            <w:r>
              <w:rPr>
                <w:rFonts w:eastAsia="Calibri"/>
                <w:spacing w:val="-3"/>
              </w:rPr>
              <w:t>e</w:t>
            </w:r>
            <w:r>
              <w:rPr>
                <w:rFonts w:eastAsia="Calibri"/>
                <w:spacing w:val="1"/>
              </w:rPr>
              <w:t>no</w:t>
            </w:r>
            <w:r>
              <w:rPr>
                <w:rFonts w:eastAsia="Calibri"/>
              </w:rPr>
              <w:t>m</w:t>
            </w:r>
            <w:r>
              <w:rPr>
                <w:rFonts w:eastAsia="Calibri"/>
                <w:spacing w:val="-5"/>
              </w:rPr>
              <w:t>i</w:t>
            </w:r>
            <w:r>
              <w:rPr>
                <w:rFonts w:eastAsia="Calibri"/>
                <w:spacing w:val="1"/>
              </w:rPr>
              <w:t>n</w:t>
            </w:r>
            <w:r>
              <w:rPr>
                <w:rFonts w:eastAsia="Calibri"/>
                <w:spacing w:val="-1"/>
              </w:rPr>
              <w:t>a</w:t>
            </w:r>
            <w:r>
              <w:rPr>
                <w:rFonts w:eastAsia="Calibri"/>
                <w:spacing w:val="1"/>
              </w:rPr>
              <w:t>to</w:t>
            </w:r>
            <w:r>
              <w:rPr>
                <w:rFonts w:eastAsia="Calibri"/>
              </w:rPr>
              <w:t>r</w:t>
            </w:r>
            <w:r>
              <w:rPr>
                <w:rFonts w:ascii="Times New Roman" w:hAnsi="Times New Roman"/>
                <w:spacing w:val="-15"/>
              </w:rPr>
              <w:t xml:space="preserve"> </w:t>
            </w:r>
            <w:r>
              <w:rPr>
                <w:rFonts w:eastAsia="Calibri"/>
                <w:spacing w:val="-5"/>
              </w:rPr>
              <w:t>c</w:t>
            </w:r>
            <w:r>
              <w:rPr>
                <w:rFonts w:eastAsia="Calibri"/>
                <w:spacing w:val="3"/>
              </w:rPr>
              <w:t>o</w:t>
            </w:r>
            <w:r>
              <w:rPr>
                <w:rFonts w:eastAsia="Calibri"/>
                <w:spacing w:val="-3"/>
              </w:rPr>
              <w:t>m</w:t>
            </w:r>
            <w:r>
              <w:rPr>
                <w:rFonts w:eastAsia="Calibri"/>
              </w:rPr>
              <w:t>e</w:t>
            </w:r>
            <w:r>
              <w:rPr>
                <w:rFonts w:ascii="Times New Roman" w:hAnsi="Times New Roman"/>
                <w:spacing w:val="-9"/>
              </w:rPr>
              <w:t xml:space="preserve"> </w:t>
            </w:r>
            <w:r>
              <w:rPr>
                <w:rFonts w:eastAsia="Calibri"/>
                <w:spacing w:val="-3"/>
              </w:rPr>
              <w:t>f</w:t>
            </w:r>
            <w:r>
              <w:rPr>
                <w:rFonts w:eastAsia="Calibri"/>
              </w:rPr>
              <w:t>r</w:t>
            </w:r>
            <w:r>
              <w:rPr>
                <w:rFonts w:eastAsia="Calibri"/>
                <w:spacing w:val="-1"/>
              </w:rPr>
              <w:t>o</w:t>
            </w:r>
            <w:r>
              <w:rPr>
                <w:rFonts w:eastAsia="Calibri"/>
              </w:rPr>
              <w:t>m</w:t>
            </w:r>
            <w:r>
              <w:rPr>
                <w:rFonts w:ascii="Times New Roman" w:hAnsi="Times New Roman"/>
                <w:spacing w:val="-9"/>
              </w:rPr>
              <w:t xml:space="preserve"> </w:t>
            </w:r>
            <w:r>
              <w:rPr>
                <w:rFonts w:eastAsia="Calibri"/>
                <w:spacing w:val="1"/>
              </w:rPr>
              <w:t>t</w:t>
            </w:r>
            <w:r>
              <w:rPr>
                <w:rFonts w:eastAsia="Calibri"/>
              </w:rPr>
              <w:t>wo</w:t>
            </w:r>
            <w:r>
              <w:rPr>
                <w:rFonts w:ascii="Times New Roman" w:hAnsi="Times New Roman"/>
                <w:spacing w:val="-11"/>
              </w:rPr>
              <w:t xml:space="preserve"> </w:t>
            </w:r>
            <w:r>
              <w:rPr>
                <w:rFonts w:eastAsia="Calibri"/>
                <w:spacing w:val="1"/>
              </w:rPr>
              <w:t>d</w:t>
            </w:r>
            <w:r>
              <w:rPr>
                <w:rFonts w:eastAsia="Calibri"/>
              </w:rPr>
              <w:t>i</w:t>
            </w:r>
            <w:r>
              <w:rPr>
                <w:rFonts w:eastAsia="Calibri"/>
                <w:spacing w:val="-1"/>
              </w:rPr>
              <w:t>f</w:t>
            </w:r>
            <w:r>
              <w:rPr>
                <w:rFonts w:eastAsia="Calibri"/>
                <w:spacing w:val="-3"/>
              </w:rPr>
              <w:t>f</w:t>
            </w:r>
            <w:r>
              <w:rPr>
                <w:rFonts w:eastAsia="Calibri"/>
                <w:spacing w:val="2"/>
              </w:rPr>
              <w:t>e</w:t>
            </w:r>
            <w:r>
              <w:rPr>
                <w:rFonts w:eastAsia="Calibri"/>
              </w:rPr>
              <w:t>r</w:t>
            </w:r>
            <w:r>
              <w:rPr>
                <w:rFonts w:eastAsia="Calibri"/>
                <w:spacing w:val="-3"/>
              </w:rPr>
              <w:t>e</w:t>
            </w:r>
            <w:r>
              <w:rPr>
                <w:rFonts w:eastAsia="Calibri"/>
                <w:spacing w:val="1"/>
              </w:rPr>
              <w:t>n</w:t>
            </w:r>
            <w:r>
              <w:rPr>
                <w:rFonts w:eastAsia="Calibri"/>
              </w:rPr>
              <w:t>t</w:t>
            </w:r>
            <w:r>
              <w:rPr>
                <w:rFonts w:ascii="Times New Roman" w:hAnsi="Times New Roman"/>
                <w:spacing w:val="-11"/>
              </w:rPr>
              <w:t xml:space="preserve"> </w:t>
            </w:r>
            <w:r>
              <w:rPr>
                <w:rFonts w:eastAsia="Calibri"/>
                <w:spacing w:val="-3"/>
              </w:rPr>
              <w:t>s</w:t>
            </w:r>
            <w:r>
              <w:rPr>
                <w:rFonts w:eastAsia="Calibri"/>
                <w:spacing w:val="-1"/>
              </w:rPr>
              <w:t>ou</w:t>
            </w:r>
            <w:r>
              <w:rPr>
                <w:rFonts w:eastAsia="Calibri"/>
              </w:rPr>
              <w:t>rce</w:t>
            </w:r>
            <w:r>
              <w:rPr>
                <w:rFonts w:eastAsia="Calibri"/>
                <w:spacing w:val="-1"/>
              </w:rPr>
              <w:t>s</w:t>
            </w:r>
            <w:r>
              <w:rPr>
                <w:rFonts w:eastAsia="Calibri"/>
              </w:rPr>
              <w:t>,</w:t>
            </w:r>
            <w:r>
              <w:rPr>
                <w:rFonts w:ascii="Times New Roman" w:hAnsi="Times New Roman"/>
                <w:spacing w:val="-13"/>
              </w:rPr>
              <w:t xml:space="preserve"> </w:t>
            </w:r>
            <w:r>
              <w:rPr>
                <w:rFonts w:eastAsia="Calibri"/>
                <w:spacing w:val="-2"/>
              </w:rPr>
              <w:t>t</w:t>
            </w:r>
            <w:r>
              <w:rPr>
                <w:rFonts w:eastAsia="Calibri"/>
                <w:spacing w:val="1"/>
              </w:rPr>
              <w:t>h</w:t>
            </w:r>
            <w:r>
              <w:rPr>
                <w:rFonts w:eastAsia="Calibri"/>
              </w:rPr>
              <w:t>ey</w:t>
            </w:r>
            <w:r>
              <w:rPr>
                <w:rFonts w:ascii="Times New Roman" w:hAnsi="Times New Roman"/>
                <w:spacing w:val="-12"/>
              </w:rPr>
              <w:t xml:space="preserve"> </w:t>
            </w:r>
            <w:r>
              <w:rPr>
                <w:rFonts w:eastAsia="Calibri"/>
                <w:spacing w:val="3"/>
              </w:rPr>
              <w:t>a</w:t>
            </w:r>
            <w:r>
              <w:rPr>
                <w:rFonts w:eastAsia="Calibri"/>
                <w:spacing w:val="-2"/>
              </w:rPr>
              <w:t>r</w:t>
            </w:r>
            <w:r>
              <w:rPr>
                <w:rFonts w:eastAsia="Calibri"/>
              </w:rPr>
              <w:t>e</w:t>
            </w:r>
            <w:r>
              <w:rPr>
                <w:rFonts w:ascii="Times New Roman" w:hAnsi="Times New Roman"/>
                <w:spacing w:val="-8"/>
              </w:rPr>
              <w:t xml:space="preserve"> </w:t>
            </w:r>
            <w:r>
              <w:rPr>
                <w:rFonts w:eastAsia="Calibri"/>
              </w:rPr>
              <w:t>li</w:t>
            </w:r>
            <w:r>
              <w:rPr>
                <w:rFonts w:eastAsia="Calibri"/>
                <w:spacing w:val="-1"/>
              </w:rPr>
              <w:t>s</w:t>
            </w:r>
            <w:r>
              <w:rPr>
                <w:rFonts w:eastAsia="Calibri"/>
                <w:spacing w:val="-2"/>
              </w:rPr>
              <w:t>t</w:t>
            </w:r>
            <w:r>
              <w:rPr>
                <w:rFonts w:eastAsia="Calibri"/>
                <w:spacing w:val="-3"/>
              </w:rPr>
              <w:t>e</w:t>
            </w:r>
            <w:r>
              <w:rPr>
                <w:rFonts w:eastAsia="Calibri"/>
              </w:rPr>
              <w:t>d</w:t>
            </w:r>
            <w:r>
              <w:rPr>
                <w:rFonts w:ascii="Times New Roman" w:hAnsi="Times New Roman"/>
                <w:spacing w:val="-7"/>
              </w:rPr>
              <w:t xml:space="preserve"> </w:t>
            </w:r>
            <w:r>
              <w:rPr>
                <w:rFonts w:eastAsia="Calibri"/>
                <w:spacing w:val="-2"/>
              </w:rPr>
              <w:t>i</w:t>
            </w:r>
            <w:r>
              <w:rPr>
                <w:rFonts w:eastAsia="Calibri"/>
              </w:rPr>
              <w:t>n</w:t>
            </w:r>
            <w:r>
              <w:rPr>
                <w:rFonts w:ascii="Times New Roman" w:hAnsi="Times New Roman"/>
                <w:spacing w:val="-8"/>
              </w:rPr>
              <w:t xml:space="preserve"> </w:t>
            </w:r>
            <w:r>
              <w:rPr>
                <w:rFonts w:eastAsia="Calibri"/>
                <w:spacing w:val="-2"/>
              </w:rPr>
              <w:t>t</w:t>
            </w:r>
            <w:r>
              <w:rPr>
                <w:rFonts w:eastAsia="Calibri"/>
                <w:spacing w:val="1"/>
              </w:rPr>
              <w:t>h</w:t>
            </w:r>
            <w:r>
              <w:rPr>
                <w:rFonts w:eastAsia="Calibri"/>
                <w:spacing w:val="-1"/>
              </w:rPr>
              <w:t>a</w:t>
            </w:r>
            <w:r>
              <w:rPr>
                <w:rFonts w:eastAsia="Calibri"/>
              </w:rPr>
              <w:t>t</w:t>
            </w:r>
            <w:r>
              <w:rPr>
                <w:rFonts w:ascii="Times New Roman" w:hAnsi="Times New Roman"/>
              </w:rPr>
              <w:t xml:space="preserve"> </w:t>
            </w:r>
            <w:r>
              <w:rPr>
                <w:rFonts w:eastAsia="Calibri"/>
                <w:spacing w:val="1"/>
              </w:rPr>
              <w:t>o</w:t>
            </w:r>
            <w:r>
              <w:rPr>
                <w:rFonts w:eastAsia="Calibri"/>
                <w:spacing w:val="-2"/>
              </w:rPr>
              <w:t>r</w:t>
            </w:r>
            <w:r>
              <w:rPr>
                <w:rFonts w:eastAsia="Calibri"/>
                <w:spacing w:val="1"/>
              </w:rPr>
              <w:t>d</w:t>
            </w:r>
            <w:r>
              <w:rPr>
                <w:rFonts w:eastAsia="Calibri"/>
              </w:rPr>
              <w:t>er.</w:t>
            </w:r>
          </w:p>
          <w:p w14:paraId="05726BA3" w14:textId="77777777" w:rsidR="008A5C9E" w:rsidRDefault="008A5C9E" w:rsidP="000D3985">
            <w:pPr>
              <w:pStyle w:val="MText"/>
            </w:pPr>
          </w:p>
          <w:p w14:paraId="1197F3C8" w14:textId="3B155612" w:rsidR="008A5C9E" w:rsidRDefault="008A5C9E" w:rsidP="00403235">
            <w:pPr>
              <w:pStyle w:val="MText"/>
              <w:rPr>
                <w:rFonts w:eastAsia="Calibri"/>
              </w:rPr>
            </w:pPr>
            <w:r>
              <w:rPr>
                <w:rFonts w:eastAsia="Calibri"/>
              </w:rPr>
              <w:t>In</w:t>
            </w:r>
            <w:r>
              <w:rPr>
                <w:rFonts w:ascii="Times New Roman" w:hAnsi="Times New Roman"/>
                <w:spacing w:val="-5"/>
              </w:rPr>
              <w:t xml:space="preserve"> </w:t>
            </w:r>
            <w:r>
              <w:rPr>
                <w:rFonts w:eastAsia="Calibri"/>
                <w:spacing w:val="-2"/>
              </w:rPr>
              <w:t>c</w:t>
            </w:r>
            <w:r>
              <w:rPr>
                <w:rFonts w:eastAsia="Calibri"/>
                <w:spacing w:val="-1"/>
              </w:rPr>
              <w:t>oun</w:t>
            </w:r>
            <w:r>
              <w:rPr>
                <w:rFonts w:eastAsia="Calibri"/>
                <w:spacing w:val="1"/>
              </w:rPr>
              <w:t>t</w:t>
            </w:r>
            <w:r>
              <w:rPr>
                <w:rFonts w:eastAsia="Calibri"/>
                <w:spacing w:val="3"/>
              </w:rPr>
              <w:t>r</w:t>
            </w:r>
            <w:r>
              <w:rPr>
                <w:rFonts w:eastAsia="Calibri"/>
                <w:spacing w:val="-5"/>
              </w:rPr>
              <w:t>i</w:t>
            </w:r>
            <w:r>
              <w:rPr>
                <w:rFonts w:eastAsia="Calibri"/>
                <w:spacing w:val="2"/>
              </w:rPr>
              <w:t>e</w:t>
            </w:r>
            <w:r>
              <w:rPr>
                <w:rFonts w:eastAsia="Calibri"/>
              </w:rPr>
              <w:t>s</w:t>
            </w:r>
            <w:r>
              <w:rPr>
                <w:rFonts w:ascii="Times New Roman" w:hAnsi="Times New Roman"/>
                <w:spacing w:val="-13"/>
              </w:rPr>
              <w:t xml:space="preserve"> </w:t>
            </w:r>
            <w:r>
              <w:rPr>
                <w:rFonts w:eastAsia="Calibri"/>
                <w:spacing w:val="-5"/>
              </w:rPr>
              <w:t>l</w:t>
            </w:r>
            <w:r>
              <w:rPr>
                <w:rFonts w:eastAsia="Calibri"/>
                <w:spacing w:val="3"/>
              </w:rPr>
              <w:t>a</w:t>
            </w:r>
            <w:r>
              <w:rPr>
                <w:rFonts w:eastAsia="Calibri"/>
              </w:rPr>
              <w:t>c</w:t>
            </w:r>
            <w:r>
              <w:rPr>
                <w:rFonts w:eastAsia="Calibri"/>
                <w:spacing w:val="-1"/>
              </w:rPr>
              <w:t>k</w:t>
            </w:r>
            <w:r>
              <w:rPr>
                <w:rFonts w:eastAsia="Calibri"/>
                <w:spacing w:val="-2"/>
              </w:rPr>
              <w:t>i</w:t>
            </w:r>
            <w:r>
              <w:rPr>
                <w:rFonts w:eastAsia="Calibri"/>
                <w:spacing w:val="1"/>
              </w:rPr>
              <w:t>n</w:t>
            </w:r>
            <w:r>
              <w:rPr>
                <w:rFonts w:eastAsia="Calibri"/>
              </w:rPr>
              <w:t>g</w:t>
            </w:r>
            <w:r>
              <w:rPr>
                <w:rFonts w:ascii="Times New Roman" w:hAnsi="Times New Roman"/>
                <w:spacing w:val="-13"/>
              </w:rPr>
              <w:t xml:space="preserve"> </w:t>
            </w:r>
            <w:r>
              <w:rPr>
                <w:rFonts w:eastAsia="Calibri"/>
              </w:rPr>
              <w:t>a</w:t>
            </w:r>
            <w:r>
              <w:rPr>
                <w:rFonts w:ascii="Times New Roman" w:hAnsi="Times New Roman"/>
                <w:spacing w:val="-4"/>
              </w:rPr>
              <w:t xml:space="preserve"> </w:t>
            </w:r>
            <w:r>
              <w:rPr>
                <w:rFonts w:eastAsia="Calibri"/>
              </w:rPr>
              <w:t>c</w:t>
            </w:r>
            <w:r>
              <w:rPr>
                <w:rFonts w:eastAsia="Calibri"/>
                <w:spacing w:val="-2"/>
              </w:rPr>
              <w:t>i</w:t>
            </w:r>
            <w:r>
              <w:rPr>
                <w:rFonts w:eastAsia="Calibri"/>
                <w:spacing w:val="-1"/>
              </w:rPr>
              <w:t>v</w:t>
            </w:r>
            <w:r>
              <w:rPr>
                <w:rFonts w:eastAsia="Calibri"/>
              </w:rPr>
              <w:t>il</w:t>
            </w:r>
            <w:r>
              <w:rPr>
                <w:rFonts w:ascii="Times New Roman" w:hAnsi="Times New Roman"/>
                <w:spacing w:val="-7"/>
              </w:rPr>
              <w:t xml:space="preserve"> </w:t>
            </w:r>
            <w:r>
              <w:rPr>
                <w:rFonts w:eastAsia="Calibri"/>
                <w:spacing w:val="-2"/>
              </w:rPr>
              <w:t>r</w:t>
            </w:r>
            <w:r>
              <w:rPr>
                <w:rFonts w:eastAsia="Calibri"/>
              </w:rPr>
              <w:t>eg</w:t>
            </w:r>
            <w:r>
              <w:rPr>
                <w:rFonts w:eastAsia="Calibri"/>
                <w:spacing w:val="-2"/>
              </w:rPr>
              <w:t>i</w:t>
            </w:r>
            <w:r>
              <w:rPr>
                <w:rFonts w:eastAsia="Calibri"/>
                <w:spacing w:val="-1"/>
              </w:rPr>
              <w:t>s</w:t>
            </w:r>
            <w:r>
              <w:rPr>
                <w:rFonts w:eastAsia="Calibri"/>
                <w:spacing w:val="3"/>
              </w:rPr>
              <w:t>t</w:t>
            </w:r>
            <w:r>
              <w:rPr>
                <w:rFonts w:eastAsia="Calibri"/>
                <w:spacing w:val="-2"/>
              </w:rPr>
              <w:t>r</w:t>
            </w:r>
            <w:r>
              <w:rPr>
                <w:rFonts w:eastAsia="Calibri"/>
                <w:spacing w:val="1"/>
              </w:rPr>
              <w:t>at</w:t>
            </w:r>
            <w:r>
              <w:rPr>
                <w:rFonts w:eastAsia="Calibri"/>
                <w:spacing w:val="-2"/>
              </w:rPr>
              <w:t>i</w:t>
            </w:r>
            <w:r>
              <w:rPr>
                <w:rFonts w:eastAsia="Calibri"/>
                <w:spacing w:val="1"/>
              </w:rPr>
              <w:t>o</w:t>
            </w:r>
            <w:r>
              <w:rPr>
                <w:rFonts w:eastAsia="Calibri"/>
              </w:rPr>
              <w:t>n</w:t>
            </w:r>
            <w:r>
              <w:rPr>
                <w:rFonts w:ascii="Times New Roman" w:hAnsi="Times New Roman"/>
                <w:spacing w:val="-12"/>
              </w:rPr>
              <w:t xml:space="preserve"> </w:t>
            </w:r>
            <w:r>
              <w:rPr>
                <w:rFonts w:eastAsia="Calibri"/>
              </w:rPr>
              <w:t>s</w:t>
            </w:r>
            <w:r>
              <w:rPr>
                <w:rFonts w:eastAsia="Calibri"/>
                <w:spacing w:val="-1"/>
              </w:rPr>
              <w:t>ys</w:t>
            </w:r>
            <w:r>
              <w:rPr>
                <w:rFonts w:eastAsia="Calibri"/>
                <w:spacing w:val="-2"/>
              </w:rPr>
              <w:t>t</w:t>
            </w:r>
            <w:r>
              <w:rPr>
                <w:rFonts w:eastAsia="Calibri"/>
                <w:spacing w:val="2"/>
              </w:rPr>
              <w:t>e</w:t>
            </w:r>
            <w:r>
              <w:rPr>
                <w:rFonts w:eastAsia="Calibri"/>
              </w:rPr>
              <w:t>m</w:t>
            </w:r>
            <w:r>
              <w:rPr>
                <w:rFonts w:ascii="Times New Roman" w:hAnsi="Times New Roman"/>
                <w:spacing w:val="-15"/>
              </w:rPr>
              <w:t xml:space="preserve"> </w:t>
            </w:r>
            <w:r>
              <w:rPr>
                <w:rFonts w:eastAsia="Calibri"/>
                <w:spacing w:val="3"/>
              </w:rPr>
              <w:t>o</w:t>
            </w:r>
            <w:r>
              <w:rPr>
                <w:rFonts w:eastAsia="Calibri"/>
              </w:rPr>
              <w:t>r</w:t>
            </w:r>
            <w:r>
              <w:rPr>
                <w:rFonts w:ascii="Times New Roman" w:hAnsi="Times New Roman"/>
                <w:spacing w:val="-8"/>
              </w:rPr>
              <w:t xml:space="preserve"> </w:t>
            </w:r>
            <w:r>
              <w:rPr>
                <w:rFonts w:eastAsia="Calibri"/>
              </w:rPr>
              <w:t>w</w:t>
            </w:r>
            <w:r>
              <w:rPr>
                <w:rFonts w:eastAsia="Calibri"/>
                <w:spacing w:val="1"/>
              </w:rPr>
              <w:t>h</w:t>
            </w:r>
            <w:r>
              <w:rPr>
                <w:rFonts w:eastAsia="Calibri"/>
              </w:rPr>
              <w:t>e</w:t>
            </w:r>
            <w:r>
              <w:rPr>
                <w:rFonts w:eastAsia="Calibri"/>
                <w:spacing w:val="3"/>
              </w:rPr>
              <w:t>r</w:t>
            </w:r>
            <w:r>
              <w:rPr>
                <w:rFonts w:eastAsia="Calibri"/>
              </w:rPr>
              <w:t>e</w:t>
            </w:r>
            <w:r>
              <w:rPr>
                <w:rFonts w:ascii="Times New Roman" w:hAnsi="Times New Roman"/>
                <w:spacing w:val="-12"/>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2"/>
              </w:rPr>
              <w:t>c</w:t>
            </w:r>
            <w:r>
              <w:rPr>
                <w:rFonts w:eastAsia="Calibri"/>
                <w:spacing w:val="3"/>
              </w:rPr>
              <w:t>o</w:t>
            </w:r>
            <w:r>
              <w:rPr>
                <w:rFonts w:eastAsia="Calibri"/>
              </w:rPr>
              <w:t>v</w:t>
            </w:r>
            <w:r>
              <w:rPr>
                <w:rFonts w:eastAsia="Calibri"/>
                <w:spacing w:val="2"/>
              </w:rPr>
              <w:t>e</w:t>
            </w:r>
            <w:r>
              <w:rPr>
                <w:rFonts w:eastAsia="Calibri"/>
                <w:spacing w:val="-2"/>
              </w:rPr>
              <w:t>r</w:t>
            </w:r>
            <w:r>
              <w:rPr>
                <w:rFonts w:eastAsia="Calibri"/>
                <w:spacing w:val="1"/>
              </w:rPr>
              <w:t>a</w:t>
            </w:r>
            <w:r>
              <w:rPr>
                <w:rFonts w:eastAsia="Calibri"/>
              </w:rPr>
              <w:t>ge</w:t>
            </w:r>
            <w:r>
              <w:rPr>
                <w:rFonts w:ascii="Times New Roman" w:hAnsi="Times New Roman"/>
                <w:spacing w:val="-14"/>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t</w:t>
            </w:r>
            <w:r>
              <w:rPr>
                <w:rFonts w:eastAsia="Calibri"/>
                <w:spacing w:val="-1"/>
              </w:rPr>
              <w:t>h</w:t>
            </w:r>
            <w:r>
              <w:rPr>
                <w:rFonts w:eastAsia="Calibri"/>
                <w:spacing w:val="1"/>
              </w:rPr>
              <w:t>a</w:t>
            </w:r>
            <w:r>
              <w:rPr>
                <w:rFonts w:eastAsia="Calibri"/>
              </w:rPr>
              <w:t>t</w:t>
            </w:r>
            <w:r>
              <w:rPr>
                <w:rFonts w:ascii="Times New Roman" w:hAnsi="Times New Roman"/>
                <w:spacing w:val="-9"/>
              </w:rPr>
              <w:t xml:space="preserve"> </w:t>
            </w:r>
            <w:r>
              <w:rPr>
                <w:rFonts w:eastAsia="Calibri"/>
                <w:spacing w:val="-1"/>
              </w:rPr>
              <w:t>s</w:t>
            </w:r>
            <w:r>
              <w:rPr>
                <w:rFonts w:eastAsia="Calibri"/>
                <w:spacing w:val="1"/>
              </w:rPr>
              <w:t>y</w:t>
            </w:r>
            <w:r>
              <w:rPr>
                <w:rFonts w:eastAsia="Calibri"/>
                <w:spacing w:val="-1"/>
              </w:rPr>
              <w:t>s</w:t>
            </w:r>
            <w:r>
              <w:rPr>
                <w:rFonts w:eastAsia="Calibri"/>
                <w:spacing w:val="-2"/>
              </w:rPr>
              <w:t>t</w:t>
            </w:r>
            <w:r>
              <w:rPr>
                <w:rFonts w:eastAsia="Calibri"/>
                <w:spacing w:val="2"/>
              </w:rPr>
              <w:t>e</w:t>
            </w:r>
            <w:r>
              <w:rPr>
                <w:rFonts w:eastAsia="Calibri"/>
              </w:rPr>
              <w:t>m</w:t>
            </w:r>
            <w:r>
              <w:rPr>
                <w:rFonts w:ascii="Times New Roman" w:hAnsi="Times New Roman"/>
                <w:spacing w:val="-13"/>
              </w:rPr>
              <w:t xml:space="preserve"> </w:t>
            </w:r>
            <w:r>
              <w:rPr>
                <w:rFonts w:eastAsia="Calibri"/>
                <w:spacing w:val="-2"/>
              </w:rPr>
              <w:t>i</w:t>
            </w:r>
            <w:r>
              <w:rPr>
                <w:rFonts w:eastAsia="Calibri"/>
              </w:rPr>
              <w:t>s</w:t>
            </w:r>
            <w:r>
              <w:rPr>
                <w:rFonts w:ascii="Times New Roman" w:hAnsi="Times New Roman"/>
                <w:spacing w:val="-6"/>
              </w:rPr>
              <w:t xml:space="preserve"> </w:t>
            </w:r>
            <w:r>
              <w:rPr>
                <w:rFonts w:eastAsia="Calibri"/>
              </w:rPr>
              <w:t>l</w:t>
            </w:r>
            <w:r>
              <w:rPr>
                <w:rFonts w:eastAsia="Calibri"/>
                <w:spacing w:val="1"/>
              </w:rPr>
              <w:t>o</w:t>
            </w:r>
            <w:r>
              <w:rPr>
                <w:rFonts w:eastAsia="Calibri"/>
              </w:rPr>
              <w:t>wer</w:t>
            </w:r>
            <w:r>
              <w:rPr>
                <w:rFonts w:ascii="Times New Roman" w:hAnsi="Times New Roman"/>
                <w:spacing w:val="-11"/>
              </w:rPr>
              <w:t xml:space="preserve"> </w:t>
            </w:r>
            <w:r>
              <w:rPr>
                <w:rFonts w:eastAsia="Calibri"/>
                <w:spacing w:val="1"/>
              </w:rPr>
              <w:t>t</w:t>
            </w:r>
            <w:r>
              <w:rPr>
                <w:rFonts w:eastAsia="Calibri"/>
                <w:spacing w:val="-1"/>
              </w:rPr>
              <w:t>ha</w:t>
            </w:r>
            <w:r>
              <w:rPr>
                <w:rFonts w:eastAsia="Calibri"/>
              </w:rPr>
              <w:t>n</w:t>
            </w:r>
            <w:r>
              <w:rPr>
                <w:rFonts w:ascii="Times New Roman" w:hAnsi="Times New Roman"/>
                <w:spacing w:val="-10"/>
              </w:rPr>
              <w:t xml:space="preserve"> </w:t>
            </w:r>
            <w:r>
              <w:rPr>
                <w:rFonts w:eastAsia="Calibri"/>
              </w:rPr>
              <w:t>90</w:t>
            </w:r>
            <w:r>
              <w:rPr>
                <w:rFonts w:ascii="Times New Roman" w:hAnsi="Times New Roman"/>
                <w:spacing w:val="-9"/>
              </w:rPr>
              <w:t xml:space="preserve"> </w:t>
            </w:r>
            <w:r>
              <w:rPr>
                <w:rFonts w:eastAsia="Calibri"/>
                <w:spacing w:val="1"/>
              </w:rPr>
              <w:t>p</w:t>
            </w:r>
            <w:r>
              <w:rPr>
                <w:rFonts w:eastAsia="Calibri"/>
              </w:rPr>
              <w:t>er</w:t>
            </w:r>
            <w:r>
              <w:rPr>
                <w:rFonts w:ascii="Times New Roman" w:hAnsi="Times New Roman"/>
              </w:rPr>
              <w:t xml:space="preserve"> </w:t>
            </w:r>
            <w:r>
              <w:rPr>
                <w:rFonts w:eastAsia="Calibri"/>
              </w:rPr>
              <w:t>ce</w:t>
            </w:r>
            <w:r>
              <w:rPr>
                <w:rFonts w:eastAsia="Calibri"/>
                <w:spacing w:val="-1"/>
              </w:rPr>
              <w:t>n</w:t>
            </w:r>
            <w:r>
              <w:rPr>
                <w:rFonts w:eastAsia="Calibri"/>
              </w:rPr>
              <w:t>t</w:t>
            </w:r>
            <w:r>
              <w:rPr>
                <w:rFonts w:ascii="Times New Roman" w:hAnsi="Times New Roman"/>
                <w:spacing w:val="-10"/>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a</w:t>
            </w:r>
            <w:r>
              <w:rPr>
                <w:rFonts w:eastAsia="Calibri"/>
              </w:rPr>
              <w:t>ll</w:t>
            </w:r>
            <w:r>
              <w:rPr>
                <w:rFonts w:ascii="Times New Roman" w:hAnsi="Times New Roman"/>
                <w:spacing w:val="-6"/>
              </w:rPr>
              <w:t xml:space="preserve"> </w:t>
            </w:r>
            <w:r>
              <w:rPr>
                <w:rFonts w:eastAsia="Calibri"/>
              </w:rPr>
              <w:t>l</w:t>
            </w:r>
            <w:r>
              <w:rPr>
                <w:rFonts w:eastAsia="Calibri"/>
                <w:spacing w:val="-2"/>
              </w:rPr>
              <w:t>i</w:t>
            </w:r>
            <w:r>
              <w:rPr>
                <w:rFonts w:eastAsia="Calibri"/>
                <w:spacing w:val="-1"/>
              </w:rPr>
              <w:t>v</w:t>
            </w:r>
            <w:r>
              <w:rPr>
                <w:rFonts w:eastAsia="Calibri"/>
              </w:rPr>
              <w:t>e</w:t>
            </w:r>
            <w:r>
              <w:rPr>
                <w:rFonts w:ascii="Times New Roman" w:hAnsi="Times New Roman"/>
                <w:spacing w:val="-10"/>
              </w:rPr>
              <w:t xml:space="preserve"> </w:t>
            </w:r>
            <w:r>
              <w:rPr>
                <w:rFonts w:eastAsia="Calibri"/>
                <w:spacing w:val="1"/>
              </w:rPr>
              <w:t>b</w:t>
            </w:r>
            <w:r>
              <w:rPr>
                <w:rFonts w:eastAsia="Calibri"/>
              </w:rPr>
              <w:t>i</w:t>
            </w:r>
            <w:r>
              <w:rPr>
                <w:rFonts w:eastAsia="Calibri"/>
                <w:spacing w:val="-2"/>
              </w:rPr>
              <w:t>r</w:t>
            </w:r>
            <w:r>
              <w:rPr>
                <w:rFonts w:eastAsia="Calibri"/>
                <w:spacing w:val="1"/>
              </w:rPr>
              <w:t>th</w:t>
            </w:r>
            <w:r>
              <w:rPr>
                <w:rFonts w:eastAsia="Calibri"/>
                <w:spacing w:val="-1"/>
              </w:rPr>
              <w:t>s</w:t>
            </w:r>
            <w:r>
              <w:rPr>
                <w:rFonts w:eastAsia="Calibri"/>
              </w:rPr>
              <w:t>,</w:t>
            </w:r>
            <w:r>
              <w:rPr>
                <w:rFonts w:ascii="Times New Roman" w:hAnsi="Times New Roman"/>
                <w:spacing w:val="-13"/>
              </w:rPr>
              <w:t xml:space="preserve"> </w:t>
            </w:r>
            <w:r>
              <w:rPr>
                <w:rFonts w:eastAsia="Calibri"/>
                <w:spacing w:val="1"/>
              </w:rPr>
              <w:t>th</w:t>
            </w:r>
            <w:r>
              <w:rPr>
                <w:rFonts w:eastAsia="Calibri"/>
              </w:rPr>
              <w:t>e</w:t>
            </w:r>
            <w:r>
              <w:rPr>
                <w:rFonts w:ascii="Times New Roman" w:hAnsi="Times New Roman"/>
                <w:spacing w:val="-13"/>
              </w:rPr>
              <w:t xml:space="preserve"> </w:t>
            </w:r>
            <w:r>
              <w:rPr>
                <w:rFonts w:eastAsia="Calibri"/>
                <w:spacing w:val="1"/>
              </w:rPr>
              <w:t>a</w:t>
            </w:r>
            <w:r>
              <w:rPr>
                <w:rFonts w:eastAsia="Calibri"/>
                <w:spacing w:val="-1"/>
              </w:rPr>
              <w:t>d</w:t>
            </w:r>
            <w:r>
              <w:rPr>
                <w:rFonts w:eastAsia="Calibri"/>
                <w:spacing w:val="1"/>
              </w:rPr>
              <w:t>o</w:t>
            </w:r>
            <w:r>
              <w:rPr>
                <w:rFonts w:eastAsia="Calibri"/>
              </w:rPr>
              <w:t>le</w:t>
            </w:r>
            <w:r>
              <w:rPr>
                <w:rFonts w:eastAsia="Calibri"/>
                <w:spacing w:val="-1"/>
              </w:rPr>
              <w:t>s</w:t>
            </w:r>
            <w:r>
              <w:rPr>
                <w:rFonts w:eastAsia="Calibri"/>
              </w:rPr>
              <w:t>ce</w:t>
            </w:r>
            <w:r>
              <w:rPr>
                <w:rFonts w:eastAsia="Calibri"/>
                <w:spacing w:val="1"/>
              </w:rPr>
              <w:t>n</w:t>
            </w:r>
            <w:r>
              <w:rPr>
                <w:rFonts w:eastAsia="Calibri"/>
              </w:rPr>
              <w:t>t</w:t>
            </w:r>
            <w:r>
              <w:rPr>
                <w:rFonts w:ascii="Times New Roman" w:hAnsi="Times New Roman"/>
                <w:spacing w:val="-15"/>
              </w:rPr>
              <w:t xml:space="preserve"> </w:t>
            </w:r>
            <w:r>
              <w:rPr>
                <w:rFonts w:eastAsia="Calibri"/>
                <w:spacing w:val="1"/>
              </w:rPr>
              <w:t>b</w:t>
            </w:r>
            <w:r>
              <w:rPr>
                <w:rFonts w:eastAsia="Calibri"/>
                <w:spacing w:val="-2"/>
              </w:rPr>
              <w:t>irt</w:t>
            </w:r>
            <w:r>
              <w:rPr>
                <w:rFonts w:eastAsia="Calibri"/>
              </w:rPr>
              <w:t>h</w:t>
            </w:r>
            <w:r>
              <w:rPr>
                <w:rFonts w:ascii="Times New Roman" w:hAnsi="Times New Roman"/>
                <w:spacing w:val="-7"/>
              </w:rPr>
              <w:t xml:space="preserve"> </w:t>
            </w:r>
            <w:r>
              <w:rPr>
                <w:rFonts w:eastAsia="Calibri"/>
                <w:spacing w:val="-2"/>
              </w:rPr>
              <w:t>r</w:t>
            </w:r>
            <w:r>
              <w:rPr>
                <w:rFonts w:eastAsia="Calibri"/>
                <w:spacing w:val="1"/>
              </w:rPr>
              <w:t>at</w:t>
            </w:r>
            <w:r>
              <w:rPr>
                <w:rFonts w:eastAsia="Calibri"/>
              </w:rPr>
              <w:t>e</w:t>
            </w:r>
            <w:r>
              <w:rPr>
                <w:rFonts w:ascii="Times New Roman" w:hAnsi="Times New Roman"/>
                <w:spacing w:val="-10"/>
              </w:rPr>
              <w:t xml:space="preserve"> </w:t>
            </w:r>
            <w:r>
              <w:rPr>
                <w:rFonts w:eastAsia="Calibri"/>
              </w:rPr>
              <w:t>is</w:t>
            </w:r>
            <w:r>
              <w:rPr>
                <w:rFonts w:ascii="Times New Roman" w:hAnsi="Times New Roman"/>
                <w:spacing w:val="-6"/>
              </w:rPr>
              <w:t xml:space="preserve"> </w:t>
            </w:r>
            <w:r>
              <w:rPr>
                <w:rFonts w:eastAsia="Calibri"/>
                <w:spacing w:val="-1"/>
              </w:rPr>
              <w:t>ob</w:t>
            </w:r>
            <w:r>
              <w:rPr>
                <w:rFonts w:eastAsia="Calibri"/>
                <w:spacing w:val="-2"/>
              </w:rPr>
              <w:t>t</w:t>
            </w:r>
            <w:r>
              <w:rPr>
                <w:rFonts w:eastAsia="Calibri"/>
                <w:spacing w:val="3"/>
              </w:rPr>
              <w:t>a</w:t>
            </w:r>
            <w:r>
              <w:rPr>
                <w:rFonts w:eastAsia="Calibri"/>
                <w:spacing w:val="-2"/>
              </w:rPr>
              <w:t>i</w:t>
            </w:r>
            <w:r>
              <w:rPr>
                <w:rFonts w:eastAsia="Calibri"/>
                <w:spacing w:val="-1"/>
              </w:rPr>
              <w:t>n</w:t>
            </w:r>
            <w:r>
              <w:rPr>
                <w:rFonts w:eastAsia="Calibri"/>
              </w:rPr>
              <w:t>ed</w:t>
            </w:r>
            <w:r>
              <w:rPr>
                <w:rFonts w:ascii="Times New Roman" w:hAnsi="Times New Roman"/>
                <w:spacing w:val="-13"/>
              </w:rPr>
              <w:t xml:space="preserve"> </w:t>
            </w:r>
            <w:r>
              <w:rPr>
                <w:rFonts w:eastAsia="Calibri"/>
                <w:spacing w:val="2"/>
              </w:rPr>
              <w:t>f</w:t>
            </w:r>
            <w:r>
              <w:rPr>
                <w:rFonts w:eastAsia="Calibri"/>
                <w:spacing w:val="-2"/>
              </w:rPr>
              <w:t>r</w:t>
            </w:r>
            <w:r>
              <w:rPr>
                <w:rFonts w:eastAsia="Calibri"/>
                <w:spacing w:val="1"/>
              </w:rPr>
              <w:t>o</w:t>
            </w:r>
            <w:r>
              <w:rPr>
                <w:rFonts w:eastAsia="Calibri"/>
              </w:rPr>
              <w:t>m</w:t>
            </w:r>
            <w:r>
              <w:rPr>
                <w:rFonts w:ascii="Times New Roman" w:hAnsi="Times New Roman"/>
                <w:spacing w:val="-11"/>
              </w:rPr>
              <w:t xml:space="preserve"> </w:t>
            </w:r>
            <w:r>
              <w:rPr>
                <w:rFonts w:eastAsia="Calibri"/>
                <w:spacing w:val="-1"/>
              </w:rPr>
              <w:t>ho</w:t>
            </w:r>
            <w:r>
              <w:rPr>
                <w:rFonts w:eastAsia="Calibri"/>
                <w:spacing w:val="4"/>
              </w:rPr>
              <w:t>u</w:t>
            </w:r>
            <w:r>
              <w:rPr>
                <w:rFonts w:eastAsia="Calibri"/>
                <w:spacing w:val="-1"/>
              </w:rPr>
              <w:t>s</w:t>
            </w:r>
            <w:r>
              <w:rPr>
                <w:rFonts w:eastAsia="Calibri"/>
              </w:rPr>
              <w:t>e</w:t>
            </w:r>
            <w:r>
              <w:rPr>
                <w:rFonts w:eastAsia="Calibri"/>
                <w:spacing w:val="-1"/>
              </w:rPr>
              <w:t>h</w:t>
            </w:r>
            <w:r>
              <w:rPr>
                <w:rFonts w:eastAsia="Calibri"/>
                <w:spacing w:val="1"/>
              </w:rPr>
              <w:t>o</w:t>
            </w:r>
            <w:r>
              <w:rPr>
                <w:rFonts w:eastAsia="Calibri"/>
                <w:spacing w:val="-2"/>
              </w:rPr>
              <w:t>l</w:t>
            </w:r>
            <w:r>
              <w:rPr>
                <w:rFonts w:eastAsia="Calibri"/>
              </w:rPr>
              <w:t>d</w:t>
            </w:r>
            <w:r>
              <w:rPr>
                <w:rFonts w:ascii="Times New Roman" w:hAnsi="Times New Roman"/>
                <w:spacing w:val="-12"/>
              </w:rPr>
              <w:t xml:space="preserve"> </w:t>
            </w:r>
            <w:r>
              <w:rPr>
                <w:rFonts w:eastAsia="Calibri"/>
              </w:rPr>
              <w:t>s</w:t>
            </w:r>
            <w:r>
              <w:rPr>
                <w:rFonts w:eastAsia="Calibri"/>
                <w:spacing w:val="-1"/>
              </w:rPr>
              <w:t>u</w:t>
            </w:r>
            <w:r>
              <w:rPr>
                <w:rFonts w:eastAsia="Calibri"/>
                <w:spacing w:val="3"/>
              </w:rPr>
              <w:t>r</w:t>
            </w:r>
            <w:r>
              <w:rPr>
                <w:rFonts w:eastAsia="Calibri"/>
              </w:rPr>
              <w:t>v</w:t>
            </w:r>
            <w:r>
              <w:rPr>
                <w:rFonts w:eastAsia="Calibri"/>
                <w:spacing w:val="2"/>
              </w:rPr>
              <w:t>e</w:t>
            </w:r>
            <w:r>
              <w:rPr>
                <w:rFonts w:eastAsia="Calibri"/>
              </w:rPr>
              <w:t>y</w:t>
            </w:r>
            <w:r>
              <w:rPr>
                <w:rFonts w:ascii="Times New Roman" w:hAnsi="Times New Roman"/>
                <w:spacing w:val="-13"/>
              </w:rPr>
              <w:t xml:space="preserve"> </w:t>
            </w:r>
            <w:r>
              <w:rPr>
                <w:rFonts w:eastAsia="Calibri"/>
                <w:spacing w:val="-1"/>
              </w:rPr>
              <w:t>d</w:t>
            </w:r>
            <w:r>
              <w:rPr>
                <w:rFonts w:eastAsia="Calibri"/>
                <w:spacing w:val="1"/>
              </w:rPr>
              <w:t>a</w:t>
            </w:r>
            <w:r>
              <w:rPr>
                <w:rFonts w:eastAsia="Calibri"/>
                <w:spacing w:val="-2"/>
              </w:rPr>
              <w:t>t</w:t>
            </w:r>
            <w:r>
              <w:rPr>
                <w:rFonts w:eastAsia="Calibri"/>
              </w:rPr>
              <w:t>a</w:t>
            </w:r>
            <w:r>
              <w:rPr>
                <w:rFonts w:ascii="Times New Roman" w:hAnsi="Times New Roman"/>
                <w:spacing w:val="-10"/>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rPr>
              <w:t>ce</w:t>
            </w:r>
            <w:r>
              <w:rPr>
                <w:rFonts w:eastAsia="Calibri"/>
                <w:spacing w:val="1"/>
              </w:rPr>
              <w:t>n</w:t>
            </w:r>
            <w:r>
              <w:rPr>
                <w:rFonts w:eastAsia="Calibri"/>
              </w:rPr>
              <w:t>s</w:t>
            </w:r>
            <w:r>
              <w:rPr>
                <w:rFonts w:eastAsia="Calibri"/>
                <w:spacing w:val="4"/>
              </w:rPr>
              <w:t>u</w:t>
            </w:r>
            <w:r>
              <w:rPr>
                <w:rFonts w:eastAsia="Calibri"/>
              </w:rPr>
              <w:t>s</w:t>
            </w:r>
            <w:r>
              <w:rPr>
                <w:rFonts w:ascii="Times New Roman" w:hAnsi="Times New Roman"/>
                <w:spacing w:val="-15"/>
              </w:rPr>
              <w:t xml:space="preserve"> </w:t>
            </w:r>
            <w:r>
              <w:rPr>
                <w:rFonts w:eastAsia="Calibri"/>
                <w:spacing w:val="1"/>
              </w:rPr>
              <w:t>d</w:t>
            </w:r>
            <w:r>
              <w:rPr>
                <w:rFonts w:eastAsia="Calibri"/>
                <w:spacing w:val="-1"/>
              </w:rPr>
              <w:t>a</w:t>
            </w:r>
            <w:r>
              <w:rPr>
                <w:rFonts w:eastAsia="Calibri"/>
                <w:spacing w:val="-2"/>
              </w:rPr>
              <w:t>t</w:t>
            </w:r>
            <w:r>
              <w:rPr>
                <w:rFonts w:eastAsia="Calibri"/>
                <w:spacing w:val="3"/>
              </w:rPr>
              <w:t>a</w:t>
            </w:r>
            <w:r>
              <w:rPr>
                <w:rFonts w:eastAsia="Calibri"/>
              </w:rPr>
              <w:t>.</w:t>
            </w:r>
            <w:r>
              <w:rPr>
                <w:rFonts w:ascii="Times New Roman" w:hAnsi="Times New Roman"/>
              </w:rPr>
              <w:t xml:space="preserve"> </w:t>
            </w:r>
            <w:r>
              <w:rPr>
                <w:rFonts w:eastAsia="Calibri"/>
              </w:rPr>
              <w:t>R</w:t>
            </w:r>
            <w:r>
              <w:rPr>
                <w:rFonts w:eastAsia="Calibri"/>
                <w:spacing w:val="2"/>
              </w:rPr>
              <w:t>e</w:t>
            </w:r>
            <w:r>
              <w:rPr>
                <w:rFonts w:eastAsia="Calibri"/>
                <w:spacing w:val="-2"/>
              </w:rPr>
              <w:t>g</w:t>
            </w:r>
            <w:r>
              <w:rPr>
                <w:rFonts w:eastAsia="Calibri"/>
              </w:rPr>
              <w:t>i</w:t>
            </w:r>
            <w:r>
              <w:rPr>
                <w:rFonts w:eastAsia="Calibri"/>
                <w:spacing w:val="-1"/>
              </w:rPr>
              <w:t>s</w:t>
            </w:r>
            <w:r>
              <w:rPr>
                <w:rFonts w:eastAsia="Calibri"/>
                <w:spacing w:val="-2"/>
              </w:rPr>
              <w:t>tr</w:t>
            </w:r>
            <w:r>
              <w:rPr>
                <w:rFonts w:eastAsia="Calibri"/>
                <w:spacing w:val="3"/>
              </w:rPr>
              <w:t>a</w:t>
            </w:r>
            <w:r>
              <w:rPr>
                <w:rFonts w:eastAsia="Calibri"/>
                <w:spacing w:val="1"/>
              </w:rPr>
              <w:t>t</w:t>
            </w:r>
            <w:r>
              <w:rPr>
                <w:rFonts w:eastAsia="Calibri"/>
                <w:spacing w:val="-2"/>
              </w:rPr>
              <w:t>i</w:t>
            </w:r>
            <w:r>
              <w:rPr>
                <w:rFonts w:eastAsia="Calibri"/>
                <w:spacing w:val="-1"/>
              </w:rPr>
              <w:t>o</w:t>
            </w:r>
            <w:r>
              <w:rPr>
                <w:rFonts w:eastAsia="Calibri"/>
              </w:rPr>
              <w:t>n</w:t>
            </w:r>
            <w:r>
              <w:rPr>
                <w:rFonts w:ascii="Times New Roman" w:hAnsi="Times New Roman"/>
                <w:spacing w:val="-16"/>
              </w:rPr>
              <w:t xml:space="preserve"> </w:t>
            </w:r>
            <w:r>
              <w:rPr>
                <w:rFonts w:eastAsia="Calibri"/>
                <w:spacing w:val="-1"/>
              </w:rPr>
              <w:t>d</w:t>
            </w:r>
            <w:r>
              <w:rPr>
                <w:rFonts w:eastAsia="Calibri"/>
                <w:spacing w:val="1"/>
              </w:rPr>
              <w:t>a</w:t>
            </w:r>
            <w:r>
              <w:rPr>
                <w:rFonts w:eastAsia="Calibri"/>
                <w:spacing w:val="-2"/>
              </w:rPr>
              <w:t>t</w:t>
            </w:r>
            <w:r>
              <w:rPr>
                <w:rFonts w:eastAsia="Calibri"/>
              </w:rPr>
              <w:t>a</w:t>
            </w:r>
            <w:r>
              <w:rPr>
                <w:rFonts w:ascii="Times New Roman" w:hAnsi="Times New Roman"/>
                <w:spacing w:val="-10"/>
              </w:rPr>
              <w:t xml:space="preserve"> </w:t>
            </w:r>
            <w:r>
              <w:rPr>
                <w:rFonts w:eastAsia="Calibri"/>
              </w:rPr>
              <w:t>r</w:t>
            </w:r>
            <w:r>
              <w:rPr>
                <w:rFonts w:eastAsia="Calibri"/>
                <w:spacing w:val="2"/>
              </w:rPr>
              <w:t>e</w:t>
            </w:r>
            <w:r>
              <w:rPr>
                <w:rFonts w:eastAsia="Calibri"/>
                <w:spacing w:val="-5"/>
              </w:rPr>
              <w:t>g</w:t>
            </w:r>
            <w:r>
              <w:rPr>
                <w:rFonts w:eastAsia="Calibri"/>
                <w:spacing w:val="1"/>
              </w:rPr>
              <w:t>a</w:t>
            </w:r>
            <w:r>
              <w:rPr>
                <w:rFonts w:eastAsia="Calibri"/>
                <w:spacing w:val="-2"/>
              </w:rPr>
              <w:t>r</w:t>
            </w:r>
            <w:r>
              <w:rPr>
                <w:rFonts w:eastAsia="Calibri"/>
                <w:spacing w:val="1"/>
              </w:rPr>
              <w:t>d</w:t>
            </w:r>
            <w:r>
              <w:rPr>
                <w:rFonts w:eastAsia="Calibri"/>
              </w:rPr>
              <w:t>ed</w:t>
            </w:r>
            <w:r>
              <w:rPr>
                <w:rFonts w:ascii="Times New Roman" w:hAnsi="Times New Roman"/>
                <w:spacing w:val="-15"/>
              </w:rPr>
              <w:t xml:space="preserve"> </w:t>
            </w:r>
            <w:r>
              <w:rPr>
                <w:rFonts w:eastAsia="Calibri"/>
                <w:spacing w:val="-1"/>
              </w:rPr>
              <w:t>a</w:t>
            </w:r>
            <w:r>
              <w:rPr>
                <w:rFonts w:eastAsia="Calibri"/>
              </w:rPr>
              <w:t>s</w:t>
            </w:r>
            <w:r>
              <w:rPr>
                <w:rFonts w:ascii="Times New Roman" w:hAnsi="Times New Roman"/>
                <w:spacing w:val="-7"/>
              </w:rPr>
              <w:t xml:space="preserve"> </w:t>
            </w:r>
            <w:r>
              <w:rPr>
                <w:rFonts w:eastAsia="Calibri"/>
              </w:rPr>
              <w:t>le</w:t>
            </w:r>
            <w:r>
              <w:rPr>
                <w:rFonts w:eastAsia="Calibri"/>
                <w:spacing w:val="-1"/>
              </w:rPr>
              <w:t>s</w:t>
            </w:r>
            <w:r>
              <w:rPr>
                <w:rFonts w:eastAsia="Calibri"/>
              </w:rPr>
              <w:t>s</w:t>
            </w:r>
            <w:r>
              <w:rPr>
                <w:rFonts w:ascii="Times New Roman" w:hAnsi="Times New Roman"/>
                <w:spacing w:val="-8"/>
              </w:rPr>
              <w:t xml:space="preserve"> </w:t>
            </w:r>
            <w:r>
              <w:rPr>
                <w:rFonts w:eastAsia="Calibri"/>
                <w:spacing w:val="-2"/>
              </w:rPr>
              <w:t>t</w:t>
            </w:r>
            <w:r>
              <w:rPr>
                <w:rFonts w:eastAsia="Calibri"/>
                <w:spacing w:val="-1"/>
              </w:rPr>
              <w:t>h</w:t>
            </w:r>
            <w:r>
              <w:rPr>
                <w:rFonts w:eastAsia="Calibri"/>
                <w:spacing w:val="1"/>
              </w:rPr>
              <w:t>a</w:t>
            </w:r>
            <w:r>
              <w:rPr>
                <w:rFonts w:eastAsia="Calibri"/>
              </w:rPr>
              <w:t>n</w:t>
            </w:r>
            <w:r>
              <w:rPr>
                <w:rFonts w:ascii="Times New Roman" w:hAnsi="Times New Roman"/>
                <w:spacing w:val="-10"/>
              </w:rPr>
              <w:t xml:space="preserve"> </w:t>
            </w:r>
            <w:r>
              <w:rPr>
                <w:rFonts w:eastAsia="Calibri"/>
              </w:rPr>
              <w:t>90</w:t>
            </w:r>
            <w:r>
              <w:rPr>
                <w:rFonts w:ascii="Times New Roman" w:hAnsi="Times New Roman"/>
                <w:spacing w:val="-11"/>
              </w:rPr>
              <w:t xml:space="preserve"> </w:t>
            </w:r>
            <w:r>
              <w:rPr>
                <w:rFonts w:eastAsia="Calibri"/>
                <w:spacing w:val="4"/>
              </w:rPr>
              <w:t>p</w:t>
            </w:r>
            <w:r>
              <w:rPr>
                <w:rFonts w:eastAsia="Calibri"/>
              </w:rPr>
              <w:t>er</w:t>
            </w:r>
            <w:r>
              <w:rPr>
                <w:rFonts w:ascii="Times New Roman" w:hAnsi="Times New Roman"/>
                <w:spacing w:val="-7"/>
              </w:rPr>
              <w:t xml:space="preserve"> </w:t>
            </w:r>
            <w:r>
              <w:rPr>
                <w:rFonts w:eastAsia="Calibri"/>
              </w:rPr>
              <w:t>ce</w:t>
            </w:r>
            <w:r>
              <w:rPr>
                <w:rFonts w:eastAsia="Calibri"/>
                <w:spacing w:val="-1"/>
              </w:rPr>
              <w:t>n</w:t>
            </w:r>
            <w:r>
              <w:rPr>
                <w:rFonts w:eastAsia="Calibri"/>
              </w:rPr>
              <w:t>t</w:t>
            </w:r>
            <w:r>
              <w:rPr>
                <w:rFonts w:ascii="Times New Roman" w:hAnsi="Times New Roman"/>
                <w:spacing w:val="-8"/>
              </w:rPr>
              <w:t xml:space="preserve"> </w:t>
            </w:r>
            <w:r>
              <w:rPr>
                <w:rFonts w:eastAsia="Calibri"/>
                <w:spacing w:val="-2"/>
              </w:rPr>
              <w:t>c</w:t>
            </w:r>
            <w:r>
              <w:rPr>
                <w:rFonts w:eastAsia="Calibri"/>
                <w:spacing w:val="1"/>
              </w:rPr>
              <w:t>o</w:t>
            </w:r>
            <w:r>
              <w:rPr>
                <w:rFonts w:eastAsia="Calibri"/>
              </w:rPr>
              <w:t>m</w:t>
            </w:r>
            <w:r>
              <w:rPr>
                <w:rFonts w:eastAsia="Calibri"/>
                <w:spacing w:val="1"/>
              </w:rPr>
              <w:t>p</w:t>
            </w:r>
            <w:r>
              <w:rPr>
                <w:rFonts w:eastAsia="Calibri"/>
                <w:spacing w:val="-2"/>
              </w:rPr>
              <w:t>l</w:t>
            </w:r>
            <w:r>
              <w:rPr>
                <w:rFonts w:eastAsia="Calibri"/>
                <w:spacing w:val="2"/>
              </w:rPr>
              <w:t>e</w:t>
            </w:r>
            <w:r>
              <w:rPr>
                <w:rFonts w:eastAsia="Calibri"/>
                <w:spacing w:val="-2"/>
              </w:rPr>
              <w:t>t</w:t>
            </w:r>
            <w:r>
              <w:rPr>
                <w:rFonts w:eastAsia="Calibri"/>
              </w:rPr>
              <w:t>e</w:t>
            </w:r>
            <w:r>
              <w:rPr>
                <w:rFonts w:ascii="Times New Roman" w:hAnsi="Times New Roman"/>
                <w:spacing w:val="-15"/>
              </w:rPr>
              <w:t xml:space="preserve"> </w:t>
            </w:r>
            <w:r>
              <w:rPr>
                <w:rFonts w:eastAsia="Calibri"/>
                <w:spacing w:val="3"/>
              </w:rPr>
              <w:t>a</w:t>
            </w:r>
            <w:r>
              <w:rPr>
                <w:rFonts w:eastAsia="Calibri"/>
                <w:spacing w:val="-2"/>
              </w:rPr>
              <w:t>r</w:t>
            </w:r>
            <w:r>
              <w:rPr>
                <w:rFonts w:eastAsia="Calibri"/>
              </w:rPr>
              <w:t>e</w:t>
            </w:r>
            <w:r>
              <w:rPr>
                <w:rFonts w:ascii="Times New Roman" w:hAnsi="Times New Roman"/>
                <w:spacing w:val="-8"/>
              </w:rPr>
              <w:t xml:space="preserve"> </w:t>
            </w:r>
            <w:r>
              <w:rPr>
                <w:rFonts w:eastAsia="Calibri"/>
              </w:rPr>
              <w:t>exce</w:t>
            </w:r>
            <w:r>
              <w:rPr>
                <w:rFonts w:eastAsia="Calibri"/>
                <w:spacing w:val="1"/>
              </w:rPr>
              <w:t>pt</w:t>
            </w:r>
            <w:r>
              <w:rPr>
                <w:rFonts w:eastAsia="Calibri"/>
                <w:spacing w:val="-2"/>
              </w:rPr>
              <w:t>i</w:t>
            </w:r>
            <w:r>
              <w:rPr>
                <w:rFonts w:eastAsia="Calibri"/>
                <w:spacing w:val="-1"/>
              </w:rPr>
              <w:t>on</w:t>
            </w:r>
            <w:r>
              <w:rPr>
                <w:rFonts w:eastAsia="Calibri"/>
                <w:spacing w:val="1"/>
              </w:rPr>
              <w:t>a</w:t>
            </w:r>
            <w:r>
              <w:rPr>
                <w:rFonts w:eastAsia="Calibri"/>
              </w:rPr>
              <w:t>lly</w:t>
            </w:r>
            <w:r>
              <w:rPr>
                <w:rFonts w:ascii="Times New Roman" w:hAnsi="Times New Roman"/>
                <w:spacing w:val="-16"/>
              </w:rPr>
              <w:t xml:space="preserve"> </w:t>
            </w:r>
            <w:r>
              <w:rPr>
                <w:rFonts w:eastAsia="Calibri"/>
                <w:spacing w:val="1"/>
              </w:rPr>
              <w:t>u</w:t>
            </w:r>
            <w:r>
              <w:rPr>
                <w:rFonts w:eastAsia="Calibri"/>
                <w:spacing w:val="-1"/>
              </w:rPr>
              <w:t>s</w:t>
            </w:r>
            <w:r>
              <w:rPr>
                <w:rFonts w:eastAsia="Calibri"/>
              </w:rPr>
              <w:t>ed</w:t>
            </w:r>
            <w:r>
              <w:rPr>
                <w:rFonts w:ascii="Times New Roman" w:hAnsi="Times New Roman"/>
                <w:spacing w:val="-10"/>
              </w:rPr>
              <w:t xml:space="preserve"> </w:t>
            </w:r>
            <w:r>
              <w:rPr>
                <w:rFonts w:eastAsia="Calibri"/>
                <w:spacing w:val="-1"/>
              </w:rPr>
              <w:t>f</w:t>
            </w:r>
            <w:r>
              <w:rPr>
                <w:rFonts w:eastAsia="Calibri"/>
                <w:spacing w:val="1"/>
              </w:rPr>
              <w:t>o</w:t>
            </w:r>
            <w:r>
              <w:rPr>
                <w:rFonts w:eastAsia="Calibri"/>
              </w:rPr>
              <w:t>r</w:t>
            </w:r>
            <w:r>
              <w:rPr>
                <w:rFonts w:ascii="Times New Roman" w:hAnsi="Times New Roman"/>
                <w:spacing w:val="-8"/>
              </w:rPr>
              <w:t xml:space="preserve"> </w:t>
            </w:r>
            <w:r>
              <w:rPr>
                <w:rFonts w:eastAsia="Calibri"/>
              </w:rPr>
              <w:t>c</w:t>
            </w:r>
            <w:r>
              <w:rPr>
                <w:rFonts w:eastAsia="Calibri"/>
                <w:spacing w:val="-1"/>
              </w:rPr>
              <w:t>oun</w:t>
            </w:r>
            <w:r>
              <w:rPr>
                <w:rFonts w:eastAsia="Calibri"/>
                <w:spacing w:val="1"/>
              </w:rPr>
              <w:t>t</w:t>
            </w:r>
            <w:r>
              <w:rPr>
                <w:rFonts w:eastAsia="Calibri"/>
              </w:rPr>
              <w:t>r</w:t>
            </w:r>
            <w:r>
              <w:rPr>
                <w:rFonts w:eastAsia="Calibri"/>
                <w:spacing w:val="-2"/>
              </w:rPr>
              <w:t>i</w:t>
            </w:r>
            <w:r>
              <w:rPr>
                <w:rFonts w:eastAsia="Calibri"/>
                <w:spacing w:val="2"/>
              </w:rPr>
              <w:t>e</w:t>
            </w:r>
            <w:r>
              <w:rPr>
                <w:rFonts w:eastAsia="Calibri"/>
              </w:rPr>
              <w:t>s</w:t>
            </w:r>
            <w:r>
              <w:rPr>
                <w:rFonts w:ascii="Times New Roman" w:hAnsi="Times New Roman"/>
                <w:spacing w:val="-13"/>
              </w:rPr>
              <w:t xml:space="preserve"> </w:t>
            </w:r>
            <w:r>
              <w:rPr>
                <w:rFonts w:eastAsia="Calibri"/>
              </w:rPr>
              <w:t>w</w:t>
            </w:r>
            <w:r>
              <w:rPr>
                <w:rFonts w:eastAsia="Calibri"/>
                <w:spacing w:val="-1"/>
              </w:rPr>
              <w:t>h</w:t>
            </w:r>
            <w:r>
              <w:rPr>
                <w:rFonts w:eastAsia="Calibri"/>
              </w:rPr>
              <w:t>ere</w:t>
            </w:r>
            <w:r>
              <w:rPr>
                <w:rFonts w:ascii="Times New Roman" w:hAnsi="Times New Roman"/>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1"/>
              </w:rPr>
              <w:t>a</w:t>
            </w:r>
            <w:r>
              <w:rPr>
                <w:rFonts w:eastAsia="Calibri"/>
                <w:spacing w:val="-2"/>
              </w:rPr>
              <w:t>lt</w:t>
            </w:r>
            <w:r>
              <w:rPr>
                <w:rFonts w:eastAsia="Calibri"/>
                <w:spacing w:val="2"/>
              </w:rPr>
              <w:t>e</w:t>
            </w:r>
            <w:r>
              <w:rPr>
                <w:rFonts w:eastAsia="Calibri"/>
                <w:spacing w:val="-2"/>
              </w:rPr>
              <w:t>r</w:t>
            </w:r>
            <w:r>
              <w:rPr>
                <w:rFonts w:eastAsia="Calibri"/>
                <w:spacing w:val="-1"/>
              </w:rPr>
              <w:t>n</w:t>
            </w:r>
            <w:r>
              <w:rPr>
                <w:rFonts w:eastAsia="Calibri"/>
                <w:spacing w:val="1"/>
              </w:rPr>
              <w:t>at</w:t>
            </w:r>
            <w:r>
              <w:rPr>
                <w:rFonts w:eastAsia="Calibri"/>
              </w:rPr>
              <w:t>ive</w:t>
            </w:r>
            <w:r>
              <w:rPr>
                <w:rFonts w:ascii="Times New Roman" w:hAnsi="Times New Roman"/>
                <w:spacing w:val="-14"/>
              </w:rPr>
              <w:t xml:space="preserve"> </w:t>
            </w:r>
            <w:r>
              <w:rPr>
                <w:rFonts w:eastAsia="Calibri"/>
              </w:rPr>
              <w:t>s</w:t>
            </w:r>
            <w:r>
              <w:rPr>
                <w:rFonts w:eastAsia="Calibri"/>
                <w:spacing w:val="1"/>
              </w:rPr>
              <w:t>ou</w:t>
            </w:r>
            <w:r>
              <w:rPr>
                <w:rFonts w:eastAsia="Calibri"/>
              </w:rPr>
              <w:t>r</w:t>
            </w:r>
            <w:r>
              <w:rPr>
                <w:rFonts w:eastAsia="Calibri"/>
                <w:spacing w:val="-2"/>
              </w:rPr>
              <w:t>c</w:t>
            </w:r>
            <w:r>
              <w:rPr>
                <w:rFonts w:eastAsia="Calibri"/>
              </w:rPr>
              <w:t>es</w:t>
            </w:r>
            <w:r>
              <w:rPr>
                <w:rFonts w:ascii="Times New Roman" w:hAnsi="Times New Roman"/>
                <w:spacing w:val="-14"/>
              </w:rPr>
              <w:t xml:space="preserve"> </w:t>
            </w:r>
            <w:r>
              <w:rPr>
                <w:rFonts w:eastAsia="Calibri"/>
                <w:spacing w:val="1"/>
              </w:rPr>
              <w:t>p</w:t>
            </w:r>
            <w:r>
              <w:rPr>
                <w:rFonts w:eastAsia="Calibri"/>
              </w:rPr>
              <w:t>r</w:t>
            </w:r>
            <w:r>
              <w:rPr>
                <w:rFonts w:eastAsia="Calibri"/>
                <w:spacing w:val="2"/>
              </w:rPr>
              <w:t>e</w:t>
            </w:r>
            <w:r>
              <w:rPr>
                <w:rFonts w:eastAsia="Calibri"/>
              </w:rPr>
              <w:t>se</w:t>
            </w:r>
            <w:r>
              <w:rPr>
                <w:rFonts w:eastAsia="Calibri"/>
                <w:spacing w:val="-1"/>
              </w:rPr>
              <w:t>n</w:t>
            </w:r>
            <w:r>
              <w:rPr>
                <w:rFonts w:eastAsia="Calibri"/>
              </w:rPr>
              <w:t>t</w:t>
            </w:r>
            <w:r>
              <w:rPr>
                <w:rFonts w:ascii="Times New Roman" w:hAnsi="Times New Roman"/>
                <w:spacing w:val="-12"/>
              </w:rPr>
              <w:t xml:space="preserve"> </w:t>
            </w:r>
            <w:r>
              <w:rPr>
                <w:rFonts w:eastAsia="Calibri"/>
                <w:spacing w:val="1"/>
              </w:rPr>
              <w:t>p</w:t>
            </w:r>
            <w:r>
              <w:rPr>
                <w:rFonts w:eastAsia="Calibri"/>
                <w:spacing w:val="-2"/>
              </w:rPr>
              <w:t>r</w:t>
            </w:r>
            <w:r>
              <w:rPr>
                <w:rFonts w:eastAsia="Calibri"/>
                <w:spacing w:val="-1"/>
              </w:rPr>
              <w:t>o</w:t>
            </w:r>
            <w:r>
              <w:rPr>
                <w:rFonts w:eastAsia="Calibri"/>
                <w:spacing w:val="1"/>
              </w:rPr>
              <w:t>b</w:t>
            </w:r>
            <w:r>
              <w:rPr>
                <w:rFonts w:eastAsia="Calibri"/>
              </w:rPr>
              <w:t>lems</w:t>
            </w:r>
            <w:r>
              <w:rPr>
                <w:rFonts w:ascii="Times New Roman" w:hAnsi="Times New Roman"/>
                <w:spacing w:val="-16"/>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rPr>
              <w:t>c</w:t>
            </w:r>
            <w:r>
              <w:rPr>
                <w:rFonts w:eastAsia="Calibri"/>
                <w:spacing w:val="-1"/>
              </w:rPr>
              <w:t>o</w:t>
            </w:r>
            <w:r>
              <w:rPr>
                <w:rFonts w:eastAsia="Calibri"/>
              </w:rPr>
              <w:t>m</w:t>
            </w:r>
            <w:r>
              <w:rPr>
                <w:rFonts w:eastAsia="Calibri"/>
                <w:spacing w:val="-1"/>
              </w:rPr>
              <w:t>p</w:t>
            </w:r>
            <w:r>
              <w:rPr>
                <w:rFonts w:eastAsia="Calibri"/>
                <w:spacing w:val="3"/>
              </w:rPr>
              <w:t>a</w:t>
            </w:r>
            <w:r>
              <w:rPr>
                <w:rFonts w:eastAsia="Calibri"/>
                <w:spacing w:val="1"/>
              </w:rPr>
              <w:t>t</w:t>
            </w:r>
            <w:r>
              <w:rPr>
                <w:rFonts w:eastAsia="Calibri"/>
                <w:spacing w:val="-2"/>
              </w:rPr>
              <w:t>i</w:t>
            </w:r>
            <w:r>
              <w:rPr>
                <w:rFonts w:eastAsia="Calibri"/>
                <w:spacing w:val="1"/>
              </w:rPr>
              <w:t>b</w:t>
            </w:r>
            <w:r>
              <w:rPr>
                <w:rFonts w:eastAsia="Calibri"/>
              </w:rPr>
              <w:t>il</w:t>
            </w:r>
            <w:r>
              <w:rPr>
                <w:rFonts w:eastAsia="Calibri"/>
                <w:spacing w:val="-2"/>
              </w:rPr>
              <w:t>it</w:t>
            </w:r>
            <w:r>
              <w:rPr>
                <w:rFonts w:eastAsia="Calibri"/>
              </w:rPr>
              <w:t>y</w:t>
            </w:r>
            <w:r>
              <w:rPr>
                <w:rFonts w:ascii="Times New Roman" w:hAnsi="Times New Roman"/>
                <w:spacing w:val="-19"/>
              </w:rPr>
              <w:t xml:space="preserve"> </w:t>
            </w:r>
            <w:r>
              <w:rPr>
                <w:rFonts w:eastAsia="Calibri"/>
                <w:spacing w:val="1"/>
              </w:rPr>
              <w:t>a</w:t>
            </w:r>
            <w:r>
              <w:rPr>
                <w:rFonts w:eastAsia="Calibri"/>
                <w:spacing w:val="-1"/>
              </w:rPr>
              <w:t>n</w:t>
            </w:r>
            <w:r>
              <w:rPr>
                <w:rFonts w:eastAsia="Calibri"/>
              </w:rPr>
              <w:t>d</w:t>
            </w:r>
            <w:r>
              <w:rPr>
                <w:rFonts w:ascii="Times New Roman" w:hAnsi="Times New Roman"/>
                <w:spacing w:val="-6"/>
              </w:rPr>
              <w:t xml:space="preserve"> </w:t>
            </w:r>
            <w:r>
              <w:rPr>
                <w:rFonts w:eastAsia="Calibri"/>
                <w:spacing w:val="-2"/>
              </w:rPr>
              <w:t>r</w:t>
            </w:r>
            <w:r>
              <w:rPr>
                <w:rFonts w:eastAsia="Calibri"/>
                <w:spacing w:val="2"/>
              </w:rPr>
              <w:t>e</w:t>
            </w:r>
            <w:r>
              <w:rPr>
                <w:rFonts w:eastAsia="Calibri"/>
                <w:spacing w:val="-2"/>
              </w:rPr>
              <w:t>g</w:t>
            </w:r>
            <w:r>
              <w:rPr>
                <w:rFonts w:eastAsia="Calibri"/>
              </w:rPr>
              <w:t>i</w:t>
            </w:r>
            <w:r>
              <w:rPr>
                <w:rFonts w:eastAsia="Calibri"/>
                <w:spacing w:val="-1"/>
              </w:rPr>
              <w:t>s</w:t>
            </w:r>
            <w:r>
              <w:rPr>
                <w:rFonts w:eastAsia="Calibri"/>
                <w:spacing w:val="-2"/>
              </w:rPr>
              <w:t>tr</w:t>
            </w:r>
            <w:r>
              <w:rPr>
                <w:rFonts w:eastAsia="Calibri"/>
                <w:spacing w:val="3"/>
              </w:rPr>
              <w:t>a</w:t>
            </w:r>
            <w:r>
              <w:rPr>
                <w:rFonts w:eastAsia="Calibri"/>
                <w:spacing w:val="1"/>
              </w:rPr>
              <w:t>t</w:t>
            </w:r>
            <w:r>
              <w:rPr>
                <w:rFonts w:eastAsia="Calibri"/>
                <w:spacing w:val="-2"/>
              </w:rPr>
              <w:t>i</w:t>
            </w:r>
            <w:r>
              <w:rPr>
                <w:rFonts w:eastAsia="Calibri"/>
                <w:spacing w:val="-1"/>
              </w:rPr>
              <w:t>o</w:t>
            </w:r>
            <w:r>
              <w:rPr>
                <w:rFonts w:eastAsia="Calibri"/>
              </w:rPr>
              <w:t>n</w:t>
            </w:r>
            <w:r>
              <w:rPr>
                <w:rFonts w:ascii="Times New Roman" w:hAnsi="Times New Roman"/>
                <w:spacing w:val="-15"/>
              </w:rPr>
              <w:t xml:space="preserve"> </w:t>
            </w:r>
            <w:r>
              <w:rPr>
                <w:rFonts w:eastAsia="Calibri"/>
                <w:spacing w:val="-1"/>
              </w:rPr>
              <w:t>d</w:t>
            </w:r>
            <w:r>
              <w:rPr>
                <w:rFonts w:eastAsia="Calibri"/>
                <w:spacing w:val="1"/>
              </w:rPr>
              <w:t>a</w:t>
            </w:r>
            <w:r>
              <w:rPr>
                <w:rFonts w:eastAsia="Calibri"/>
                <w:spacing w:val="-2"/>
              </w:rPr>
              <w:t>t</w:t>
            </w:r>
            <w:r>
              <w:rPr>
                <w:rFonts w:eastAsia="Calibri"/>
              </w:rPr>
              <w:t>a</w:t>
            </w:r>
            <w:r>
              <w:rPr>
                <w:rFonts w:ascii="Times New Roman" w:hAnsi="Times New Roman"/>
                <w:spacing w:val="-7"/>
              </w:rPr>
              <w:t xml:space="preserve"> </w:t>
            </w:r>
            <w:r>
              <w:rPr>
                <w:rFonts w:eastAsia="Calibri"/>
                <w:spacing w:val="-2"/>
              </w:rPr>
              <w:t>c</w:t>
            </w:r>
            <w:r>
              <w:rPr>
                <w:rFonts w:eastAsia="Calibri"/>
                <w:spacing w:val="1"/>
              </w:rPr>
              <w:t>a</w:t>
            </w:r>
            <w:r>
              <w:rPr>
                <w:rFonts w:eastAsia="Calibri"/>
              </w:rPr>
              <w:t>n</w:t>
            </w:r>
            <w:r>
              <w:rPr>
                <w:rFonts w:ascii="Times New Roman" w:hAnsi="Times New Roman"/>
                <w:spacing w:val="-11"/>
              </w:rPr>
              <w:t xml:space="preserve"> </w:t>
            </w:r>
            <w:r>
              <w:rPr>
                <w:rFonts w:eastAsia="Calibri"/>
                <w:spacing w:val="-1"/>
              </w:rPr>
              <w:t>p</w:t>
            </w:r>
            <w:r>
              <w:rPr>
                <w:rFonts w:eastAsia="Calibri"/>
              </w:rPr>
              <w:t>r</w:t>
            </w:r>
            <w:r>
              <w:rPr>
                <w:rFonts w:eastAsia="Calibri"/>
                <w:spacing w:val="1"/>
              </w:rPr>
              <w:t>o</w:t>
            </w:r>
            <w:r>
              <w:rPr>
                <w:rFonts w:eastAsia="Calibri"/>
                <w:spacing w:val="-1"/>
              </w:rPr>
              <w:t>v</w:t>
            </w:r>
            <w:r>
              <w:rPr>
                <w:rFonts w:eastAsia="Calibri"/>
                <w:spacing w:val="-2"/>
              </w:rPr>
              <w:t>i</w:t>
            </w:r>
            <w:r>
              <w:rPr>
                <w:rFonts w:eastAsia="Calibri"/>
                <w:spacing w:val="1"/>
              </w:rPr>
              <w:t>d</w:t>
            </w:r>
            <w:r>
              <w:rPr>
                <w:rFonts w:eastAsia="Calibri"/>
              </w:rPr>
              <w:t>e</w:t>
            </w:r>
            <w:r>
              <w:rPr>
                <w:rFonts w:ascii="Times New Roman" w:hAnsi="Times New Roman"/>
                <w:spacing w:val="-13"/>
              </w:rPr>
              <w:t xml:space="preserve"> </w:t>
            </w:r>
            <w:r>
              <w:rPr>
                <w:rFonts w:eastAsia="Calibri"/>
                <w:spacing w:val="1"/>
              </w:rPr>
              <w:t>a</w:t>
            </w:r>
            <w:r>
              <w:rPr>
                <w:rFonts w:eastAsia="Calibri"/>
              </w:rPr>
              <w:t>n</w:t>
            </w:r>
            <w:r>
              <w:rPr>
                <w:rFonts w:ascii="Times New Roman" w:hAnsi="Times New Roman"/>
              </w:rPr>
              <w:t xml:space="preserve"> </w:t>
            </w:r>
            <w:r>
              <w:rPr>
                <w:rFonts w:eastAsia="Calibri"/>
                <w:spacing w:val="1"/>
              </w:rPr>
              <w:t>a</w:t>
            </w:r>
            <w:r>
              <w:rPr>
                <w:rFonts w:eastAsia="Calibri"/>
                <w:spacing w:val="-1"/>
              </w:rPr>
              <w:t>ss</w:t>
            </w:r>
            <w:r>
              <w:rPr>
                <w:rFonts w:eastAsia="Calibri"/>
                <w:spacing w:val="2"/>
              </w:rPr>
              <w:t>e</w:t>
            </w:r>
            <w:r>
              <w:rPr>
                <w:rFonts w:eastAsia="Calibri"/>
                <w:spacing w:val="-1"/>
              </w:rPr>
              <w:t>ss</w:t>
            </w:r>
            <w:r>
              <w:rPr>
                <w:rFonts w:eastAsia="Calibri"/>
              </w:rPr>
              <w:t>me</w:t>
            </w:r>
            <w:r>
              <w:rPr>
                <w:rFonts w:eastAsia="Calibri"/>
                <w:spacing w:val="-1"/>
              </w:rPr>
              <w:t>n</w:t>
            </w:r>
            <w:r>
              <w:rPr>
                <w:rFonts w:eastAsia="Calibri"/>
              </w:rPr>
              <w:t>t</w:t>
            </w:r>
            <w:r>
              <w:rPr>
                <w:rFonts w:ascii="Times New Roman" w:hAnsi="Times New Roman"/>
                <w:spacing w:val="-15"/>
              </w:rPr>
              <w:t xml:space="preserve"> </w:t>
            </w:r>
            <w:r>
              <w:rPr>
                <w:rFonts w:eastAsia="Calibri"/>
                <w:spacing w:val="1"/>
              </w:rPr>
              <w:t>o</w:t>
            </w:r>
            <w:r>
              <w:rPr>
                <w:rFonts w:eastAsia="Calibri"/>
              </w:rPr>
              <w:t>f</w:t>
            </w:r>
            <w:r>
              <w:rPr>
                <w:rFonts w:ascii="Times New Roman" w:hAnsi="Times New Roman"/>
                <w:spacing w:val="-7"/>
              </w:rPr>
              <w:t xml:space="preserve"> </w:t>
            </w:r>
            <w:r>
              <w:rPr>
                <w:rFonts w:eastAsia="Calibri"/>
                <w:spacing w:val="-2"/>
              </w:rPr>
              <w:t>t</w:t>
            </w:r>
            <w:r>
              <w:rPr>
                <w:rFonts w:eastAsia="Calibri"/>
              </w:rPr>
              <w:t>re</w:t>
            </w:r>
            <w:r>
              <w:rPr>
                <w:rFonts w:eastAsia="Calibri"/>
                <w:spacing w:val="1"/>
              </w:rPr>
              <w:t>nd</w:t>
            </w:r>
            <w:r>
              <w:rPr>
                <w:rFonts w:eastAsia="Calibri"/>
                <w:spacing w:val="-1"/>
              </w:rPr>
              <w:t>s</w:t>
            </w:r>
            <w:r>
              <w:rPr>
                <w:rFonts w:eastAsia="Calibri"/>
              </w:rPr>
              <w:t>.</w:t>
            </w:r>
            <w:r>
              <w:rPr>
                <w:rFonts w:ascii="Times New Roman" w:hAnsi="Times New Roman"/>
                <w:spacing w:val="-13"/>
              </w:rPr>
              <w:t xml:space="preserve"> </w:t>
            </w:r>
            <w:r>
              <w:rPr>
                <w:rFonts w:eastAsia="Calibri"/>
                <w:spacing w:val="-2"/>
              </w:rPr>
              <w:t>I</w:t>
            </w:r>
            <w:r>
              <w:rPr>
                <w:rFonts w:eastAsia="Calibri"/>
              </w:rPr>
              <w:t>n</w:t>
            </w:r>
            <w:r>
              <w:rPr>
                <w:rFonts w:ascii="Times New Roman" w:hAnsi="Times New Roman"/>
                <w:spacing w:val="-5"/>
              </w:rPr>
              <w:t xml:space="preserve"> </w:t>
            </w:r>
            <w:r>
              <w:rPr>
                <w:rFonts w:eastAsia="Calibri"/>
                <w:spacing w:val="-2"/>
              </w:rPr>
              <w:t>c</w:t>
            </w:r>
            <w:r>
              <w:rPr>
                <w:rFonts w:eastAsia="Calibri"/>
                <w:spacing w:val="-1"/>
              </w:rPr>
              <w:t>ou</w:t>
            </w:r>
            <w:r>
              <w:rPr>
                <w:rFonts w:eastAsia="Calibri"/>
                <w:spacing w:val="1"/>
              </w:rPr>
              <w:t>nt</w:t>
            </w:r>
            <w:r>
              <w:rPr>
                <w:rFonts w:eastAsia="Calibri"/>
              </w:rPr>
              <w:t>r</w:t>
            </w:r>
            <w:r>
              <w:rPr>
                <w:rFonts w:eastAsia="Calibri"/>
                <w:spacing w:val="-2"/>
              </w:rPr>
              <w:t>i</w:t>
            </w:r>
            <w:r>
              <w:rPr>
                <w:rFonts w:eastAsia="Calibri"/>
              </w:rPr>
              <w:t>es</w:t>
            </w:r>
            <w:r>
              <w:rPr>
                <w:rFonts w:ascii="Times New Roman" w:hAnsi="Times New Roman"/>
                <w:spacing w:val="-13"/>
              </w:rPr>
              <w:t xml:space="preserve"> </w:t>
            </w:r>
            <w:r>
              <w:rPr>
                <w:rFonts w:eastAsia="Calibri"/>
              </w:rPr>
              <w:t>w</w:t>
            </w:r>
            <w:r>
              <w:rPr>
                <w:rFonts w:eastAsia="Calibri"/>
                <w:spacing w:val="-2"/>
              </w:rPr>
              <w:t>it</w:t>
            </w:r>
            <w:r>
              <w:rPr>
                <w:rFonts w:eastAsia="Calibri"/>
              </w:rPr>
              <w:t>h</w:t>
            </w:r>
            <w:r>
              <w:rPr>
                <w:rFonts w:ascii="Times New Roman" w:hAnsi="Times New Roman"/>
                <w:spacing w:val="-7"/>
              </w:rPr>
              <w:t xml:space="preserve"> </w:t>
            </w:r>
            <w:r>
              <w:rPr>
                <w:rFonts w:eastAsia="Calibri"/>
              </w:rPr>
              <w:t>m</w:t>
            </w:r>
            <w:r>
              <w:rPr>
                <w:rFonts w:eastAsia="Calibri"/>
                <w:spacing w:val="1"/>
              </w:rPr>
              <w:t>u</w:t>
            </w:r>
            <w:r>
              <w:rPr>
                <w:rFonts w:eastAsia="Calibri"/>
                <w:spacing w:val="-2"/>
              </w:rPr>
              <w:t>l</w:t>
            </w:r>
            <w:r>
              <w:rPr>
                <w:rFonts w:eastAsia="Calibri"/>
                <w:spacing w:val="1"/>
              </w:rPr>
              <w:t>t</w:t>
            </w:r>
            <w:r>
              <w:rPr>
                <w:rFonts w:eastAsia="Calibri"/>
                <w:spacing w:val="-2"/>
              </w:rPr>
              <w:t>i</w:t>
            </w:r>
            <w:r>
              <w:rPr>
                <w:rFonts w:eastAsia="Calibri"/>
                <w:spacing w:val="1"/>
              </w:rPr>
              <w:t>p</w:t>
            </w:r>
            <w:r>
              <w:rPr>
                <w:rFonts w:eastAsia="Calibri"/>
              </w:rPr>
              <w:t>le</w:t>
            </w:r>
            <w:r>
              <w:rPr>
                <w:rFonts w:ascii="Times New Roman" w:hAnsi="Times New Roman"/>
                <w:spacing w:val="-12"/>
              </w:rPr>
              <w:t xml:space="preserve"> </w:t>
            </w:r>
            <w:r>
              <w:rPr>
                <w:rFonts w:eastAsia="Calibri"/>
              </w:rPr>
              <w:t>s</w:t>
            </w:r>
            <w:r>
              <w:rPr>
                <w:rFonts w:eastAsia="Calibri"/>
                <w:spacing w:val="1"/>
              </w:rPr>
              <w:t>u</w:t>
            </w:r>
            <w:r>
              <w:rPr>
                <w:rFonts w:eastAsia="Calibri"/>
                <w:spacing w:val="3"/>
              </w:rPr>
              <w:t>r</w:t>
            </w:r>
            <w:r>
              <w:rPr>
                <w:rFonts w:eastAsia="Calibri"/>
              </w:rPr>
              <w:t>vey</w:t>
            </w:r>
            <w:r>
              <w:rPr>
                <w:rFonts w:ascii="Times New Roman" w:hAnsi="Times New Roman"/>
                <w:spacing w:val="-13"/>
              </w:rPr>
              <w:t xml:space="preserve"> </w:t>
            </w:r>
            <w:r>
              <w:rPr>
                <w:rFonts w:eastAsia="Calibri"/>
                <w:spacing w:val="-1"/>
              </w:rPr>
              <w:t>p</w:t>
            </w:r>
            <w:r>
              <w:rPr>
                <w:rFonts w:eastAsia="Calibri"/>
                <w:spacing w:val="3"/>
              </w:rPr>
              <w:t>r</w:t>
            </w:r>
            <w:r>
              <w:rPr>
                <w:rFonts w:eastAsia="Calibri"/>
                <w:spacing w:val="1"/>
              </w:rPr>
              <w:t>o</w:t>
            </w:r>
            <w:r>
              <w:rPr>
                <w:rFonts w:eastAsia="Calibri"/>
                <w:spacing w:val="-5"/>
              </w:rPr>
              <w:t>g</w:t>
            </w:r>
            <w:r>
              <w:rPr>
                <w:rFonts w:eastAsia="Calibri"/>
              </w:rPr>
              <w:t>r</w:t>
            </w:r>
            <w:r>
              <w:rPr>
                <w:rFonts w:eastAsia="Calibri"/>
                <w:spacing w:val="1"/>
              </w:rPr>
              <w:t>a</w:t>
            </w:r>
            <w:r>
              <w:rPr>
                <w:rFonts w:eastAsia="Calibri"/>
              </w:rPr>
              <w:t>mme</w:t>
            </w:r>
            <w:r>
              <w:rPr>
                <w:rFonts w:eastAsia="Calibri"/>
                <w:spacing w:val="-1"/>
              </w:rPr>
              <w:t>s</w:t>
            </w:r>
            <w:r>
              <w:rPr>
                <w:rFonts w:eastAsia="Calibri"/>
              </w:rPr>
              <w:t>,</w:t>
            </w:r>
            <w:r>
              <w:rPr>
                <w:rFonts w:ascii="Times New Roman" w:hAnsi="Times New Roman"/>
                <w:spacing w:val="-19"/>
              </w:rPr>
              <w:t xml:space="preserve"> </w:t>
            </w:r>
            <w:r>
              <w:rPr>
                <w:rFonts w:eastAsia="Calibri"/>
                <w:spacing w:val="-2"/>
              </w:rPr>
              <w:t>l</w:t>
            </w:r>
            <w:r>
              <w:rPr>
                <w:rFonts w:eastAsia="Calibri"/>
                <w:spacing w:val="3"/>
              </w:rPr>
              <w:t>a</w:t>
            </w:r>
            <w:r>
              <w:rPr>
                <w:rFonts w:eastAsia="Calibri"/>
              </w:rPr>
              <w:t>r</w:t>
            </w:r>
            <w:r>
              <w:rPr>
                <w:rFonts w:eastAsia="Calibri"/>
                <w:spacing w:val="-2"/>
              </w:rPr>
              <w:t>g</w:t>
            </w:r>
            <w:r>
              <w:rPr>
                <w:rFonts w:eastAsia="Calibri"/>
              </w:rPr>
              <w:t>e</w:t>
            </w:r>
            <w:r>
              <w:rPr>
                <w:rFonts w:ascii="Times New Roman" w:hAnsi="Times New Roman"/>
                <w:spacing w:val="-9"/>
              </w:rPr>
              <w:t xml:space="preserve"> </w:t>
            </w:r>
            <w:r>
              <w:rPr>
                <w:rFonts w:eastAsia="Calibri"/>
                <w:spacing w:val="-1"/>
              </w:rPr>
              <w:t>s</w:t>
            </w:r>
            <w:r>
              <w:rPr>
                <w:rFonts w:eastAsia="Calibri"/>
                <w:spacing w:val="1"/>
              </w:rPr>
              <w:t>a</w:t>
            </w:r>
            <w:r>
              <w:rPr>
                <w:rFonts w:eastAsia="Calibri"/>
              </w:rPr>
              <w:t>m</w:t>
            </w:r>
            <w:r>
              <w:rPr>
                <w:rFonts w:eastAsia="Calibri"/>
                <w:spacing w:val="1"/>
              </w:rPr>
              <w:t>p</w:t>
            </w:r>
            <w:r>
              <w:rPr>
                <w:rFonts w:eastAsia="Calibri"/>
                <w:spacing w:val="-2"/>
              </w:rPr>
              <w:t>l</w:t>
            </w:r>
            <w:r>
              <w:rPr>
                <w:rFonts w:eastAsia="Calibri"/>
              </w:rPr>
              <w:t>e</w:t>
            </w:r>
            <w:r>
              <w:rPr>
                <w:rFonts w:ascii="Times New Roman" w:hAnsi="Times New Roman"/>
                <w:spacing w:val="-11"/>
              </w:rPr>
              <w:t xml:space="preserve"> </w:t>
            </w:r>
            <w:r>
              <w:rPr>
                <w:rFonts w:eastAsia="Calibri"/>
              </w:rPr>
              <w:t>s</w:t>
            </w:r>
            <w:r>
              <w:rPr>
                <w:rFonts w:eastAsia="Calibri"/>
                <w:spacing w:val="-1"/>
              </w:rPr>
              <w:t>u</w:t>
            </w:r>
            <w:r>
              <w:rPr>
                <w:rFonts w:eastAsia="Calibri"/>
              </w:rPr>
              <w:t>r</w:t>
            </w:r>
            <w:r>
              <w:rPr>
                <w:rFonts w:eastAsia="Calibri"/>
                <w:spacing w:val="-1"/>
              </w:rPr>
              <w:t>v</w:t>
            </w:r>
            <w:r>
              <w:rPr>
                <w:rFonts w:eastAsia="Calibri"/>
              </w:rPr>
              <w:t>e</w:t>
            </w:r>
            <w:r>
              <w:rPr>
                <w:rFonts w:eastAsia="Calibri"/>
                <w:spacing w:val="1"/>
              </w:rPr>
              <w:t>y</w:t>
            </w:r>
            <w:r>
              <w:rPr>
                <w:rFonts w:eastAsia="Calibri"/>
              </w:rPr>
              <w:t>s</w:t>
            </w:r>
            <w:r>
              <w:rPr>
                <w:rFonts w:ascii="Times New Roman" w:hAnsi="Times New Roman"/>
                <w:spacing w:val="-11"/>
              </w:rPr>
              <w:t xml:space="preserve"> </w:t>
            </w:r>
            <w:r>
              <w:rPr>
                <w:rFonts w:eastAsia="Calibri"/>
                <w:spacing w:val="-2"/>
              </w:rPr>
              <w:t>c</w:t>
            </w:r>
            <w:r>
              <w:rPr>
                <w:rFonts w:eastAsia="Calibri"/>
                <w:spacing w:val="-1"/>
              </w:rPr>
              <w:t>ond</w:t>
            </w:r>
            <w:r>
              <w:rPr>
                <w:rFonts w:eastAsia="Calibri"/>
                <w:spacing w:val="4"/>
              </w:rPr>
              <w:t>u</w:t>
            </w:r>
            <w:r>
              <w:rPr>
                <w:rFonts w:eastAsia="Calibri"/>
                <w:spacing w:val="-2"/>
              </w:rPr>
              <w:t>c</w:t>
            </w:r>
            <w:r>
              <w:rPr>
                <w:rFonts w:eastAsia="Calibri"/>
                <w:spacing w:val="1"/>
              </w:rPr>
              <w:t>t</w:t>
            </w:r>
            <w:r>
              <w:rPr>
                <w:rFonts w:eastAsia="Calibri"/>
              </w:rPr>
              <w:t>ed</w:t>
            </w:r>
            <w:r>
              <w:rPr>
                <w:rFonts w:ascii="Times New Roman" w:hAnsi="Times New Roman"/>
                <w:spacing w:val="-15"/>
              </w:rPr>
              <w:t xml:space="preserve"> </w:t>
            </w:r>
            <w:r>
              <w:rPr>
                <w:rFonts w:eastAsia="Calibri"/>
                <w:spacing w:val="-1"/>
              </w:rPr>
              <w:t>o</w:t>
            </w:r>
            <w:r>
              <w:rPr>
                <w:rFonts w:eastAsia="Calibri"/>
              </w:rPr>
              <w:t>n</w:t>
            </w:r>
            <w:r>
              <w:rPr>
                <w:rFonts w:ascii="Times New Roman" w:hAnsi="Times New Roman"/>
              </w:rPr>
              <w:t xml:space="preserve"> </w:t>
            </w:r>
            <w:r>
              <w:rPr>
                <w:rFonts w:eastAsia="Calibri"/>
                <w:spacing w:val="1"/>
              </w:rPr>
              <w:t>a</w:t>
            </w:r>
            <w:r>
              <w:rPr>
                <w:rFonts w:eastAsia="Calibri"/>
              </w:rPr>
              <w:t>n</w:t>
            </w:r>
            <w:r>
              <w:rPr>
                <w:rFonts w:ascii="Times New Roman" w:hAnsi="Times New Roman"/>
                <w:spacing w:val="-8"/>
              </w:rPr>
              <w:t xml:space="preserve"> </w:t>
            </w:r>
            <w:r>
              <w:rPr>
                <w:rFonts w:eastAsia="Calibri"/>
                <w:spacing w:val="-1"/>
              </w:rPr>
              <w:t>an</w:t>
            </w:r>
            <w:r>
              <w:rPr>
                <w:rFonts w:eastAsia="Calibri"/>
                <w:spacing w:val="1"/>
              </w:rPr>
              <w:t>n</w:t>
            </w:r>
            <w:r>
              <w:rPr>
                <w:rFonts w:eastAsia="Calibri"/>
                <w:spacing w:val="-1"/>
              </w:rPr>
              <w:t>u</w:t>
            </w:r>
            <w:r>
              <w:rPr>
                <w:rFonts w:eastAsia="Calibri"/>
                <w:spacing w:val="1"/>
              </w:rPr>
              <w:t>a</w:t>
            </w:r>
            <w:r>
              <w:rPr>
                <w:rFonts w:eastAsia="Calibri"/>
              </w:rPr>
              <w:t>l</w:t>
            </w:r>
            <w:r>
              <w:rPr>
                <w:rFonts w:ascii="Times New Roman" w:hAnsi="Times New Roman"/>
                <w:spacing w:val="-14"/>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spacing w:val="1"/>
              </w:rPr>
              <w:t>b</w:t>
            </w:r>
            <w:r>
              <w:rPr>
                <w:rFonts w:eastAsia="Calibri"/>
                <w:spacing w:val="-2"/>
              </w:rPr>
              <w:t>i</w:t>
            </w:r>
            <w:r>
              <w:rPr>
                <w:rFonts w:eastAsia="Calibri"/>
              </w:rPr>
              <w:t>e</w:t>
            </w:r>
            <w:r>
              <w:rPr>
                <w:rFonts w:eastAsia="Calibri"/>
                <w:spacing w:val="-1"/>
              </w:rPr>
              <w:t>n</w:t>
            </w:r>
            <w:r>
              <w:rPr>
                <w:rFonts w:eastAsia="Calibri"/>
                <w:spacing w:val="1"/>
              </w:rPr>
              <w:t>n</w:t>
            </w:r>
            <w:r>
              <w:rPr>
                <w:rFonts w:eastAsia="Calibri"/>
                <w:spacing w:val="-2"/>
              </w:rPr>
              <w:t>i</w:t>
            </w:r>
            <w:r>
              <w:rPr>
                <w:rFonts w:eastAsia="Calibri"/>
                <w:spacing w:val="1"/>
              </w:rPr>
              <w:t>a</w:t>
            </w:r>
            <w:r>
              <w:rPr>
                <w:rFonts w:eastAsia="Calibri"/>
              </w:rPr>
              <w:t>l</w:t>
            </w:r>
            <w:r>
              <w:rPr>
                <w:rFonts w:ascii="Times New Roman" w:hAnsi="Times New Roman"/>
                <w:spacing w:val="-13"/>
              </w:rPr>
              <w:t xml:space="preserve"> </w:t>
            </w:r>
            <w:r>
              <w:rPr>
                <w:rFonts w:eastAsia="Calibri"/>
                <w:spacing w:val="-1"/>
              </w:rPr>
              <w:t>b</w:t>
            </w:r>
            <w:r>
              <w:rPr>
                <w:rFonts w:eastAsia="Calibri"/>
                <w:spacing w:val="3"/>
              </w:rPr>
              <w:t>a</w:t>
            </w:r>
            <w:r>
              <w:rPr>
                <w:rFonts w:eastAsia="Calibri"/>
                <w:spacing w:val="-1"/>
              </w:rPr>
              <w:t>s</w:t>
            </w:r>
            <w:r>
              <w:rPr>
                <w:rFonts w:eastAsia="Calibri"/>
                <w:spacing w:val="-2"/>
              </w:rPr>
              <w:t>i</w:t>
            </w:r>
            <w:r>
              <w:rPr>
                <w:rFonts w:eastAsia="Calibri"/>
              </w:rPr>
              <w:t>s</w:t>
            </w:r>
            <w:r>
              <w:rPr>
                <w:rFonts w:ascii="Times New Roman" w:hAnsi="Times New Roman"/>
                <w:spacing w:val="-12"/>
              </w:rPr>
              <w:t xml:space="preserve"> </w:t>
            </w:r>
            <w:r>
              <w:rPr>
                <w:rFonts w:eastAsia="Calibri"/>
                <w:spacing w:val="1"/>
              </w:rPr>
              <w:t>a</w:t>
            </w:r>
            <w:r>
              <w:rPr>
                <w:rFonts w:eastAsia="Calibri"/>
              </w:rPr>
              <w:t>re</w:t>
            </w:r>
            <w:r>
              <w:rPr>
                <w:rFonts w:ascii="Times New Roman" w:hAnsi="Times New Roman"/>
                <w:spacing w:val="-8"/>
              </w:rPr>
              <w:t xml:space="preserve"> </w:t>
            </w:r>
            <w:r>
              <w:rPr>
                <w:rFonts w:eastAsia="Calibri"/>
                <w:spacing w:val="-2"/>
              </w:rPr>
              <w:t>g</w:t>
            </w:r>
            <w:r>
              <w:rPr>
                <w:rFonts w:eastAsia="Calibri"/>
              </w:rPr>
              <w:t>i</w:t>
            </w:r>
            <w:r>
              <w:rPr>
                <w:rFonts w:eastAsia="Calibri"/>
                <w:spacing w:val="-1"/>
              </w:rPr>
              <w:t>v</w:t>
            </w:r>
            <w:r>
              <w:rPr>
                <w:rFonts w:eastAsia="Calibri"/>
              </w:rPr>
              <w:t>en</w:t>
            </w:r>
            <w:r>
              <w:rPr>
                <w:rFonts w:ascii="Times New Roman" w:hAnsi="Times New Roman"/>
                <w:spacing w:val="-10"/>
              </w:rPr>
              <w:t xml:space="preserve"> </w:t>
            </w:r>
            <w:proofErr w:type="gramStart"/>
            <w:r>
              <w:rPr>
                <w:rFonts w:eastAsia="Calibri"/>
                <w:spacing w:val="1"/>
              </w:rPr>
              <w:t>p</w:t>
            </w:r>
            <w:r>
              <w:rPr>
                <w:rFonts w:eastAsia="Calibri"/>
              </w:rPr>
              <w:t>re</w:t>
            </w:r>
            <w:r>
              <w:rPr>
                <w:rFonts w:eastAsia="Calibri"/>
                <w:spacing w:val="-2"/>
              </w:rPr>
              <w:t>c</w:t>
            </w:r>
            <w:r>
              <w:rPr>
                <w:rFonts w:eastAsia="Calibri"/>
              </w:rPr>
              <w:t>e</w:t>
            </w:r>
            <w:r>
              <w:rPr>
                <w:rFonts w:eastAsia="Calibri"/>
                <w:spacing w:val="4"/>
              </w:rPr>
              <w:t>d</w:t>
            </w:r>
            <w:r>
              <w:rPr>
                <w:rFonts w:eastAsia="Calibri"/>
              </w:rPr>
              <w:t>e</w:t>
            </w:r>
            <w:r>
              <w:rPr>
                <w:rFonts w:eastAsia="Calibri"/>
                <w:spacing w:val="1"/>
              </w:rPr>
              <w:t>n</w:t>
            </w:r>
            <w:r>
              <w:rPr>
                <w:rFonts w:eastAsia="Calibri"/>
              </w:rPr>
              <w:t>ce</w:t>
            </w:r>
            <w:r>
              <w:rPr>
                <w:rFonts w:ascii="Times New Roman" w:hAnsi="Times New Roman"/>
                <w:spacing w:val="-17"/>
              </w:rPr>
              <w:t xml:space="preserve"> </w:t>
            </w:r>
            <w:r w:rsidR="00C064F2">
              <w:rPr>
                <w:rFonts w:eastAsia="Calibri"/>
              </w:rPr>
              <w:t xml:space="preserve"> when</w:t>
            </w:r>
            <w:proofErr w:type="gramEnd"/>
            <w:r w:rsidR="00C064F2">
              <w:rPr>
                <w:rFonts w:eastAsia="Calibri"/>
              </w:rPr>
              <w:t xml:space="preserve"> they exist</w:t>
            </w:r>
            <w:r>
              <w:rPr>
                <w:rFonts w:eastAsia="Calibri"/>
              </w:rPr>
              <w:t>.</w:t>
            </w:r>
          </w:p>
          <w:p w14:paraId="0D6FEF8A" w14:textId="77777777" w:rsidR="008A5C9E" w:rsidRDefault="008A5C9E" w:rsidP="00403235">
            <w:pPr>
              <w:pStyle w:val="MText"/>
              <w:rPr>
                <w:sz w:val="11"/>
                <w:szCs w:val="11"/>
              </w:rPr>
            </w:pPr>
          </w:p>
          <w:p w14:paraId="1A45373C" w14:textId="77777777" w:rsidR="008A5C9E" w:rsidRDefault="008A5C9E" w:rsidP="00403235">
            <w:pPr>
              <w:pStyle w:val="MText"/>
              <w:rPr>
                <w:sz w:val="20"/>
                <w:szCs w:val="20"/>
              </w:rPr>
            </w:pPr>
          </w:p>
          <w:p w14:paraId="571CD33E" w14:textId="18215E4E" w:rsidR="0035311B" w:rsidRPr="00837EC7" w:rsidRDefault="008A5C9E" w:rsidP="00403235">
            <w:pPr>
              <w:pStyle w:val="MText"/>
              <w:rPr>
                <w:rFonts w:cstheme="minorHAnsi"/>
              </w:rPr>
            </w:pPr>
            <w:r>
              <w:rPr>
                <w:rFonts w:ascii="Calibri" w:eastAsia="Calibri" w:hAnsi="Calibri" w:cs="Calibri"/>
                <w:color w:val="494949"/>
                <w:sz w:val="20"/>
                <w:szCs w:val="20"/>
              </w:rPr>
              <w:t>F</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nfo</w:t>
            </w:r>
            <w:r>
              <w:rPr>
                <w:rFonts w:ascii="Calibri" w:eastAsia="Calibri" w:hAnsi="Calibri" w:cs="Calibri"/>
                <w:color w:val="494949"/>
                <w:spacing w:val="3"/>
                <w:sz w:val="20"/>
                <w:szCs w:val="20"/>
              </w:rPr>
              <w:t>r</w:t>
            </w:r>
            <w:r>
              <w:rPr>
                <w:rFonts w:ascii="Calibri" w:eastAsia="Calibri" w:hAnsi="Calibri" w:cs="Calibri"/>
                <w:color w:val="494949"/>
                <w:spacing w:val="-5"/>
                <w:sz w:val="20"/>
                <w:szCs w:val="20"/>
              </w:rPr>
              <w:t>m</w:t>
            </w:r>
            <w:r>
              <w:rPr>
                <w:rFonts w:ascii="Calibri" w:eastAsia="Calibri" w:hAnsi="Calibri" w:cs="Calibri"/>
                <w:color w:val="494949"/>
                <w:spacing w:val="1"/>
                <w:sz w:val="20"/>
                <w:szCs w:val="20"/>
              </w:rPr>
              <w:t>at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z w:val="20"/>
                <w:szCs w:val="20"/>
              </w:rPr>
              <w:t>s</w:t>
            </w:r>
            <w:r>
              <w:rPr>
                <w:rFonts w:ascii="Calibri" w:eastAsia="Calibri" w:hAnsi="Calibri" w:cs="Calibri"/>
                <w:color w:val="494949"/>
                <w:spacing w:val="-1"/>
                <w:sz w:val="20"/>
                <w:szCs w:val="20"/>
              </w:rPr>
              <w:t>o</w:t>
            </w:r>
            <w:r>
              <w:rPr>
                <w:rFonts w:ascii="Calibri" w:eastAsia="Calibri" w:hAnsi="Calibri" w:cs="Calibri"/>
                <w:color w:val="494949"/>
                <w:spacing w:val="4"/>
                <w:sz w:val="20"/>
                <w:szCs w:val="20"/>
              </w:rPr>
              <w:t>u</w:t>
            </w:r>
            <w:r>
              <w:rPr>
                <w:rFonts w:ascii="Calibri" w:eastAsia="Calibri" w:hAnsi="Calibri" w:cs="Calibri"/>
                <w:color w:val="494949"/>
                <w:spacing w:val="-2"/>
                <w:sz w:val="20"/>
                <w:szCs w:val="20"/>
              </w:rPr>
              <w:t>r</w:t>
            </w:r>
            <w:r>
              <w:rPr>
                <w:rFonts w:ascii="Calibri" w:eastAsia="Calibri" w:hAnsi="Calibri" w:cs="Calibri"/>
                <w:color w:val="494949"/>
                <w:sz w:val="20"/>
                <w:szCs w:val="20"/>
              </w:rPr>
              <w:t>ce</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z w:val="20"/>
                <w:szCs w:val="20"/>
              </w:rPr>
              <w:t>e</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c</w:t>
            </w:r>
            <w:r>
              <w:rPr>
                <w:rFonts w:ascii="Calibri" w:eastAsia="Calibri" w:hAnsi="Calibri" w:cs="Calibri"/>
                <w:color w:val="494949"/>
                <w:sz w:val="20"/>
                <w:szCs w:val="20"/>
              </w:rPr>
              <w:t>h</w:t>
            </w:r>
            <w:r>
              <w:rPr>
                <w:rFonts w:ascii="Times New Roman" w:hAnsi="Times New Roman"/>
                <w:color w:val="494949"/>
                <w:spacing w:val="-7"/>
                <w:sz w:val="20"/>
                <w:szCs w:val="20"/>
              </w:rPr>
              <w:t xml:space="preserve"> </w:t>
            </w:r>
            <w:r>
              <w:rPr>
                <w:rFonts w:ascii="Calibri" w:eastAsia="Calibri" w:hAnsi="Calibri" w:cs="Calibri"/>
                <w:color w:val="494949"/>
                <w:sz w:val="20"/>
                <w:szCs w:val="20"/>
              </w:rPr>
              <w:t>es</w:t>
            </w:r>
            <w:r>
              <w:rPr>
                <w:rFonts w:ascii="Calibri" w:eastAsia="Calibri" w:hAnsi="Calibri" w:cs="Calibri"/>
                <w:color w:val="494949"/>
                <w:spacing w:val="1"/>
                <w:sz w:val="20"/>
                <w:szCs w:val="20"/>
              </w:rPr>
              <w:t>t</w:t>
            </w:r>
            <w:r>
              <w:rPr>
                <w:rFonts w:ascii="Calibri" w:eastAsia="Calibri" w:hAnsi="Calibri" w:cs="Calibri"/>
                <w:color w:val="494949"/>
                <w:sz w:val="20"/>
                <w:szCs w:val="20"/>
              </w:rPr>
              <w:t>im</w:t>
            </w:r>
            <w:r>
              <w:rPr>
                <w:rFonts w:ascii="Calibri" w:eastAsia="Calibri" w:hAnsi="Calibri" w:cs="Calibri"/>
                <w:color w:val="494949"/>
                <w:spacing w:val="1"/>
                <w:sz w:val="20"/>
                <w:szCs w:val="20"/>
              </w:rPr>
              <w:t>at</w:t>
            </w:r>
            <w:r>
              <w:rPr>
                <w:rFonts w:ascii="Calibri" w:eastAsia="Calibri" w:hAnsi="Calibri" w:cs="Calibri"/>
                <w:color w:val="494949"/>
                <w:sz w:val="20"/>
                <w:szCs w:val="20"/>
              </w:rPr>
              <w:t>e,</w:t>
            </w:r>
            <w:r>
              <w:rPr>
                <w:rFonts w:ascii="Times New Roman" w:hAnsi="Times New Roman"/>
                <w:color w:val="494949"/>
                <w:spacing w:val="-12"/>
                <w:sz w:val="20"/>
                <w:szCs w:val="20"/>
              </w:rPr>
              <w:t xml:space="preserve"> </w:t>
            </w:r>
            <w:r>
              <w:rPr>
                <w:rFonts w:ascii="Calibri" w:eastAsia="Calibri" w:hAnsi="Calibri" w:cs="Calibri"/>
                <w:color w:val="494949"/>
                <w:sz w:val="20"/>
                <w:szCs w:val="20"/>
              </w:rPr>
              <w:t>see</w:t>
            </w:r>
            <w:r>
              <w:rPr>
                <w:rFonts w:ascii="Times New Roman" w:hAnsi="Times New Roman"/>
                <w:color w:val="494949"/>
                <w:spacing w:val="-8"/>
                <w:sz w:val="20"/>
                <w:szCs w:val="20"/>
              </w:rPr>
              <w:t xml:space="preserve"> </w:t>
            </w:r>
            <w:r>
              <w:rPr>
                <w:rFonts w:ascii="Calibri" w:eastAsia="Calibri" w:hAnsi="Calibri" w:cs="Calibri"/>
                <w:color w:val="494949"/>
                <w:sz w:val="20"/>
                <w:szCs w:val="20"/>
              </w:rPr>
              <w:t>U</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t</w:t>
            </w:r>
            <w:r>
              <w:rPr>
                <w:rFonts w:ascii="Calibri" w:eastAsia="Calibri" w:hAnsi="Calibri" w:cs="Calibri"/>
                <w:color w:val="494949"/>
                <w:sz w:val="20"/>
                <w:szCs w:val="20"/>
              </w:rPr>
              <w:t>ed</w:t>
            </w:r>
            <w:r>
              <w:rPr>
                <w:rFonts w:ascii="Times New Roman" w:hAnsi="Times New Roman"/>
                <w:color w:val="494949"/>
                <w:spacing w:val="-12"/>
                <w:sz w:val="20"/>
                <w:szCs w:val="20"/>
              </w:rPr>
              <w:t xml:space="preserve"> </w:t>
            </w:r>
            <w:r>
              <w:rPr>
                <w:rFonts w:ascii="Calibri" w:eastAsia="Calibri" w:hAnsi="Calibri" w:cs="Calibri"/>
                <w:color w:val="494949"/>
                <w:sz w:val="20"/>
                <w:szCs w:val="20"/>
              </w:rPr>
              <w:t>N</w:t>
            </w:r>
            <w:r>
              <w:rPr>
                <w:rFonts w:ascii="Calibri" w:eastAsia="Calibri" w:hAnsi="Calibri" w:cs="Calibri"/>
                <w:color w:val="494949"/>
                <w:spacing w:val="1"/>
                <w:sz w:val="20"/>
                <w:szCs w:val="20"/>
              </w:rPr>
              <w:t>at</w:t>
            </w:r>
            <w:r>
              <w:rPr>
                <w:rFonts w:ascii="Calibri" w:eastAsia="Calibri" w:hAnsi="Calibri" w:cs="Calibri"/>
                <w:color w:val="494949"/>
                <w:sz w:val="20"/>
                <w:szCs w:val="20"/>
              </w:rPr>
              <w:t>i</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s</w:t>
            </w:r>
            <w:r>
              <w:rPr>
                <w:rFonts w:ascii="Calibri" w:eastAsia="Calibri" w:hAnsi="Calibri" w:cs="Calibri"/>
                <w:color w:val="494949"/>
                <w:sz w:val="20"/>
                <w:szCs w:val="20"/>
              </w:rPr>
              <w:t>,</w:t>
            </w:r>
            <w:r>
              <w:rPr>
                <w:rFonts w:ascii="Times New Roman" w:hAnsi="Times New Roman"/>
                <w:color w:val="494949"/>
                <w:spacing w:val="-13"/>
                <w:sz w:val="20"/>
                <w:szCs w:val="20"/>
              </w:rPr>
              <w:t xml:space="preserve"> </w:t>
            </w:r>
            <w:r>
              <w:rPr>
                <w:rFonts w:ascii="Calibri" w:eastAsia="Calibri" w:hAnsi="Calibri" w:cs="Calibri"/>
                <w:color w:val="494949"/>
                <w:spacing w:val="-2"/>
                <w:sz w:val="20"/>
                <w:szCs w:val="20"/>
              </w:rPr>
              <w:t>D</w:t>
            </w:r>
            <w:r>
              <w:rPr>
                <w:rFonts w:ascii="Calibri" w:eastAsia="Calibri" w:hAnsi="Calibri" w:cs="Calibri"/>
                <w:color w:val="494949"/>
                <w:sz w:val="20"/>
                <w:szCs w:val="20"/>
              </w:rPr>
              <w:t>e</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t</w:t>
            </w:r>
            <w:r>
              <w:rPr>
                <w:rFonts w:ascii="Calibri" w:eastAsia="Calibri" w:hAnsi="Calibri" w:cs="Calibri"/>
                <w:color w:val="494949"/>
                <w:sz w:val="20"/>
                <w:szCs w:val="20"/>
              </w:rPr>
              <w:t>me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6"/>
                <w:sz w:val="20"/>
                <w:szCs w:val="20"/>
              </w:rPr>
              <w:t xml:space="preserve"> </w:t>
            </w:r>
            <w:r>
              <w:rPr>
                <w:rFonts w:ascii="Calibri" w:eastAsia="Calibri" w:hAnsi="Calibri" w:cs="Calibri"/>
                <w:color w:val="494949"/>
                <w:spacing w:val="3"/>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E</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no</w:t>
            </w:r>
            <w:r>
              <w:rPr>
                <w:rFonts w:ascii="Calibri" w:eastAsia="Calibri" w:hAnsi="Calibri" w:cs="Calibri"/>
                <w:color w:val="494949"/>
                <w:sz w:val="20"/>
                <w:szCs w:val="20"/>
              </w:rPr>
              <w:t>m</w:t>
            </w:r>
            <w:r>
              <w:rPr>
                <w:rFonts w:ascii="Calibri" w:eastAsia="Calibri" w:hAnsi="Calibri" w:cs="Calibri"/>
                <w:color w:val="494949"/>
                <w:spacing w:val="-2"/>
                <w:sz w:val="20"/>
                <w:szCs w:val="20"/>
              </w:rPr>
              <w:t>i</w:t>
            </w:r>
            <w:r>
              <w:rPr>
                <w:rFonts w:ascii="Calibri" w:eastAsia="Calibri" w:hAnsi="Calibri" w:cs="Calibri"/>
                <w:color w:val="494949"/>
                <w:sz w:val="20"/>
                <w:szCs w:val="20"/>
              </w:rPr>
              <w:t>c</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S</w:t>
            </w:r>
            <w:r>
              <w:rPr>
                <w:rFonts w:ascii="Calibri" w:eastAsia="Calibri" w:hAnsi="Calibri" w:cs="Calibri"/>
                <w:color w:val="494949"/>
                <w:spacing w:val="3"/>
                <w:sz w:val="20"/>
                <w:szCs w:val="20"/>
              </w:rPr>
              <w:t>o</w:t>
            </w:r>
            <w:r>
              <w:rPr>
                <w:rFonts w:ascii="Calibri" w:eastAsia="Calibri" w:hAnsi="Calibri" w:cs="Calibri"/>
                <w:color w:val="494949"/>
                <w:spacing w:val="-2"/>
                <w:sz w:val="20"/>
                <w:szCs w:val="20"/>
              </w:rPr>
              <w:t>ci</w:t>
            </w:r>
            <w:r>
              <w:rPr>
                <w:rFonts w:ascii="Calibri" w:eastAsia="Calibri" w:hAnsi="Calibri" w:cs="Calibri"/>
                <w:color w:val="494949"/>
                <w:spacing w:val="3"/>
                <w:sz w:val="20"/>
                <w:szCs w:val="20"/>
              </w:rPr>
              <w:t>a</w:t>
            </w:r>
            <w:r>
              <w:rPr>
                <w:rFonts w:ascii="Calibri" w:eastAsia="Calibri" w:hAnsi="Calibri" w:cs="Calibri"/>
                <w:color w:val="494949"/>
                <w:sz w:val="20"/>
                <w:szCs w:val="20"/>
              </w:rPr>
              <w:t>l</w:t>
            </w:r>
            <w:r>
              <w:rPr>
                <w:rFonts w:ascii="Times New Roman" w:hAnsi="Times New Roman"/>
                <w:color w:val="494949"/>
                <w:sz w:val="20"/>
                <w:szCs w:val="20"/>
              </w:rPr>
              <w:t xml:space="preserve"> </w:t>
            </w:r>
            <w:r>
              <w:rPr>
                <w:rFonts w:ascii="Calibri" w:eastAsia="Calibri" w:hAnsi="Calibri" w:cs="Calibri"/>
                <w:color w:val="494949"/>
                <w:sz w:val="20"/>
                <w:szCs w:val="20"/>
              </w:rPr>
              <w:t>A</w:t>
            </w:r>
            <w:r>
              <w:rPr>
                <w:rFonts w:ascii="Calibri" w:eastAsia="Calibri" w:hAnsi="Calibri" w:cs="Calibri"/>
                <w:color w:val="494949"/>
                <w:spacing w:val="-1"/>
                <w:sz w:val="20"/>
                <w:szCs w:val="20"/>
              </w:rPr>
              <w:t>ff</w:t>
            </w:r>
            <w:r>
              <w:rPr>
                <w:rFonts w:ascii="Calibri" w:eastAsia="Calibri" w:hAnsi="Calibri" w:cs="Calibri"/>
                <w:color w:val="494949"/>
                <w:spacing w:val="1"/>
                <w:sz w:val="20"/>
                <w:szCs w:val="20"/>
              </w:rPr>
              <w:t>a</w:t>
            </w:r>
            <w:r>
              <w:rPr>
                <w:rFonts w:ascii="Calibri" w:eastAsia="Calibri" w:hAnsi="Calibri" w:cs="Calibri"/>
                <w:color w:val="494949"/>
                <w:sz w:val="20"/>
                <w:szCs w:val="20"/>
              </w:rPr>
              <w:t>ir</w:t>
            </w:r>
            <w:r>
              <w:rPr>
                <w:rFonts w:ascii="Calibri" w:eastAsia="Calibri" w:hAnsi="Calibri" w:cs="Calibri"/>
                <w:color w:val="494949"/>
                <w:spacing w:val="-1"/>
                <w:sz w:val="20"/>
                <w:szCs w:val="20"/>
              </w:rPr>
              <w:t>s</w:t>
            </w:r>
            <w:r>
              <w:rPr>
                <w:rFonts w:ascii="Calibri" w:eastAsia="Calibri" w:hAnsi="Calibri" w:cs="Calibri"/>
                <w:color w:val="494949"/>
                <w:sz w:val="20"/>
                <w:szCs w:val="20"/>
              </w:rPr>
              <w:t>,</w:t>
            </w:r>
            <w:r>
              <w:rPr>
                <w:rFonts w:ascii="Times New Roman" w:hAnsi="Times New Roman"/>
                <w:color w:val="494949"/>
                <w:spacing w:val="-12"/>
                <w:sz w:val="20"/>
                <w:szCs w:val="20"/>
              </w:rPr>
              <w:t xml:space="preserve"> </w:t>
            </w:r>
            <w:r>
              <w:rPr>
                <w:rFonts w:ascii="Calibri" w:eastAsia="Calibri" w:hAnsi="Calibri" w:cs="Calibri"/>
                <w:color w:val="494949"/>
                <w:spacing w:val="-2"/>
                <w:sz w:val="20"/>
                <w:szCs w:val="20"/>
              </w:rPr>
              <w:t>P</w:t>
            </w:r>
            <w:r>
              <w:rPr>
                <w:rFonts w:ascii="Calibri" w:eastAsia="Calibri" w:hAnsi="Calibri" w:cs="Calibri"/>
                <w:color w:val="494949"/>
                <w:spacing w:val="-1"/>
                <w:sz w:val="20"/>
                <w:szCs w:val="20"/>
              </w:rPr>
              <w:t>op</w:t>
            </w:r>
            <w:r>
              <w:rPr>
                <w:rFonts w:ascii="Calibri" w:eastAsia="Calibri" w:hAnsi="Calibri" w:cs="Calibri"/>
                <w:color w:val="494949"/>
                <w:spacing w:val="4"/>
                <w:sz w:val="20"/>
                <w:szCs w:val="20"/>
              </w:rPr>
              <w:t>u</w:t>
            </w:r>
            <w:r>
              <w:rPr>
                <w:rFonts w:ascii="Calibri" w:eastAsia="Calibri" w:hAnsi="Calibri" w:cs="Calibri"/>
                <w:color w:val="494949"/>
                <w:spacing w:val="-5"/>
                <w:sz w:val="20"/>
                <w:szCs w:val="20"/>
              </w:rPr>
              <w:t>l</w:t>
            </w:r>
            <w:r>
              <w:rPr>
                <w:rFonts w:ascii="Calibri" w:eastAsia="Calibri" w:hAnsi="Calibri" w:cs="Calibri"/>
                <w:color w:val="494949"/>
                <w:spacing w:val="1"/>
                <w:sz w:val="20"/>
                <w:szCs w:val="20"/>
              </w:rPr>
              <w:t>at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2"/>
                <w:sz w:val="20"/>
                <w:szCs w:val="20"/>
              </w:rPr>
              <w:t xml:space="preserve"> </w:t>
            </w:r>
            <w:r>
              <w:rPr>
                <w:rFonts w:ascii="Calibri" w:eastAsia="Calibri" w:hAnsi="Calibri" w:cs="Calibri"/>
                <w:color w:val="494949"/>
                <w:sz w:val="20"/>
                <w:szCs w:val="20"/>
              </w:rPr>
              <w:t>Divi</w:t>
            </w:r>
            <w:r>
              <w:rPr>
                <w:rFonts w:ascii="Calibri" w:eastAsia="Calibri" w:hAnsi="Calibri" w:cs="Calibri"/>
                <w:color w:val="494949"/>
                <w:spacing w:val="-1"/>
                <w:sz w:val="20"/>
                <w:szCs w:val="20"/>
              </w:rPr>
              <w:t>s</w:t>
            </w:r>
            <w:r>
              <w:rPr>
                <w:rFonts w:ascii="Calibri" w:eastAsia="Calibri" w:hAnsi="Calibri" w:cs="Calibri"/>
                <w:color w:val="494949"/>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2"/>
                <w:sz w:val="20"/>
                <w:szCs w:val="20"/>
              </w:rPr>
              <w:t xml:space="preserve"> </w:t>
            </w:r>
            <w:r>
              <w:rPr>
                <w:rFonts w:ascii="Calibri" w:eastAsia="Calibri" w:hAnsi="Calibri" w:cs="Calibri"/>
                <w:color w:val="494949"/>
                <w:sz w:val="20"/>
                <w:szCs w:val="20"/>
              </w:rPr>
              <w:t>(2</w:t>
            </w:r>
            <w:r>
              <w:rPr>
                <w:rFonts w:ascii="Calibri" w:eastAsia="Calibri" w:hAnsi="Calibri" w:cs="Calibri"/>
                <w:color w:val="494949"/>
                <w:spacing w:val="-2"/>
                <w:sz w:val="20"/>
                <w:szCs w:val="20"/>
              </w:rPr>
              <w:t>0</w:t>
            </w:r>
            <w:r>
              <w:rPr>
                <w:rFonts w:ascii="Calibri" w:eastAsia="Calibri" w:hAnsi="Calibri" w:cs="Calibri"/>
                <w:color w:val="494949"/>
                <w:sz w:val="20"/>
                <w:szCs w:val="20"/>
              </w:rPr>
              <w:t>1</w:t>
            </w:r>
            <w:r w:rsidR="00C064F2">
              <w:rPr>
                <w:rFonts w:ascii="Calibri" w:eastAsia="Calibri" w:hAnsi="Calibri" w:cs="Calibri"/>
                <w:color w:val="494949"/>
                <w:sz w:val="20"/>
                <w:szCs w:val="20"/>
              </w:rPr>
              <w:t>9</w:t>
            </w:r>
            <w:r>
              <w:rPr>
                <w:rFonts w:ascii="Calibri" w:eastAsia="Calibri" w:hAnsi="Calibri" w:cs="Calibri"/>
                <w:color w:val="494949"/>
                <w:sz w:val="20"/>
                <w:szCs w:val="20"/>
              </w:rPr>
              <w:t>).</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W</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Calibri" w:eastAsia="Calibri" w:hAnsi="Calibri" w:cs="Calibri"/>
                <w:color w:val="494949"/>
                <w:spacing w:val="-2"/>
                <w:sz w:val="20"/>
                <w:szCs w:val="20"/>
              </w:rPr>
              <w:t>l</w:t>
            </w:r>
            <w:r>
              <w:rPr>
                <w:rFonts w:ascii="Calibri" w:eastAsia="Calibri" w:hAnsi="Calibri" w:cs="Calibri"/>
                <w:color w:val="494949"/>
                <w:sz w:val="20"/>
                <w:szCs w:val="20"/>
              </w:rPr>
              <w:t>d</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F</w:t>
            </w:r>
            <w:r>
              <w:rPr>
                <w:rFonts w:ascii="Calibri" w:eastAsia="Calibri" w:hAnsi="Calibri" w:cs="Calibri"/>
                <w:color w:val="494949"/>
                <w:sz w:val="20"/>
                <w:szCs w:val="20"/>
              </w:rPr>
              <w:t>er</w:t>
            </w:r>
            <w:r>
              <w:rPr>
                <w:rFonts w:ascii="Calibri" w:eastAsia="Calibri" w:hAnsi="Calibri" w:cs="Calibri"/>
                <w:color w:val="494949"/>
                <w:spacing w:val="1"/>
                <w:sz w:val="20"/>
                <w:szCs w:val="20"/>
              </w:rPr>
              <w:t>t</w:t>
            </w:r>
            <w:r>
              <w:rPr>
                <w:rFonts w:ascii="Calibri" w:eastAsia="Calibri" w:hAnsi="Calibri" w:cs="Calibri"/>
                <w:color w:val="494949"/>
                <w:sz w:val="20"/>
                <w:szCs w:val="20"/>
              </w:rPr>
              <w:t>i</w:t>
            </w:r>
            <w:r>
              <w:rPr>
                <w:rFonts w:ascii="Calibri" w:eastAsia="Calibri" w:hAnsi="Calibri" w:cs="Calibri"/>
                <w:color w:val="494949"/>
                <w:spacing w:val="-2"/>
                <w:sz w:val="20"/>
                <w:szCs w:val="20"/>
              </w:rPr>
              <w:t>li</w:t>
            </w:r>
            <w:r>
              <w:rPr>
                <w:rFonts w:ascii="Calibri" w:eastAsia="Calibri" w:hAnsi="Calibri" w:cs="Calibri"/>
                <w:color w:val="494949"/>
                <w:spacing w:val="3"/>
                <w:sz w:val="20"/>
                <w:szCs w:val="20"/>
              </w:rPr>
              <w:t>t</w:t>
            </w:r>
            <w:r>
              <w:rPr>
                <w:rFonts w:ascii="Calibri" w:eastAsia="Calibri" w:hAnsi="Calibri" w:cs="Calibri"/>
                <w:color w:val="494949"/>
                <w:sz w:val="20"/>
                <w:szCs w:val="20"/>
              </w:rPr>
              <w:t>y</w:t>
            </w:r>
            <w:r>
              <w:rPr>
                <w:rFonts w:ascii="Times New Roman" w:hAnsi="Times New Roman"/>
                <w:color w:val="494949"/>
                <w:spacing w:val="-11"/>
                <w:sz w:val="20"/>
                <w:szCs w:val="20"/>
              </w:rPr>
              <w:t xml:space="preserve"> </w:t>
            </w:r>
            <w:r>
              <w:rPr>
                <w:rFonts w:ascii="Calibri" w:eastAsia="Calibri" w:hAnsi="Calibri" w:cs="Calibri"/>
                <w:color w:val="494949"/>
                <w:spacing w:val="-2"/>
                <w:sz w:val="20"/>
                <w:szCs w:val="20"/>
              </w:rPr>
              <w:t>D</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z w:val="20"/>
                <w:szCs w:val="20"/>
              </w:rPr>
              <w:t>a</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2</w:t>
            </w:r>
            <w:r>
              <w:rPr>
                <w:rFonts w:ascii="Calibri" w:eastAsia="Calibri" w:hAnsi="Calibri" w:cs="Calibri"/>
                <w:color w:val="494949"/>
                <w:sz w:val="20"/>
                <w:szCs w:val="20"/>
              </w:rPr>
              <w:t>01</w:t>
            </w:r>
            <w:r w:rsidR="00C064F2">
              <w:rPr>
                <w:rFonts w:ascii="Calibri" w:eastAsia="Calibri" w:hAnsi="Calibri" w:cs="Calibri"/>
                <w:color w:val="494949"/>
                <w:sz w:val="20"/>
                <w:szCs w:val="20"/>
              </w:rPr>
              <w:t>9</w:t>
            </w:r>
            <w:r>
              <w:rPr>
                <w:rFonts w:ascii="Times New Roman" w:hAnsi="Times New Roman"/>
                <w:color w:val="494949"/>
                <w:spacing w:val="-11"/>
                <w:sz w:val="20"/>
                <w:szCs w:val="20"/>
              </w:rPr>
              <w:t xml:space="preserve"> </w:t>
            </w:r>
            <w:r>
              <w:rPr>
                <w:rFonts w:ascii="Calibri" w:eastAsia="Calibri" w:hAnsi="Calibri" w:cs="Calibri"/>
                <w:color w:val="494949"/>
                <w:sz w:val="20"/>
                <w:szCs w:val="20"/>
              </w:rPr>
              <w:t>(</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O</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w:t>
            </w:r>
            <w:r>
              <w:rPr>
                <w:rFonts w:ascii="Calibri" w:eastAsia="Calibri" w:hAnsi="Calibri" w:cs="Calibri"/>
                <w:color w:val="494949"/>
                <w:sz w:val="20"/>
                <w:szCs w:val="20"/>
              </w:rPr>
              <w:t>DB/Fe</w:t>
            </w:r>
            <w:r>
              <w:rPr>
                <w:rFonts w:ascii="Calibri" w:eastAsia="Calibri" w:hAnsi="Calibri" w:cs="Calibri"/>
                <w:color w:val="494949"/>
                <w:spacing w:val="-2"/>
                <w:sz w:val="20"/>
                <w:szCs w:val="20"/>
              </w:rPr>
              <w:t>r</w:t>
            </w:r>
            <w:r>
              <w:rPr>
                <w:rFonts w:ascii="Calibri" w:eastAsia="Calibri" w:hAnsi="Calibri" w:cs="Calibri"/>
                <w:color w:val="494949"/>
                <w:spacing w:val="3"/>
                <w:sz w:val="20"/>
                <w:szCs w:val="20"/>
              </w:rPr>
              <w:t>t</w:t>
            </w:r>
            <w:r>
              <w:rPr>
                <w:rFonts w:ascii="Calibri" w:eastAsia="Calibri" w:hAnsi="Calibri" w:cs="Calibri"/>
                <w:color w:val="494949"/>
                <w:sz w:val="20"/>
                <w:szCs w:val="20"/>
              </w:rPr>
              <w:t>/</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Calibri" w:eastAsia="Calibri" w:hAnsi="Calibri" w:cs="Calibri"/>
                <w:color w:val="494949"/>
                <w:spacing w:val="-1"/>
                <w:sz w:val="20"/>
                <w:szCs w:val="20"/>
              </w:rPr>
              <w:t>v</w:t>
            </w:r>
            <w:r>
              <w:rPr>
                <w:rFonts w:ascii="Calibri" w:eastAsia="Calibri" w:hAnsi="Calibri" w:cs="Calibri"/>
                <w:color w:val="494949"/>
                <w:spacing w:val="-2"/>
                <w:sz w:val="20"/>
                <w:szCs w:val="20"/>
              </w:rPr>
              <w:t>2</w:t>
            </w:r>
            <w:r>
              <w:rPr>
                <w:rFonts w:ascii="Calibri" w:eastAsia="Calibri" w:hAnsi="Calibri" w:cs="Calibri"/>
                <w:color w:val="494949"/>
                <w:spacing w:val="3"/>
                <w:sz w:val="20"/>
                <w:szCs w:val="20"/>
              </w:rPr>
              <w:t>0</w:t>
            </w:r>
            <w:r>
              <w:rPr>
                <w:rFonts w:ascii="Calibri" w:eastAsia="Calibri" w:hAnsi="Calibri" w:cs="Calibri"/>
                <w:color w:val="494949"/>
                <w:spacing w:val="-2"/>
                <w:sz w:val="20"/>
                <w:szCs w:val="20"/>
              </w:rPr>
              <w:t>1</w:t>
            </w:r>
            <w:r w:rsidR="00C064F2">
              <w:rPr>
                <w:rFonts w:ascii="Calibri" w:eastAsia="Calibri" w:hAnsi="Calibri" w:cs="Calibri"/>
                <w:color w:val="494949"/>
                <w:spacing w:val="-2"/>
                <w:sz w:val="20"/>
                <w:szCs w:val="20"/>
              </w:rPr>
              <w:t>9</w:t>
            </w:r>
            <w:r>
              <w:rPr>
                <w:rFonts w:ascii="Calibri" w:eastAsia="Calibri" w:hAnsi="Calibri" w:cs="Calibri"/>
                <w:color w:val="494949"/>
                <w:sz w:val="20"/>
                <w:szCs w:val="20"/>
              </w:rPr>
              <w:t xml:space="preserve">), publicly accessible at </w:t>
            </w:r>
            <w:hyperlink r:id="rId8" w:history="1">
              <w:r w:rsidR="00C064F2" w:rsidRPr="00C064F2">
                <w:rPr>
                  <w:rStyle w:val="Hyperlink"/>
                  <w:rFonts w:ascii="Calibri" w:eastAsia="Calibri" w:hAnsi="Calibri" w:cs="Calibri"/>
                  <w:spacing w:val="-1"/>
                  <w:sz w:val="20"/>
                  <w:szCs w:val="20"/>
                </w:rPr>
                <w:t>h</w:t>
              </w:r>
              <w:r w:rsidR="00C064F2" w:rsidRPr="00C064F2">
                <w:rPr>
                  <w:rStyle w:val="Hyperlink"/>
                  <w:rFonts w:ascii="Calibri" w:eastAsia="Calibri" w:hAnsi="Calibri" w:cs="Calibri"/>
                  <w:spacing w:val="1"/>
                  <w:sz w:val="20"/>
                  <w:szCs w:val="20"/>
                </w:rPr>
                <w:t>ttp</w:t>
              </w:r>
              <w:r w:rsidR="00C064F2" w:rsidRPr="00C064F2">
                <w:rPr>
                  <w:rStyle w:val="Hyperlink"/>
                  <w:rFonts w:ascii="Calibri" w:eastAsia="Calibri" w:hAnsi="Calibri" w:cs="Calibri"/>
                  <w:sz w:val="20"/>
                  <w:szCs w:val="20"/>
                </w:rPr>
                <w:t>:</w:t>
              </w:r>
              <w:r w:rsidR="00C064F2" w:rsidRPr="00C064F2">
                <w:rPr>
                  <w:rStyle w:val="Hyperlink"/>
                  <w:rFonts w:ascii="Calibri" w:eastAsia="Calibri" w:hAnsi="Calibri" w:cs="Calibri"/>
                  <w:spacing w:val="-2"/>
                  <w:sz w:val="20"/>
                  <w:szCs w:val="20"/>
                </w:rPr>
                <w:t>/</w:t>
              </w:r>
              <w:r w:rsidR="00C064F2" w:rsidRPr="00C064F2">
                <w:rPr>
                  <w:rStyle w:val="Hyperlink"/>
                  <w:rFonts w:ascii="Calibri" w:eastAsia="Calibri" w:hAnsi="Calibri" w:cs="Calibri"/>
                  <w:sz w:val="20"/>
                  <w:szCs w:val="20"/>
                </w:rPr>
                <w:t>/w</w:t>
              </w:r>
              <w:r w:rsidR="00C064F2" w:rsidRPr="00362540">
                <w:rPr>
                  <w:rStyle w:val="Hyperlink"/>
                  <w:rFonts w:ascii="Calibri" w:eastAsia="Calibri" w:hAnsi="Calibri" w:cs="Calibri"/>
                  <w:spacing w:val="-3"/>
                  <w:sz w:val="20"/>
                  <w:szCs w:val="20"/>
                </w:rPr>
                <w:t>w</w:t>
              </w:r>
              <w:r w:rsidR="00C064F2" w:rsidRPr="00722DB8">
                <w:rPr>
                  <w:rStyle w:val="Hyperlink"/>
                  <w:rFonts w:ascii="Calibri" w:eastAsia="Calibri" w:hAnsi="Calibri" w:cs="Calibri"/>
                  <w:sz w:val="20"/>
                  <w:szCs w:val="20"/>
                </w:rPr>
                <w:t>w</w:t>
              </w:r>
              <w:r w:rsidR="00C064F2" w:rsidRPr="00722DB8">
                <w:rPr>
                  <w:rStyle w:val="Hyperlink"/>
                  <w:rFonts w:ascii="Calibri" w:eastAsia="Calibri" w:hAnsi="Calibri" w:cs="Calibri"/>
                  <w:spacing w:val="-2"/>
                  <w:sz w:val="20"/>
                  <w:szCs w:val="20"/>
                </w:rPr>
                <w:t>.</w:t>
              </w:r>
              <w:r w:rsidR="00C064F2" w:rsidRPr="00722DB8">
                <w:rPr>
                  <w:rStyle w:val="Hyperlink"/>
                  <w:rFonts w:ascii="Calibri" w:eastAsia="Calibri" w:hAnsi="Calibri" w:cs="Calibri"/>
                  <w:spacing w:val="-1"/>
                  <w:sz w:val="20"/>
                  <w:szCs w:val="20"/>
                </w:rPr>
                <w:t>u</w:t>
              </w:r>
              <w:r w:rsidR="00C064F2" w:rsidRPr="005F5073">
                <w:rPr>
                  <w:rStyle w:val="Hyperlink"/>
                  <w:rFonts w:ascii="Calibri" w:eastAsia="Calibri" w:hAnsi="Calibri" w:cs="Calibri"/>
                  <w:spacing w:val="1"/>
                  <w:sz w:val="20"/>
                  <w:szCs w:val="20"/>
                </w:rPr>
                <w:t>n</w:t>
              </w:r>
              <w:r w:rsidR="00C064F2" w:rsidRPr="005F5073">
                <w:rPr>
                  <w:rStyle w:val="Hyperlink"/>
                  <w:rFonts w:ascii="Calibri" w:eastAsia="Calibri" w:hAnsi="Calibri" w:cs="Calibri"/>
                  <w:sz w:val="20"/>
                  <w:szCs w:val="20"/>
                </w:rPr>
                <w:t>.</w:t>
              </w:r>
              <w:r w:rsidR="00C064F2" w:rsidRPr="00F9281B">
                <w:rPr>
                  <w:rStyle w:val="Hyperlink"/>
                  <w:rFonts w:ascii="Calibri" w:eastAsia="Calibri" w:hAnsi="Calibri" w:cs="Calibri"/>
                  <w:spacing w:val="-1"/>
                  <w:sz w:val="20"/>
                  <w:szCs w:val="20"/>
                </w:rPr>
                <w:t>o</w:t>
              </w:r>
              <w:r w:rsidR="00C064F2" w:rsidRPr="00F9281B">
                <w:rPr>
                  <w:rStyle w:val="Hyperlink"/>
                  <w:rFonts w:ascii="Calibri" w:eastAsia="Calibri" w:hAnsi="Calibri" w:cs="Calibri"/>
                  <w:sz w:val="20"/>
                  <w:szCs w:val="20"/>
                </w:rPr>
                <w:t>rg/</w:t>
              </w:r>
              <w:r w:rsidR="00C064F2" w:rsidRPr="001B2BAE">
                <w:rPr>
                  <w:rStyle w:val="Hyperlink"/>
                  <w:rFonts w:ascii="Calibri" w:eastAsia="Calibri" w:hAnsi="Calibri" w:cs="Calibri"/>
                  <w:spacing w:val="-3"/>
                  <w:sz w:val="20"/>
                  <w:szCs w:val="20"/>
                </w:rPr>
                <w:t>e</w:t>
              </w:r>
              <w:r w:rsidR="00C064F2" w:rsidRPr="007A010D">
                <w:rPr>
                  <w:rStyle w:val="Hyperlink"/>
                  <w:rFonts w:ascii="Calibri" w:eastAsia="Calibri" w:hAnsi="Calibri" w:cs="Calibri"/>
                  <w:spacing w:val="1"/>
                  <w:sz w:val="20"/>
                  <w:szCs w:val="20"/>
                </w:rPr>
                <w:t>n</w:t>
              </w:r>
              <w:r w:rsidR="00C064F2" w:rsidRPr="00033906">
                <w:rPr>
                  <w:rStyle w:val="Hyperlink"/>
                  <w:rFonts w:ascii="Calibri" w:eastAsia="Calibri" w:hAnsi="Calibri" w:cs="Calibri"/>
                  <w:spacing w:val="-2"/>
                  <w:sz w:val="20"/>
                  <w:szCs w:val="20"/>
                </w:rPr>
                <w:t>/</w:t>
              </w:r>
              <w:r w:rsidR="00C064F2" w:rsidRPr="00033906">
                <w:rPr>
                  <w:rStyle w:val="Hyperlink"/>
                  <w:rFonts w:ascii="Calibri" w:eastAsia="Calibri" w:hAnsi="Calibri" w:cs="Calibri"/>
                  <w:spacing w:val="1"/>
                  <w:sz w:val="20"/>
                  <w:szCs w:val="20"/>
                </w:rPr>
                <w:t>d</w:t>
              </w:r>
              <w:r w:rsidR="00C064F2" w:rsidRPr="00033906">
                <w:rPr>
                  <w:rStyle w:val="Hyperlink"/>
                  <w:rFonts w:ascii="Calibri" w:eastAsia="Calibri" w:hAnsi="Calibri" w:cs="Calibri"/>
                  <w:sz w:val="20"/>
                  <w:szCs w:val="20"/>
                </w:rPr>
                <w:t>e</w:t>
              </w:r>
              <w:r w:rsidR="00C064F2" w:rsidRPr="00033906">
                <w:rPr>
                  <w:rStyle w:val="Hyperlink"/>
                  <w:rFonts w:ascii="Calibri" w:eastAsia="Calibri" w:hAnsi="Calibri" w:cs="Calibri"/>
                  <w:spacing w:val="-1"/>
                  <w:sz w:val="20"/>
                  <w:szCs w:val="20"/>
                </w:rPr>
                <w:t>v</w:t>
              </w:r>
              <w:r w:rsidR="00C064F2" w:rsidRPr="00033906">
                <w:rPr>
                  <w:rStyle w:val="Hyperlink"/>
                  <w:rFonts w:ascii="Calibri" w:eastAsia="Calibri" w:hAnsi="Calibri" w:cs="Calibri"/>
                  <w:spacing w:val="-3"/>
                  <w:sz w:val="20"/>
                  <w:szCs w:val="20"/>
                </w:rPr>
                <w:t>e</w:t>
              </w:r>
              <w:r w:rsidR="00C064F2" w:rsidRPr="00033906">
                <w:rPr>
                  <w:rStyle w:val="Hyperlink"/>
                  <w:rFonts w:ascii="Calibri" w:eastAsia="Calibri" w:hAnsi="Calibri" w:cs="Calibri"/>
                  <w:sz w:val="20"/>
                  <w:szCs w:val="20"/>
                </w:rPr>
                <w:t>l</w:t>
              </w:r>
              <w:r w:rsidR="00C064F2" w:rsidRPr="00033906">
                <w:rPr>
                  <w:rStyle w:val="Hyperlink"/>
                  <w:rFonts w:ascii="Calibri" w:eastAsia="Calibri" w:hAnsi="Calibri" w:cs="Calibri"/>
                  <w:spacing w:val="-1"/>
                  <w:sz w:val="20"/>
                  <w:szCs w:val="20"/>
                </w:rPr>
                <w:t>o</w:t>
              </w:r>
              <w:r w:rsidR="00C064F2" w:rsidRPr="00033906">
                <w:rPr>
                  <w:rStyle w:val="Hyperlink"/>
                  <w:rFonts w:ascii="Calibri" w:eastAsia="Calibri" w:hAnsi="Calibri" w:cs="Calibri"/>
                  <w:spacing w:val="1"/>
                  <w:sz w:val="20"/>
                  <w:szCs w:val="20"/>
                </w:rPr>
                <w:t>p</w:t>
              </w:r>
              <w:r w:rsidR="00C064F2" w:rsidRPr="00033906">
                <w:rPr>
                  <w:rStyle w:val="Hyperlink"/>
                  <w:rFonts w:ascii="Calibri" w:eastAsia="Calibri" w:hAnsi="Calibri" w:cs="Calibri"/>
                  <w:sz w:val="20"/>
                  <w:szCs w:val="20"/>
                </w:rPr>
                <w:t>me</w:t>
              </w:r>
              <w:r w:rsidR="00C064F2" w:rsidRPr="00033906">
                <w:rPr>
                  <w:rStyle w:val="Hyperlink"/>
                  <w:rFonts w:ascii="Calibri" w:eastAsia="Calibri" w:hAnsi="Calibri" w:cs="Calibri"/>
                  <w:spacing w:val="-1"/>
                  <w:sz w:val="20"/>
                  <w:szCs w:val="20"/>
                </w:rPr>
                <w:t>n</w:t>
              </w:r>
              <w:r w:rsidR="00C064F2" w:rsidRPr="00033906">
                <w:rPr>
                  <w:rStyle w:val="Hyperlink"/>
                  <w:rFonts w:ascii="Calibri" w:eastAsia="Calibri" w:hAnsi="Calibri" w:cs="Calibri"/>
                  <w:spacing w:val="1"/>
                  <w:sz w:val="20"/>
                  <w:szCs w:val="20"/>
                </w:rPr>
                <w:t>t</w:t>
              </w:r>
              <w:r w:rsidR="00C064F2" w:rsidRPr="00033906">
                <w:rPr>
                  <w:rStyle w:val="Hyperlink"/>
                  <w:rFonts w:ascii="Calibri" w:eastAsia="Calibri" w:hAnsi="Calibri" w:cs="Calibri"/>
                  <w:spacing w:val="-2"/>
                  <w:sz w:val="20"/>
                  <w:szCs w:val="20"/>
                </w:rPr>
                <w:t>/</w:t>
              </w:r>
              <w:r w:rsidR="00C064F2" w:rsidRPr="00033906">
                <w:rPr>
                  <w:rStyle w:val="Hyperlink"/>
                  <w:rFonts w:ascii="Calibri" w:eastAsia="Calibri" w:hAnsi="Calibri" w:cs="Calibri"/>
                  <w:spacing w:val="-1"/>
                  <w:sz w:val="20"/>
                  <w:szCs w:val="20"/>
                </w:rPr>
                <w:t>d</w:t>
              </w:r>
              <w:r w:rsidR="00C064F2" w:rsidRPr="00033906">
                <w:rPr>
                  <w:rStyle w:val="Hyperlink"/>
                  <w:rFonts w:ascii="Calibri" w:eastAsia="Calibri" w:hAnsi="Calibri" w:cs="Calibri"/>
                  <w:spacing w:val="2"/>
                  <w:sz w:val="20"/>
                  <w:szCs w:val="20"/>
                </w:rPr>
                <w:t>e</w:t>
              </w:r>
              <w:r w:rsidR="00C064F2" w:rsidRPr="00033906">
                <w:rPr>
                  <w:rStyle w:val="Hyperlink"/>
                  <w:rFonts w:ascii="Calibri" w:eastAsia="Calibri" w:hAnsi="Calibri" w:cs="Calibri"/>
                  <w:spacing w:val="-3"/>
                  <w:sz w:val="20"/>
                  <w:szCs w:val="20"/>
                </w:rPr>
                <w:t>s</w:t>
              </w:r>
              <w:r w:rsidR="00C064F2" w:rsidRPr="00033906">
                <w:rPr>
                  <w:rStyle w:val="Hyperlink"/>
                  <w:rFonts w:ascii="Calibri" w:eastAsia="Calibri" w:hAnsi="Calibri" w:cs="Calibri"/>
                  <w:spacing w:val="1"/>
                  <w:sz w:val="20"/>
                  <w:szCs w:val="20"/>
                </w:rPr>
                <w:t>a</w:t>
              </w:r>
              <w:r w:rsidR="00C064F2" w:rsidRPr="00033906">
                <w:rPr>
                  <w:rStyle w:val="Hyperlink"/>
                  <w:rFonts w:ascii="Calibri" w:eastAsia="Calibri" w:hAnsi="Calibri" w:cs="Calibri"/>
                  <w:spacing w:val="-2"/>
                  <w:sz w:val="20"/>
                  <w:szCs w:val="20"/>
                </w:rPr>
                <w:t>/</w:t>
              </w:r>
              <w:r w:rsidR="00C064F2" w:rsidRPr="00033906">
                <w:rPr>
                  <w:rStyle w:val="Hyperlink"/>
                  <w:rFonts w:ascii="Calibri" w:eastAsia="Calibri" w:hAnsi="Calibri" w:cs="Calibri"/>
                  <w:spacing w:val="-1"/>
                  <w:sz w:val="20"/>
                  <w:szCs w:val="20"/>
                </w:rPr>
                <w:t>p</w:t>
              </w:r>
              <w:r w:rsidR="00C064F2" w:rsidRPr="00033906">
                <w:rPr>
                  <w:rStyle w:val="Hyperlink"/>
                  <w:rFonts w:ascii="Calibri" w:eastAsia="Calibri" w:hAnsi="Calibri" w:cs="Calibri"/>
                  <w:spacing w:val="1"/>
                  <w:sz w:val="20"/>
                  <w:szCs w:val="20"/>
                </w:rPr>
                <w:t>o</w:t>
              </w:r>
              <w:r w:rsidR="00C064F2" w:rsidRPr="00033906">
                <w:rPr>
                  <w:rStyle w:val="Hyperlink"/>
                  <w:rFonts w:ascii="Calibri" w:eastAsia="Calibri" w:hAnsi="Calibri" w:cs="Calibri"/>
                  <w:spacing w:val="-1"/>
                  <w:sz w:val="20"/>
                  <w:szCs w:val="20"/>
                </w:rPr>
                <w:t>p</w:t>
              </w:r>
              <w:r w:rsidR="00C064F2" w:rsidRPr="00033906">
                <w:rPr>
                  <w:rStyle w:val="Hyperlink"/>
                  <w:rFonts w:ascii="Calibri" w:eastAsia="Calibri" w:hAnsi="Calibri" w:cs="Calibri"/>
                  <w:spacing w:val="1"/>
                  <w:sz w:val="20"/>
                  <w:szCs w:val="20"/>
                </w:rPr>
                <w:t>u</w:t>
              </w:r>
              <w:r w:rsidR="00C064F2" w:rsidRPr="00033906">
                <w:rPr>
                  <w:rStyle w:val="Hyperlink"/>
                  <w:rFonts w:ascii="Calibri" w:eastAsia="Calibri" w:hAnsi="Calibri" w:cs="Calibri"/>
                  <w:spacing w:val="-2"/>
                  <w:sz w:val="20"/>
                  <w:szCs w:val="20"/>
                </w:rPr>
                <w:t>l</w:t>
              </w:r>
              <w:r w:rsidR="00C064F2" w:rsidRPr="00033906">
                <w:rPr>
                  <w:rStyle w:val="Hyperlink"/>
                  <w:rFonts w:ascii="Calibri" w:eastAsia="Calibri" w:hAnsi="Calibri" w:cs="Calibri"/>
                  <w:spacing w:val="1"/>
                  <w:sz w:val="20"/>
                  <w:szCs w:val="20"/>
                </w:rPr>
                <w:t>a</w:t>
              </w:r>
              <w:r w:rsidR="00C064F2" w:rsidRPr="00033906">
                <w:rPr>
                  <w:rStyle w:val="Hyperlink"/>
                  <w:rFonts w:ascii="Calibri" w:eastAsia="Calibri" w:hAnsi="Calibri" w:cs="Calibri"/>
                  <w:spacing w:val="3"/>
                  <w:sz w:val="20"/>
                  <w:szCs w:val="20"/>
                </w:rPr>
                <w:t>t</w:t>
              </w:r>
              <w:r w:rsidR="00C064F2" w:rsidRPr="00033906">
                <w:rPr>
                  <w:rStyle w:val="Hyperlink"/>
                  <w:rFonts w:ascii="Calibri" w:eastAsia="Calibri" w:hAnsi="Calibri" w:cs="Calibri"/>
                  <w:spacing w:val="-5"/>
                  <w:sz w:val="20"/>
                  <w:szCs w:val="20"/>
                </w:rPr>
                <w:t>i</w:t>
              </w:r>
              <w:r w:rsidR="00C064F2" w:rsidRPr="00033906">
                <w:rPr>
                  <w:rStyle w:val="Hyperlink"/>
                  <w:rFonts w:ascii="Calibri" w:eastAsia="Calibri" w:hAnsi="Calibri" w:cs="Calibri"/>
                  <w:spacing w:val="1"/>
                  <w:sz w:val="20"/>
                  <w:szCs w:val="20"/>
                </w:rPr>
                <w:t>on</w:t>
              </w:r>
              <w:r w:rsidR="00C064F2" w:rsidRPr="00033906">
                <w:rPr>
                  <w:rStyle w:val="Hyperlink"/>
                  <w:rFonts w:ascii="Calibri" w:eastAsia="Calibri" w:hAnsi="Calibri" w:cs="Calibri"/>
                  <w:spacing w:val="-2"/>
                  <w:sz w:val="20"/>
                  <w:szCs w:val="20"/>
                </w:rPr>
                <w:t>/</w:t>
              </w:r>
              <w:r w:rsidR="00C064F2" w:rsidRPr="00033906">
                <w:rPr>
                  <w:rStyle w:val="Hyperlink"/>
                  <w:rFonts w:ascii="Calibri" w:eastAsia="Calibri" w:hAnsi="Calibri" w:cs="Calibri"/>
                  <w:spacing w:val="-1"/>
                  <w:sz w:val="20"/>
                  <w:szCs w:val="20"/>
                </w:rPr>
                <w:t>pu</w:t>
              </w:r>
              <w:r w:rsidR="00C064F2" w:rsidRPr="00033906">
                <w:rPr>
                  <w:rStyle w:val="Hyperlink"/>
                  <w:rFonts w:ascii="Calibri" w:eastAsia="Calibri" w:hAnsi="Calibri" w:cs="Calibri"/>
                  <w:spacing w:val="4"/>
                  <w:sz w:val="20"/>
                  <w:szCs w:val="20"/>
                </w:rPr>
                <w:t>b</w:t>
              </w:r>
              <w:r w:rsidR="00C064F2" w:rsidRPr="00033906">
                <w:rPr>
                  <w:rStyle w:val="Hyperlink"/>
                  <w:rFonts w:ascii="Calibri" w:eastAsia="Calibri" w:hAnsi="Calibri" w:cs="Calibri"/>
                  <w:spacing w:val="-2"/>
                  <w:sz w:val="20"/>
                  <w:szCs w:val="20"/>
                </w:rPr>
                <w:t>l</w:t>
              </w:r>
              <w:r w:rsidR="00C064F2" w:rsidRPr="00033906">
                <w:rPr>
                  <w:rStyle w:val="Hyperlink"/>
                  <w:rFonts w:ascii="Calibri" w:eastAsia="Calibri" w:hAnsi="Calibri" w:cs="Calibri"/>
                  <w:sz w:val="20"/>
                  <w:szCs w:val="20"/>
                </w:rPr>
                <w:t>i</w:t>
              </w:r>
              <w:r w:rsidR="00C064F2" w:rsidRPr="00033906">
                <w:rPr>
                  <w:rStyle w:val="Hyperlink"/>
                  <w:rFonts w:ascii="Calibri" w:eastAsia="Calibri" w:hAnsi="Calibri" w:cs="Calibri"/>
                  <w:spacing w:val="-2"/>
                  <w:sz w:val="20"/>
                  <w:szCs w:val="20"/>
                </w:rPr>
                <w:t>c</w:t>
              </w:r>
              <w:r w:rsidR="00C064F2" w:rsidRPr="00033906">
                <w:rPr>
                  <w:rStyle w:val="Hyperlink"/>
                  <w:rFonts w:ascii="Calibri" w:eastAsia="Calibri" w:hAnsi="Calibri" w:cs="Calibri"/>
                  <w:spacing w:val="-1"/>
                  <w:sz w:val="20"/>
                  <w:szCs w:val="20"/>
                </w:rPr>
                <w:t>a</w:t>
              </w:r>
              <w:r w:rsidR="00C064F2" w:rsidRPr="00033906">
                <w:rPr>
                  <w:rStyle w:val="Hyperlink"/>
                  <w:rFonts w:ascii="Calibri" w:eastAsia="Calibri" w:hAnsi="Calibri" w:cs="Calibri"/>
                  <w:spacing w:val="3"/>
                  <w:sz w:val="20"/>
                  <w:szCs w:val="20"/>
                </w:rPr>
                <w:t>t</w:t>
              </w:r>
              <w:r w:rsidR="00C064F2" w:rsidRPr="00033906">
                <w:rPr>
                  <w:rStyle w:val="Hyperlink"/>
                  <w:rFonts w:ascii="Calibri" w:eastAsia="Calibri" w:hAnsi="Calibri" w:cs="Calibri"/>
                  <w:spacing w:val="-2"/>
                  <w:sz w:val="20"/>
                  <w:szCs w:val="20"/>
                </w:rPr>
                <w:t>i</w:t>
              </w:r>
              <w:r w:rsidR="00C064F2" w:rsidRPr="00033906">
                <w:rPr>
                  <w:rStyle w:val="Hyperlink"/>
                  <w:rFonts w:ascii="Calibri" w:eastAsia="Calibri" w:hAnsi="Calibri" w:cs="Calibri"/>
                  <w:spacing w:val="1"/>
                  <w:sz w:val="20"/>
                  <w:szCs w:val="20"/>
                </w:rPr>
                <w:t>on</w:t>
              </w:r>
              <w:r w:rsidR="00C064F2" w:rsidRPr="00033906">
                <w:rPr>
                  <w:rStyle w:val="Hyperlink"/>
                  <w:rFonts w:ascii="Calibri" w:eastAsia="Calibri" w:hAnsi="Calibri" w:cs="Calibri"/>
                  <w:spacing w:val="-1"/>
                  <w:sz w:val="20"/>
                  <w:szCs w:val="20"/>
                </w:rPr>
                <w:t>s</w:t>
              </w:r>
              <w:r w:rsidR="00C064F2" w:rsidRPr="00033906">
                <w:rPr>
                  <w:rStyle w:val="Hyperlink"/>
                  <w:rFonts w:ascii="Calibri" w:eastAsia="Calibri" w:hAnsi="Calibri" w:cs="Calibri"/>
                  <w:spacing w:val="-2"/>
                  <w:sz w:val="20"/>
                  <w:szCs w:val="20"/>
                </w:rPr>
                <w:t>/</w:t>
              </w:r>
              <w:r w:rsidR="00C064F2" w:rsidRPr="00033906">
                <w:rPr>
                  <w:rStyle w:val="Hyperlink"/>
                  <w:rFonts w:ascii="Calibri" w:eastAsia="Calibri" w:hAnsi="Calibri" w:cs="Calibri"/>
                  <w:spacing w:val="-1"/>
                  <w:sz w:val="20"/>
                  <w:szCs w:val="20"/>
                </w:rPr>
                <w:t>d</w:t>
              </w:r>
              <w:r w:rsidR="00C064F2" w:rsidRPr="00033906">
                <w:rPr>
                  <w:rStyle w:val="Hyperlink"/>
                  <w:rFonts w:ascii="Calibri" w:eastAsia="Calibri" w:hAnsi="Calibri" w:cs="Calibri"/>
                  <w:spacing w:val="1"/>
                  <w:sz w:val="20"/>
                  <w:szCs w:val="20"/>
                </w:rPr>
                <w:t>a</w:t>
              </w:r>
              <w:r w:rsidR="00C064F2" w:rsidRPr="00033906">
                <w:rPr>
                  <w:rStyle w:val="Hyperlink"/>
                  <w:rFonts w:ascii="Calibri" w:eastAsia="Calibri" w:hAnsi="Calibri" w:cs="Calibri"/>
                  <w:spacing w:val="-2"/>
                  <w:sz w:val="20"/>
                  <w:szCs w:val="20"/>
                </w:rPr>
                <w:t>t</w:t>
              </w:r>
              <w:r w:rsidR="00C064F2" w:rsidRPr="00033906">
                <w:rPr>
                  <w:rStyle w:val="Hyperlink"/>
                  <w:rFonts w:ascii="Calibri" w:eastAsia="Calibri" w:hAnsi="Calibri" w:cs="Calibri"/>
                  <w:spacing w:val="1"/>
                  <w:sz w:val="20"/>
                  <w:szCs w:val="20"/>
                </w:rPr>
                <w:t>a</w:t>
              </w:r>
              <w:r w:rsidR="00C064F2" w:rsidRPr="00033906">
                <w:rPr>
                  <w:rStyle w:val="Hyperlink"/>
                  <w:rFonts w:ascii="Calibri" w:eastAsia="Calibri" w:hAnsi="Calibri" w:cs="Calibri"/>
                  <w:spacing w:val="-3"/>
                  <w:sz w:val="20"/>
                  <w:szCs w:val="20"/>
                </w:rPr>
                <w:t>s</w:t>
              </w:r>
              <w:r w:rsidR="00C064F2" w:rsidRPr="00033906">
                <w:rPr>
                  <w:rStyle w:val="Hyperlink"/>
                  <w:rFonts w:ascii="Calibri" w:eastAsia="Calibri" w:hAnsi="Calibri" w:cs="Calibri"/>
                  <w:spacing w:val="2"/>
                  <w:sz w:val="20"/>
                  <w:szCs w:val="20"/>
                </w:rPr>
                <w:t>e</w:t>
              </w:r>
              <w:r w:rsidR="00C064F2" w:rsidRPr="00033906">
                <w:rPr>
                  <w:rStyle w:val="Hyperlink"/>
                  <w:rFonts w:ascii="Calibri" w:eastAsia="Calibri" w:hAnsi="Calibri" w:cs="Calibri"/>
                  <w:spacing w:val="1"/>
                  <w:sz w:val="20"/>
                  <w:szCs w:val="20"/>
                </w:rPr>
                <w:t>t</w:t>
              </w:r>
              <w:r w:rsidR="00C064F2" w:rsidRPr="00033906">
                <w:rPr>
                  <w:rStyle w:val="Hyperlink"/>
                  <w:rFonts w:ascii="Calibri" w:eastAsia="Calibri" w:hAnsi="Calibri" w:cs="Calibri"/>
                  <w:spacing w:val="-2"/>
                  <w:sz w:val="20"/>
                  <w:szCs w:val="20"/>
                </w:rPr>
                <w:t>/</w:t>
              </w:r>
              <w:r w:rsidR="00C064F2" w:rsidRPr="00033906">
                <w:rPr>
                  <w:rStyle w:val="Hyperlink"/>
                  <w:rFonts w:ascii="Calibri" w:eastAsia="Calibri" w:hAnsi="Calibri" w:cs="Calibri"/>
                  <w:spacing w:val="-1"/>
                  <w:sz w:val="20"/>
                  <w:szCs w:val="20"/>
                </w:rPr>
                <w:t>f</w:t>
              </w:r>
              <w:r w:rsidR="00C064F2" w:rsidRPr="00033906">
                <w:rPr>
                  <w:rStyle w:val="Hyperlink"/>
                  <w:rFonts w:ascii="Calibri" w:eastAsia="Calibri" w:hAnsi="Calibri" w:cs="Calibri"/>
                  <w:sz w:val="20"/>
                  <w:szCs w:val="20"/>
                </w:rPr>
                <w:t>er</w:t>
              </w:r>
              <w:r w:rsidR="00C064F2" w:rsidRPr="00033906">
                <w:rPr>
                  <w:rStyle w:val="Hyperlink"/>
                  <w:rFonts w:ascii="Calibri" w:eastAsia="Calibri" w:hAnsi="Calibri" w:cs="Calibri"/>
                  <w:spacing w:val="1"/>
                  <w:sz w:val="20"/>
                  <w:szCs w:val="20"/>
                </w:rPr>
                <w:t>t</w:t>
              </w:r>
              <w:r w:rsidR="00C064F2" w:rsidRPr="00033906">
                <w:rPr>
                  <w:rStyle w:val="Hyperlink"/>
                  <w:rFonts w:ascii="Calibri" w:eastAsia="Calibri" w:hAnsi="Calibri" w:cs="Calibri"/>
                  <w:sz w:val="20"/>
                  <w:szCs w:val="20"/>
                </w:rPr>
                <w:t>il</w:t>
              </w:r>
              <w:r w:rsidR="00C064F2" w:rsidRPr="00033906">
                <w:rPr>
                  <w:rStyle w:val="Hyperlink"/>
                  <w:rFonts w:ascii="Calibri" w:eastAsia="Calibri" w:hAnsi="Calibri" w:cs="Calibri"/>
                  <w:spacing w:val="-5"/>
                  <w:sz w:val="20"/>
                  <w:szCs w:val="20"/>
                </w:rPr>
                <w:t>i</w:t>
              </w:r>
              <w:r w:rsidR="00C064F2" w:rsidRPr="00033906">
                <w:rPr>
                  <w:rStyle w:val="Hyperlink"/>
                  <w:rFonts w:ascii="Calibri" w:eastAsia="Calibri" w:hAnsi="Calibri" w:cs="Calibri"/>
                  <w:spacing w:val="3"/>
                  <w:sz w:val="20"/>
                  <w:szCs w:val="20"/>
                </w:rPr>
                <w:t>t</w:t>
              </w:r>
              <w:r w:rsidR="00C064F2" w:rsidRPr="00033906">
                <w:rPr>
                  <w:rStyle w:val="Hyperlink"/>
                  <w:rFonts w:ascii="Calibri" w:eastAsia="Calibri" w:hAnsi="Calibri" w:cs="Calibri"/>
                  <w:spacing w:val="-1"/>
                  <w:sz w:val="20"/>
                  <w:szCs w:val="20"/>
                </w:rPr>
                <w:t>y</w:t>
              </w:r>
              <w:r w:rsidR="00C064F2" w:rsidRPr="00033906">
                <w:rPr>
                  <w:rStyle w:val="Hyperlink"/>
                  <w:rFonts w:ascii="Calibri" w:eastAsia="Calibri" w:hAnsi="Calibri" w:cs="Calibri"/>
                  <w:spacing w:val="-2"/>
                  <w:sz w:val="20"/>
                  <w:szCs w:val="20"/>
                </w:rPr>
                <w:t>/</w:t>
              </w:r>
              <w:r w:rsidR="00C064F2" w:rsidRPr="00033906">
                <w:rPr>
                  <w:rStyle w:val="Hyperlink"/>
                  <w:rFonts w:ascii="Calibri" w:eastAsia="Calibri" w:hAnsi="Calibri" w:cs="Calibri"/>
                  <w:spacing w:val="2"/>
                  <w:sz w:val="20"/>
                  <w:szCs w:val="20"/>
                </w:rPr>
                <w:t>w</w:t>
              </w:r>
              <w:r w:rsidR="00C064F2" w:rsidRPr="00033906">
                <w:rPr>
                  <w:rStyle w:val="Hyperlink"/>
                  <w:rFonts w:ascii="Calibri" w:eastAsia="Calibri" w:hAnsi="Calibri" w:cs="Calibri"/>
                  <w:spacing w:val="-3"/>
                  <w:sz w:val="20"/>
                  <w:szCs w:val="20"/>
                </w:rPr>
                <w:t>f</w:t>
              </w:r>
              <w:r w:rsidR="00C064F2" w:rsidRPr="00033906">
                <w:rPr>
                  <w:rStyle w:val="Hyperlink"/>
                  <w:rFonts w:ascii="Calibri" w:eastAsia="Calibri" w:hAnsi="Calibri" w:cs="Calibri"/>
                  <w:spacing w:val="1"/>
                  <w:sz w:val="20"/>
                  <w:szCs w:val="20"/>
                </w:rPr>
                <w:t>d</w:t>
              </w:r>
              <w:r w:rsidR="00C064F2" w:rsidRPr="00033906">
                <w:rPr>
                  <w:rStyle w:val="Hyperlink"/>
                  <w:rFonts w:ascii="Calibri" w:eastAsia="Calibri" w:hAnsi="Calibri" w:cs="Calibri"/>
                  <w:spacing w:val="-2"/>
                  <w:sz w:val="20"/>
                  <w:szCs w:val="20"/>
                </w:rPr>
                <w:t>2</w:t>
              </w:r>
              <w:r w:rsidR="00C064F2" w:rsidRPr="00033906">
                <w:rPr>
                  <w:rStyle w:val="Hyperlink"/>
                  <w:rFonts w:ascii="Calibri" w:eastAsia="Calibri" w:hAnsi="Calibri" w:cs="Calibri"/>
                  <w:sz w:val="20"/>
                  <w:szCs w:val="20"/>
                </w:rPr>
                <w:t>019.</w:t>
              </w:r>
              <w:r w:rsidR="00C064F2" w:rsidRPr="00C064F2">
                <w:rPr>
                  <w:rStyle w:val="Hyperlink"/>
                  <w:rFonts w:eastAsia="Calibri"/>
                </w:rPr>
                <w:t>asp</w:t>
              </w:r>
            </w:hyperlink>
            <w:r>
              <w:rPr>
                <w:rStyle w:val="Hyperlink"/>
                <w:rFonts w:ascii="Calibri" w:eastAsia="Calibri" w:hAnsi="Calibri" w:cs="Calibri"/>
                <w:sz w:val="20"/>
                <w:szCs w:val="20"/>
              </w:rPr>
              <w:t>.</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722A72FC" w14:textId="77777777" w:rsidR="0003687B" w:rsidRDefault="0003687B" w:rsidP="00D5143A">
            <w:pPr>
              <w:pStyle w:val="MSubHeader"/>
              <w:rPr>
                <w:rFonts w:eastAsia="Calibri"/>
                <w:w w:val="102"/>
              </w:rPr>
            </w:pPr>
            <w:r w:rsidRPr="00D943D8">
              <w:rPr>
                <w:rFonts w:eastAsia="Calibri"/>
                <w:spacing w:val="-2"/>
              </w:rPr>
              <w:t>C</w:t>
            </w:r>
            <w:r w:rsidRPr="00D943D8">
              <w:rPr>
                <w:rFonts w:eastAsia="Calibri"/>
                <w:spacing w:val="1"/>
              </w:rPr>
              <w:t>o</w:t>
            </w:r>
            <w:r w:rsidRPr="00D943D8">
              <w:rPr>
                <w:rFonts w:eastAsia="Calibri"/>
              </w:rPr>
              <w:t>ll</w:t>
            </w:r>
            <w:r w:rsidRPr="00D943D8">
              <w:rPr>
                <w:rFonts w:eastAsia="Calibri"/>
                <w:spacing w:val="1"/>
              </w:rPr>
              <w:t>e</w:t>
            </w:r>
            <w:r w:rsidRPr="00D943D8">
              <w:rPr>
                <w:rFonts w:eastAsia="Calibri"/>
              </w:rPr>
              <w:t>c</w:t>
            </w:r>
            <w:r w:rsidRPr="00D943D8">
              <w:rPr>
                <w:rFonts w:eastAsia="Calibri"/>
                <w:spacing w:val="1"/>
              </w:rPr>
              <w:t>t</w:t>
            </w:r>
            <w:r w:rsidRPr="00D943D8">
              <w:rPr>
                <w:rFonts w:eastAsia="Calibri"/>
              </w:rPr>
              <w:t>ion</w:t>
            </w:r>
            <w:r w:rsidRPr="00D943D8">
              <w:rPr>
                <w:rFonts w:ascii="Times New Roman" w:hAnsi="Times New Roman"/>
                <w:spacing w:val="4"/>
              </w:rPr>
              <w:t xml:space="preserve"> </w:t>
            </w:r>
            <w:r w:rsidRPr="00D943D8">
              <w:rPr>
                <w:rFonts w:eastAsia="Calibri"/>
                <w:w w:val="101"/>
              </w:rPr>
              <w:t>pr</w:t>
            </w:r>
            <w:r w:rsidRPr="00D943D8">
              <w:rPr>
                <w:rFonts w:eastAsia="Calibri"/>
                <w:spacing w:val="1"/>
                <w:w w:val="101"/>
              </w:rPr>
              <w:t>o</w:t>
            </w:r>
            <w:r w:rsidRPr="00D943D8">
              <w:rPr>
                <w:rFonts w:eastAsia="Calibri"/>
                <w:spacing w:val="-4"/>
                <w:w w:val="98"/>
              </w:rPr>
              <w:t>c</w:t>
            </w:r>
            <w:r w:rsidRPr="00D943D8">
              <w:rPr>
                <w:rFonts w:eastAsia="Calibri"/>
                <w:spacing w:val="3"/>
              </w:rPr>
              <w:t>e</w:t>
            </w:r>
            <w:r w:rsidRPr="00D943D8">
              <w:rPr>
                <w:rFonts w:eastAsia="Calibri"/>
                <w:w w:val="101"/>
              </w:rPr>
              <w:t>s</w:t>
            </w:r>
            <w:r w:rsidRPr="00D943D8">
              <w:rPr>
                <w:rFonts w:eastAsia="Calibri"/>
                <w:spacing w:val="-2"/>
                <w:w w:val="101"/>
              </w:rPr>
              <w:t>s</w:t>
            </w:r>
            <w:r w:rsidRPr="00D943D8">
              <w:rPr>
                <w:rFonts w:eastAsia="Calibri"/>
                <w:w w:val="102"/>
              </w:rPr>
              <w:t>:</w:t>
            </w:r>
          </w:p>
          <w:p w14:paraId="0AF62880" w14:textId="4A218D6A" w:rsidR="0003687B" w:rsidRDefault="0003687B" w:rsidP="00D5143A">
            <w:pPr>
              <w:pStyle w:val="MText"/>
              <w:rPr>
                <w:rFonts w:eastAsia="Calibri"/>
              </w:rPr>
            </w:pPr>
            <w:r>
              <w:rPr>
                <w:rFonts w:eastAsia="Calibri"/>
              </w:rPr>
              <w:t>F</w:t>
            </w:r>
            <w:r>
              <w:rPr>
                <w:rFonts w:eastAsia="Calibri"/>
                <w:spacing w:val="1"/>
              </w:rPr>
              <w:t>o</w:t>
            </w:r>
            <w:r>
              <w:rPr>
                <w:rFonts w:eastAsia="Calibri"/>
              </w:rPr>
              <w:t>r</w:t>
            </w:r>
            <w:r>
              <w:rPr>
                <w:rFonts w:ascii="Times New Roman" w:hAnsi="Times New Roman"/>
                <w:spacing w:val="-7"/>
              </w:rPr>
              <w:t xml:space="preserve"> </w:t>
            </w:r>
            <w:r>
              <w:rPr>
                <w:rFonts w:eastAsia="Calibri"/>
              </w:rPr>
              <w:t>c</w:t>
            </w:r>
            <w:r>
              <w:rPr>
                <w:rFonts w:eastAsia="Calibri"/>
                <w:spacing w:val="-2"/>
              </w:rPr>
              <w:t>i</w:t>
            </w:r>
            <w:r>
              <w:rPr>
                <w:rFonts w:eastAsia="Calibri"/>
                <w:spacing w:val="-1"/>
              </w:rPr>
              <w:t>v</w:t>
            </w:r>
            <w:r>
              <w:rPr>
                <w:rFonts w:eastAsia="Calibri"/>
              </w:rPr>
              <w:t>il</w:t>
            </w:r>
            <w:r>
              <w:rPr>
                <w:rFonts w:ascii="Times New Roman" w:hAnsi="Times New Roman"/>
                <w:spacing w:val="-10"/>
              </w:rPr>
              <w:t xml:space="preserve"> </w:t>
            </w:r>
            <w:r>
              <w:rPr>
                <w:rFonts w:eastAsia="Calibri"/>
              </w:rPr>
              <w:t>re</w:t>
            </w:r>
            <w:r>
              <w:rPr>
                <w:rFonts w:eastAsia="Calibri"/>
                <w:spacing w:val="-2"/>
              </w:rPr>
              <w:t>g</w:t>
            </w:r>
            <w:r>
              <w:rPr>
                <w:rFonts w:eastAsia="Calibri"/>
              </w:rPr>
              <w:t>i</w:t>
            </w:r>
            <w:r>
              <w:rPr>
                <w:rFonts w:eastAsia="Calibri"/>
                <w:spacing w:val="-1"/>
              </w:rPr>
              <w:t>s</w:t>
            </w:r>
            <w:r>
              <w:rPr>
                <w:rFonts w:eastAsia="Calibri"/>
                <w:spacing w:val="1"/>
              </w:rPr>
              <w:t>t</w:t>
            </w:r>
            <w:r>
              <w:rPr>
                <w:rFonts w:eastAsia="Calibri"/>
              </w:rPr>
              <w:t>r</w:t>
            </w:r>
            <w:r>
              <w:rPr>
                <w:rFonts w:eastAsia="Calibri"/>
                <w:spacing w:val="-1"/>
              </w:rPr>
              <w:t>a</w:t>
            </w:r>
            <w:r>
              <w:rPr>
                <w:rFonts w:eastAsia="Calibri"/>
                <w:spacing w:val="1"/>
              </w:rPr>
              <w:t>t</w:t>
            </w:r>
            <w:r>
              <w:rPr>
                <w:rFonts w:eastAsia="Calibri"/>
                <w:spacing w:val="-2"/>
              </w:rPr>
              <w:t>i</w:t>
            </w:r>
            <w:r>
              <w:rPr>
                <w:rFonts w:eastAsia="Calibri"/>
                <w:spacing w:val="-1"/>
              </w:rPr>
              <w:t>o</w:t>
            </w:r>
            <w:r>
              <w:rPr>
                <w:rFonts w:eastAsia="Calibri"/>
              </w:rPr>
              <w:t>n</w:t>
            </w:r>
            <w:r>
              <w:rPr>
                <w:rFonts w:ascii="Times New Roman" w:hAnsi="Times New Roman"/>
                <w:spacing w:val="-15"/>
              </w:rPr>
              <w:t xml:space="preserve"> </w:t>
            </w:r>
            <w:r>
              <w:rPr>
                <w:rFonts w:eastAsia="Calibri"/>
                <w:spacing w:val="1"/>
              </w:rPr>
              <w:t>d</w:t>
            </w:r>
            <w:r>
              <w:rPr>
                <w:rFonts w:eastAsia="Calibri"/>
                <w:spacing w:val="-1"/>
              </w:rPr>
              <w:t>a</w:t>
            </w:r>
            <w:r>
              <w:rPr>
                <w:rFonts w:eastAsia="Calibri"/>
                <w:spacing w:val="-2"/>
              </w:rPr>
              <w:t>t</w:t>
            </w:r>
            <w:r>
              <w:rPr>
                <w:rFonts w:eastAsia="Calibri"/>
                <w:spacing w:val="3"/>
              </w:rPr>
              <w:t>a</w:t>
            </w:r>
            <w:r>
              <w:rPr>
                <w:rFonts w:eastAsia="Calibri"/>
              </w:rPr>
              <w:t>,</w:t>
            </w:r>
            <w:r>
              <w:rPr>
                <w:rFonts w:ascii="Times New Roman" w:hAnsi="Times New Roman"/>
                <w:spacing w:val="-12"/>
              </w:rPr>
              <w:t xml:space="preserve"> </w:t>
            </w:r>
            <w:r>
              <w:rPr>
                <w:rFonts w:eastAsia="Calibri"/>
                <w:spacing w:val="1"/>
              </w:rPr>
              <w:t>d</w:t>
            </w:r>
            <w:r>
              <w:rPr>
                <w:rFonts w:eastAsia="Calibri"/>
                <w:spacing w:val="-4"/>
              </w:rPr>
              <w:t>a</w:t>
            </w:r>
            <w:r>
              <w:rPr>
                <w:rFonts w:eastAsia="Calibri"/>
                <w:spacing w:val="-2"/>
              </w:rPr>
              <w:t>t</w:t>
            </w:r>
            <w:r>
              <w:rPr>
                <w:rFonts w:eastAsia="Calibri"/>
              </w:rPr>
              <w:t>a</w:t>
            </w:r>
            <w:r>
              <w:rPr>
                <w:rFonts w:ascii="Times New Roman" w:hAnsi="Times New Roman"/>
                <w:spacing w:val="-7"/>
              </w:rPr>
              <w:t xml:space="preserve"> </w:t>
            </w:r>
            <w:r>
              <w:rPr>
                <w:rFonts w:eastAsia="Calibri"/>
                <w:spacing w:val="-1"/>
              </w:rPr>
              <w:t>o</w:t>
            </w:r>
            <w:r>
              <w:rPr>
                <w:rFonts w:eastAsia="Calibri"/>
              </w:rPr>
              <w:t>n</w:t>
            </w:r>
            <w:r>
              <w:rPr>
                <w:rFonts w:ascii="Times New Roman" w:hAnsi="Times New Roman"/>
                <w:spacing w:val="-8"/>
              </w:rPr>
              <w:t xml:space="preserve"> </w:t>
            </w:r>
            <w:r>
              <w:rPr>
                <w:rFonts w:eastAsia="Calibri"/>
                <w:spacing w:val="1"/>
              </w:rPr>
              <w:t>b</w:t>
            </w:r>
            <w:r>
              <w:rPr>
                <w:rFonts w:eastAsia="Calibri"/>
                <w:spacing w:val="-2"/>
              </w:rPr>
              <w:t>i</w:t>
            </w:r>
            <w:r>
              <w:rPr>
                <w:rFonts w:eastAsia="Calibri"/>
              </w:rPr>
              <w:t>r</w:t>
            </w:r>
            <w:r>
              <w:rPr>
                <w:rFonts w:eastAsia="Calibri"/>
                <w:spacing w:val="-2"/>
              </w:rPr>
              <w:t>t</w:t>
            </w:r>
            <w:r>
              <w:rPr>
                <w:rFonts w:eastAsia="Calibri"/>
                <w:spacing w:val="4"/>
              </w:rPr>
              <w:t>h</w:t>
            </w:r>
            <w:r>
              <w:rPr>
                <w:rFonts w:eastAsia="Calibri"/>
              </w:rPr>
              <w:t>s</w:t>
            </w:r>
            <w:r>
              <w:rPr>
                <w:rFonts w:ascii="Times New Roman" w:hAnsi="Times New Roman"/>
                <w:spacing w:val="-15"/>
              </w:rPr>
              <w:t xml:space="preserve"> </w:t>
            </w:r>
            <w:r>
              <w:rPr>
                <w:rFonts w:eastAsia="Calibri"/>
                <w:spacing w:val="1"/>
              </w:rPr>
              <w:t>o</w:t>
            </w:r>
            <w:r>
              <w:rPr>
                <w:rFonts w:eastAsia="Calibri"/>
              </w:rPr>
              <w:t>r</w:t>
            </w:r>
            <w:r>
              <w:rPr>
                <w:rFonts w:ascii="Times New Roman" w:hAnsi="Times New Roman"/>
                <w:spacing w:val="-6"/>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a</w:t>
            </w:r>
            <w:r>
              <w:rPr>
                <w:rFonts w:eastAsia="Calibri"/>
                <w:spacing w:val="-1"/>
              </w:rPr>
              <w:t>d</w:t>
            </w:r>
            <w:r>
              <w:rPr>
                <w:rFonts w:eastAsia="Calibri"/>
                <w:spacing w:val="1"/>
              </w:rPr>
              <w:t>o</w:t>
            </w:r>
            <w:r>
              <w:rPr>
                <w:rFonts w:eastAsia="Calibri"/>
                <w:spacing w:val="-2"/>
              </w:rPr>
              <w:t>l</w:t>
            </w:r>
            <w:r>
              <w:rPr>
                <w:rFonts w:eastAsia="Calibri"/>
              </w:rPr>
              <w:t>e</w:t>
            </w:r>
            <w:r>
              <w:rPr>
                <w:rFonts w:eastAsia="Calibri"/>
                <w:spacing w:val="-1"/>
              </w:rPr>
              <w:t>s</w:t>
            </w:r>
            <w:r>
              <w:rPr>
                <w:rFonts w:eastAsia="Calibri"/>
              </w:rPr>
              <w:t>ce</w:t>
            </w:r>
            <w:r>
              <w:rPr>
                <w:rFonts w:eastAsia="Calibri"/>
                <w:spacing w:val="-1"/>
              </w:rPr>
              <w:t>n</w:t>
            </w:r>
            <w:r>
              <w:rPr>
                <w:rFonts w:eastAsia="Calibri"/>
              </w:rPr>
              <w:t>t</w:t>
            </w:r>
            <w:r>
              <w:rPr>
                <w:rFonts w:ascii="Times New Roman" w:hAnsi="Times New Roman"/>
                <w:spacing w:val="-15"/>
              </w:rPr>
              <w:t xml:space="preserve"> </w:t>
            </w:r>
            <w:r>
              <w:rPr>
                <w:rFonts w:eastAsia="Calibri"/>
                <w:spacing w:val="1"/>
              </w:rPr>
              <w:t>b</w:t>
            </w:r>
            <w:r>
              <w:rPr>
                <w:rFonts w:eastAsia="Calibri"/>
              </w:rPr>
              <w:t>i</w:t>
            </w:r>
            <w:r>
              <w:rPr>
                <w:rFonts w:eastAsia="Calibri"/>
                <w:spacing w:val="-2"/>
              </w:rPr>
              <w:t>rt</w:t>
            </w:r>
            <w:r>
              <w:rPr>
                <w:rFonts w:eastAsia="Calibri"/>
              </w:rPr>
              <w:t>h</w:t>
            </w:r>
            <w:r>
              <w:rPr>
                <w:rFonts w:ascii="Times New Roman" w:hAnsi="Times New Roman"/>
                <w:spacing w:val="-10"/>
              </w:rPr>
              <w:t xml:space="preserve"> </w:t>
            </w:r>
            <w:r>
              <w:rPr>
                <w:rFonts w:eastAsia="Calibri"/>
              </w:rPr>
              <w:t>r</w:t>
            </w:r>
            <w:r>
              <w:rPr>
                <w:rFonts w:eastAsia="Calibri"/>
                <w:spacing w:val="-1"/>
              </w:rPr>
              <w:t>a</w:t>
            </w:r>
            <w:r>
              <w:rPr>
                <w:rFonts w:eastAsia="Calibri"/>
                <w:spacing w:val="1"/>
              </w:rPr>
              <w:t>t</w:t>
            </w:r>
            <w:r>
              <w:rPr>
                <w:rFonts w:eastAsia="Calibri"/>
              </w:rPr>
              <w:t>e</w:t>
            </w:r>
            <w:r>
              <w:rPr>
                <w:rFonts w:ascii="Times New Roman" w:hAnsi="Times New Roman"/>
                <w:spacing w:val="-8"/>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o</w:t>
            </w:r>
            <w:r>
              <w:rPr>
                <w:rFonts w:eastAsia="Calibri"/>
                <w:spacing w:val="-1"/>
              </w:rPr>
              <w:t>b</w:t>
            </w:r>
            <w:r>
              <w:rPr>
                <w:rFonts w:eastAsia="Calibri"/>
                <w:spacing w:val="-2"/>
              </w:rPr>
              <w:t>t</w:t>
            </w:r>
            <w:r>
              <w:rPr>
                <w:rFonts w:eastAsia="Calibri"/>
                <w:spacing w:val="3"/>
              </w:rPr>
              <w:t>a</w:t>
            </w:r>
            <w:r>
              <w:rPr>
                <w:rFonts w:eastAsia="Calibri"/>
                <w:spacing w:val="-5"/>
              </w:rPr>
              <w:t>i</w:t>
            </w:r>
            <w:r>
              <w:rPr>
                <w:rFonts w:eastAsia="Calibri"/>
                <w:spacing w:val="1"/>
              </w:rPr>
              <w:t>n</w:t>
            </w:r>
            <w:r>
              <w:rPr>
                <w:rFonts w:eastAsia="Calibri"/>
                <w:spacing w:val="-3"/>
              </w:rPr>
              <w:t>e</w:t>
            </w:r>
            <w:r>
              <w:rPr>
                <w:rFonts w:eastAsia="Calibri"/>
              </w:rPr>
              <w:t>d</w:t>
            </w:r>
            <w:r>
              <w:rPr>
                <w:rFonts w:ascii="Times New Roman" w:hAnsi="Times New Roman"/>
                <w:spacing w:val="-10"/>
              </w:rPr>
              <w:t xml:space="preserve"> </w:t>
            </w:r>
            <w:r>
              <w:rPr>
                <w:rFonts w:eastAsia="Calibri"/>
                <w:spacing w:val="-3"/>
              </w:rPr>
              <w:t>f</w:t>
            </w:r>
            <w:r>
              <w:rPr>
                <w:rFonts w:eastAsia="Calibri"/>
                <w:spacing w:val="3"/>
              </w:rPr>
              <w:t>r</w:t>
            </w:r>
            <w:r>
              <w:rPr>
                <w:rFonts w:eastAsia="Calibri"/>
                <w:spacing w:val="-1"/>
              </w:rPr>
              <w:t>o</w:t>
            </w:r>
            <w:r>
              <w:rPr>
                <w:rFonts w:eastAsia="Calibri"/>
              </w:rPr>
              <w:t>m</w:t>
            </w:r>
            <w:r>
              <w:rPr>
                <w:rFonts w:ascii="Times New Roman" w:hAnsi="Times New Roman"/>
                <w:spacing w:val="-11"/>
              </w:rPr>
              <w:t xml:space="preserve"> </w:t>
            </w:r>
            <w:r>
              <w:rPr>
                <w:rFonts w:eastAsia="Calibri"/>
              </w:rPr>
              <w:t>c</w:t>
            </w:r>
            <w:r>
              <w:rPr>
                <w:rFonts w:eastAsia="Calibri"/>
                <w:spacing w:val="-1"/>
              </w:rPr>
              <w:t>o</w:t>
            </w:r>
            <w:r>
              <w:rPr>
                <w:rFonts w:eastAsia="Calibri"/>
                <w:spacing w:val="1"/>
              </w:rPr>
              <w:t>u</w:t>
            </w:r>
            <w:r>
              <w:rPr>
                <w:rFonts w:eastAsia="Calibri"/>
                <w:spacing w:val="-1"/>
              </w:rPr>
              <w:t>n</w:t>
            </w:r>
            <w:r>
              <w:rPr>
                <w:rFonts w:eastAsia="Calibri"/>
                <w:spacing w:val="1"/>
              </w:rPr>
              <w:t>t</w:t>
            </w:r>
            <w:r>
              <w:rPr>
                <w:rFonts w:eastAsia="Calibri"/>
                <w:spacing w:val="-2"/>
              </w:rPr>
              <w:t>r</w:t>
            </w:r>
            <w:r>
              <w:rPr>
                <w:rFonts w:eastAsia="Calibri"/>
                <w:spacing w:val="1"/>
              </w:rPr>
              <w:t>y</w:t>
            </w:r>
            <w:r>
              <w:rPr>
                <w:rFonts w:eastAsia="Calibri"/>
                <w:spacing w:val="-1"/>
              </w:rPr>
              <w:t>-</w:t>
            </w:r>
            <w:r>
              <w:rPr>
                <w:rFonts w:eastAsia="Calibri"/>
                <w:spacing w:val="-2"/>
              </w:rPr>
              <w:t>r</w:t>
            </w:r>
            <w:r>
              <w:rPr>
                <w:rFonts w:eastAsia="Calibri"/>
              </w:rPr>
              <w:t>e</w:t>
            </w:r>
            <w:r>
              <w:rPr>
                <w:rFonts w:eastAsia="Calibri"/>
                <w:spacing w:val="-1"/>
              </w:rPr>
              <w:t>p</w:t>
            </w:r>
            <w:r>
              <w:rPr>
                <w:rFonts w:eastAsia="Calibri"/>
                <w:spacing w:val="1"/>
              </w:rPr>
              <w:t>o</w:t>
            </w:r>
            <w:r>
              <w:rPr>
                <w:rFonts w:eastAsia="Calibri"/>
              </w:rPr>
              <w:t>r</w:t>
            </w:r>
            <w:r>
              <w:rPr>
                <w:rFonts w:eastAsia="Calibri"/>
                <w:spacing w:val="1"/>
              </w:rPr>
              <w:t>t</w:t>
            </w:r>
            <w:r>
              <w:rPr>
                <w:rFonts w:eastAsia="Calibri"/>
                <w:spacing w:val="-3"/>
              </w:rPr>
              <w:t>e</w:t>
            </w:r>
            <w:r>
              <w:rPr>
                <w:rFonts w:eastAsia="Calibri"/>
              </w:rPr>
              <w:t>d</w:t>
            </w:r>
            <w:r>
              <w:rPr>
                <w:rFonts w:ascii="Times New Roman" w:hAnsi="Times New Roman"/>
              </w:rPr>
              <w:t xml:space="preserve"> </w:t>
            </w:r>
            <w:r>
              <w:rPr>
                <w:rFonts w:eastAsia="Calibri"/>
                <w:spacing w:val="-1"/>
              </w:rPr>
              <w:t>d</w:t>
            </w:r>
            <w:r>
              <w:rPr>
                <w:rFonts w:eastAsia="Calibri"/>
                <w:spacing w:val="1"/>
              </w:rPr>
              <w:t>a</w:t>
            </w:r>
            <w:r>
              <w:rPr>
                <w:rFonts w:eastAsia="Calibri"/>
                <w:spacing w:val="-2"/>
              </w:rPr>
              <w:t>t</w:t>
            </w:r>
            <w:r>
              <w:rPr>
                <w:rFonts w:eastAsia="Calibri"/>
              </w:rPr>
              <w:t>a</w:t>
            </w:r>
            <w:r>
              <w:rPr>
                <w:rFonts w:ascii="Times New Roman" w:hAnsi="Times New Roman"/>
                <w:spacing w:val="-7"/>
              </w:rPr>
              <w:t xml:space="preserve"> </w:t>
            </w:r>
            <w:r>
              <w:rPr>
                <w:rFonts w:eastAsia="Calibri"/>
                <w:spacing w:val="-1"/>
              </w:rPr>
              <w:t>f</w:t>
            </w:r>
            <w:r>
              <w:rPr>
                <w:rFonts w:eastAsia="Calibri"/>
                <w:spacing w:val="-2"/>
              </w:rPr>
              <w:t>r</w:t>
            </w:r>
            <w:r>
              <w:rPr>
                <w:rFonts w:eastAsia="Calibri"/>
                <w:spacing w:val="1"/>
              </w:rPr>
              <w:t>o</w:t>
            </w:r>
            <w:r>
              <w:rPr>
                <w:rFonts w:eastAsia="Calibri"/>
              </w:rPr>
              <w:t>m</w:t>
            </w:r>
            <w:r>
              <w:rPr>
                <w:rFonts w:ascii="Times New Roman" w:hAnsi="Times New Roman"/>
                <w:spacing w:val="-11"/>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3"/>
              </w:rPr>
              <w:t>U</w:t>
            </w:r>
            <w:r>
              <w:rPr>
                <w:rFonts w:eastAsia="Calibri"/>
                <w:spacing w:val="1"/>
              </w:rPr>
              <w:t>n</w:t>
            </w:r>
            <w:r>
              <w:rPr>
                <w:rFonts w:eastAsia="Calibri"/>
                <w:spacing w:val="-2"/>
              </w:rPr>
              <w:t>i</w:t>
            </w:r>
            <w:r>
              <w:rPr>
                <w:rFonts w:eastAsia="Calibri"/>
                <w:spacing w:val="1"/>
              </w:rPr>
              <w:t>t</w:t>
            </w:r>
            <w:r>
              <w:rPr>
                <w:rFonts w:eastAsia="Calibri"/>
              </w:rPr>
              <w:t>ed</w:t>
            </w:r>
            <w:r>
              <w:rPr>
                <w:rFonts w:ascii="Times New Roman" w:hAnsi="Times New Roman"/>
                <w:spacing w:val="-12"/>
              </w:rPr>
              <w:t xml:space="preserve"> </w:t>
            </w:r>
            <w:r>
              <w:rPr>
                <w:rFonts w:eastAsia="Calibri"/>
                <w:spacing w:val="-3"/>
              </w:rPr>
              <w:t>N</w:t>
            </w:r>
            <w:r>
              <w:rPr>
                <w:rFonts w:eastAsia="Calibri"/>
                <w:spacing w:val="1"/>
              </w:rPr>
              <w:t>at</w:t>
            </w:r>
            <w:r>
              <w:rPr>
                <w:rFonts w:eastAsia="Calibri"/>
                <w:spacing w:val="-2"/>
              </w:rPr>
              <w:t>i</w:t>
            </w:r>
            <w:r>
              <w:rPr>
                <w:rFonts w:eastAsia="Calibri"/>
                <w:spacing w:val="-1"/>
              </w:rPr>
              <w:t>on</w:t>
            </w:r>
            <w:r>
              <w:rPr>
                <w:rFonts w:eastAsia="Calibri"/>
              </w:rPr>
              <w:t>s</w:t>
            </w:r>
            <w:r>
              <w:rPr>
                <w:rFonts w:ascii="Times New Roman" w:hAnsi="Times New Roman"/>
                <w:spacing w:val="-11"/>
              </w:rPr>
              <w:t xml:space="preserve"> </w:t>
            </w:r>
            <w:r>
              <w:rPr>
                <w:rFonts w:eastAsia="Calibri"/>
              </w:rPr>
              <w:t>S</w:t>
            </w:r>
            <w:r>
              <w:rPr>
                <w:rFonts w:eastAsia="Calibri"/>
                <w:spacing w:val="-2"/>
              </w:rPr>
              <w:t>t</w:t>
            </w:r>
            <w:r>
              <w:rPr>
                <w:rFonts w:eastAsia="Calibri"/>
                <w:spacing w:val="1"/>
              </w:rPr>
              <w:t>a</w:t>
            </w:r>
            <w:r>
              <w:rPr>
                <w:rFonts w:eastAsia="Calibri"/>
                <w:spacing w:val="3"/>
              </w:rPr>
              <w:t>t</w:t>
            </w:r>
            <w:r>
              <w:rPr>
                <w:rFonts w:eastAsia="Calibri"/>
                <w:spacing w:val="-2"/>
              </w:rPr>
              <w:t>i</w:t>
            </w:r>
            <w:r>
              <w:rPr>
                <w:rFonts w:eastAsia="Calibri"/>
                <w:spacing w:val="-3"/>
              </w:rPr>
              <w:t>s</w:t>
            </w:r>
            <w:r>
              <w:rPr>
                <w:rFonts w:eastAsia="Calibri"/>
                <w:spacing w:val="3"/>
              </w:rPr>
              <w:t>t</w:t>
            </w:r>
            <w:r>
              <w:rPr>
                <w:rFonts w:eastAsia="Calibri"/>
                <w:spacing w:val="-2"/>
              </w:rPr>
              <w:t>i</w:t>
            </w:r>
            <w:r>
              <w:rPr>
                <w:rFonts w:eastAsia="Calibri"/>
              </w:rPr>
              <w:t>cs</w:t>
            </w:r>
            <w:r>
              <w:rPr>
                <w:rFonts w:ascii="Times New Roman" w:hAnsi="Times New Roman"/>
                <w:spacing w:val="-12"/>
              </w:rPr>
              <w:t xml:space="preserve"> </w:t>
            </w:r>
            <w:r>
              <w:rPr>
                <w:rFonts w:eastAsia="Calibri"/>
              </w:rPr>
              <w:t>Di</w:t>
            </w:r>
            <w:r>
              <w:rPr>
                <w:rFonts w:eastAsia="Calibri"/>
                <w:spacing w:val="-3"/>
              </w:rPr>
              <w:t>v</w:t>
            </w:r>
            <w:r>
              <w:rPr>
                <w:rFonts w:eastAsia="Calibri"/>
              </w:rPr>
              <w:t>i</w:t>
            </w:r>
            <w:r>
              <w:rPr>
                <w:rFonts w:eastAsia="Calibri"/>
                <w:spacing w:val="-1"/>
              </w:rPr>
              <w:t>s</w:t>
            </w:r>
            <w:r>
              <w:rPr>
                <w:rFonts w:eastAsia="Calibri"/>
              </w:rPr>
              <w:t>i</w:t>
            </w:r>
            <w:r>
              <w:rPr>
                <w:rFonts w:eastAsia="Calibri"/>
                <w:spacing w:val="-1"/>
              </w:rPr>
              <w:t>o</w:t>
            </w:r>
            <w:r>
              <w:rPr>
                <w:rFonts w:eastAsia="Calibri"/>
              </w:rPr>
              <w:t>n</w:t>
            </w:r>
            <w:r>
              <w:rPr>
                <w:rFonts w:ascii="Times New Roman" w:hAnsi="Times New Roman"/>
                <w:spacing w:val="-12"/>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rPr>
              <w:t>r</w:t>
            </w:r>
            <w:r>
              <w:rPr>
                <w:rFonts w:eastAsia="Calibri"/>
                <w:spacing w:val="2"/>
              </w:rPr>
              <w:t>e</w:t>
            </w:r>
            <w:r>
              <w:rPr>
                <w:rFonts w:eastAsia="Calibri"/>
                <w:spacing w:val="-2"/>
              </w:rPr>
              <w:t>gi</w:t>
            </w:r>
            <w:r>
              <w:rPr>
                <w:rFonts w:eastAsia="Calibri"/>
                <w:spacing w:val="-1"/>
              </w:rPr>
              <w:t>o</w:t>
            </w:r>
            <w:r>
              <w:rPr>
                <w:rFonts w:eastAsia="Calibri"/>
                <w:spacing w:val="1"/>
              </w:rPr>
              <w:t>na</w:t>
            </w:r>
            <w:r>
              <w:rPr>
                <w:rFonts w:eastAsia="Calibri"/>
              </w:rPr>
              <w:t>l</w:t>
            </w:r>
            <w:r>
              <w:rPr>
                <w:rFonts w:ascii="Times New Roman" w:hAnsi="Times New Roman"/>
                <w:spacing w:val="-11"/>
              </w:rPr>
              <w:t xml:space="preserve"> </w:t>
            </w:r>
            <w:r>
              <w:rPr>
                <w:rFonts w:eastAsia="Calibri"/>
                <w:spacing w:val="-5"/>
              </w:rPr>
              <w:t>S</w:t>
            </w:r>
            <w:r>
              <w:rPr>
                <w:rFonts w:eastAsia="Calibri"/>
                <w:spacing w:val="1"/>
              </w:rPr>
              <w:t>tat</w:t>
            </w:r>
            <w:r>
              <w:rPr>
                <w:rFonts w:eastAsia="Calibri"/>
              </w:rPr>
              <w:t>i</w:t>
            </w:r>
            <w:r>
              <w:rPr>
                <w:rFonts w:eastAsia="Calibri"/>
                <w:spacing w:val="-3"/>
              </w:rPr>
              <w:t>s</w:t>
            </w:r>
            <w:r>
              <w:rPr>
                <w:rFonts w:eastAsia="Calibri"/>
                <w:spacing w:val="1"/>
              </w:rPr>
              <w:t>t</w:t>
            </w:r>
            <w:r>
              <w:rPr>
                <w:rFonts w:eastAsia="Calibri"/>
              </w:rPr>
              <w:t>ics</w:t>
            </w:r>
            <w:r>
              <w:rPr>
                <w:rFonts w:ascii="Times New Roman" w:hAnsi="Times New Roman"/>
                <w:spacing w:val="-12"/>
              </w:rPr>
              <w:t xml:space="preserve"> </w:t>
            </w:r>
            <w:r>
              <w:rPr>
                <w:rFonts w:eastAsia="Calibri"/>
                <w:spacing w:val="-2"/>
              </w:rPr>
              <w:t>D</w:t>
            </w:r>
            <w:r>
              <w:rPr>
                <w:rFonts w:eastAsia="Calibri"/>
              </w:rPr>
              <w:t>i</w:t>
            </w:r>
            <w:r>
              <w:rPr>
                <w:rFonts w:eastAsia="Calibri"/>
                <w:spacing w:val="-1"/>
              </w:rPr>
              <w:t>v</w:t>
            </w:r>
            <w:r>
              <w:rPr>
                <w:rFonts w:eastAsia="Calibri"/>
              </w:rPr>
              <w:t>i</w:t>
            </w:r>
            <w:r>
              <w:rPr>
                <w:rFonts w:eastAsia="Calibri"/>
                <w:spacing w:val="-3"/>
              </w:rPr>
              <w:t>s</w:t>
            </w:r>
            <w:r>
              <w:rPr>
                <w:rFonts w:eastAsia="Calibri"/>
              </w:rPr>
              <w:t>i</w:t>
            </w:r>
            <w:r>
              <w:rPr>
                <w:rFonts w:eastAsia="Calibri"/>
                <w:spacing w:val="1"/>
              </w:rPr>
              <w:t>on</w:t>
            </w:r>
            <w:r>
              <w:rPr>
                <w:rFonts w:eastAsia="Calibri"/>
              </w:rPr>
              <w:t>s</w:t>
            </w:r>
            <w:r>
              <w:rPr>
                <w:rFonts w:ascii="Times New Roman" w:hAnsi="Times New Roman"/>
                <w:spacing w:val="-15"/>
              </w:rPr>
              <w:t xml:space="preserve"> </w:t>
            </w:r>
            <w:r>
              <w:rPr>
                <w:rFonts w:eastAsia="Calibri"/>
                <w:spacing w:val="1"/>
              </w:rPr>
              <w:t>o</w:t>
            </w:r>
            <w:r>
              <w:rPr>
                <w:rFonts w:eastAsia="Calibri"/>
              </w:rPr>
              <w:t>r</w:t>
            </w:r>
            <w:r>
              <w:rPr>
                <w:rFonts w:ascii="Times New Roman" w:hAnsi="Times New Roman"/>
                <w:spacing w:val="-6"/>
              </w:rPr>
              <w:t xml:space="preserve"> </w:t>
            </w:r>
            <w:r>
              <w:rPr>
                <w:rFonts w:eastAsia="Calibri"/>
                <w:spacing w:val="-3"/>
              </w:rPr>
              <w:t>s</w:t>
            </w:r>
            <w:r>
              <w:rPr>
                <w:rFonts w:eastAsia="Calibri"/>
                <w:spacing w:val="-2"/>
              </w:rPr>
              <w:t>t</w:t>
            </w:r>
            <w:r>
              <w:rPr>
                <w:rFonts w:eastAsia="Calibri"/>
                <w:spacing w:val="-1"/>
              </w:rPr>
              <w:t>a</w:t>
            </w:r>
            <w:r>
              <w:rPr>
                <w:rFonts w:eastAsia="Calibri"/>
                <w:spacing w:val="3"/>
              </w:rPr>
              <w:t>t</w:t>
            </w:r>
            <w:r>
              <w:rPr>
                <w:rFonts w:eastAsia="Calibri"/>
                <w:spacing w:val="-5"/>
              </w:rPr>
              <w:t>i</w:t>
            </w:r>
            <w:r>
              <w:rPr>
                <w:rFonts w:eastAsia="Calibri"/>
                <w:spacing w:val="-1"/>
              </w:rPr>
              <w:t>s</w:t>
            </w:r>
            <w:r>
              <w:rPr>
                <w:rFonts w:eastAsia="Calibri"/>
                <w:spacing w:val="3"/>
              </w:rPr>
              <w:t>t</w:t>
            </w:r>
            <w:r>
              <w:rPr>
                <w:rFonts w:eastAsia="Calibri"/>
                <w:spacing w:val="-2"/>
              </w:rPr>
              <w:t>i</w:t>
            </w:r>
            <w:r>
              <w:rPr>
                <w:rFonts w:eastAsia="Calibri"/>
              </w:rPr>
              <w:t>c</w:t>
            </w:r>
            <w:r>
              <w:rPr>
                <w:rFonts w:eastAsia="Calibri"/>
                <w:spacing w:val="3"/>
              </w:rPr>
              <w:t>a</w:t>
            </w:r>
            <w:r>
              <w:rPr>
                <w:rFonts w:eastAsia="Calibri"/>
              </w:rPr>
              <w:t>l</w:t>
            </w:r>
            <w:r>
              <w:rPr>
                <w:rFonts w:ascii="Times New Roman" w:hAnsi="Times New Roman"/>
                <w:spacing w:val="-20"/>
              </w:rPr>
              <w:t xml:space="preserve"> </w:t>
            </w:r>
            <w:r>
              <w:rPr>
                <w:rFonts w:eastAsia="Calibri"/>
                <w:spacing w:val="1"/>
              </w:rPr>
              <w:t>un</w:t>
            </w:r>
            <w:r>
              <w:rPr>
                <w:rFonts w:eastAsia="Calibri"/>
              </w:rPr>
              <w:t>i</w:t>
            </w:r>
            <w:r>
              <w:rPr>
                <w:rFonts w:eastAsia="Calibri"/>
                <w:spacing w:val="1"/>
              </w:rPr>
              <w:t>t</w:t>
            </w:r>
            <w:r>
              <w:rPr>
                <w:rFonts w:eastAsia="Calibri"/>
              </w:rPr>
              <w:t xml:space="preserve">s </w:t>
            </w:r>
            <w:r>
              <w:rPr>
                <w:rFonts w:eastAsia="Calibri"/>
                <w:spacing w:val="-3"/>
              </w:rPr>
              <w:t>(</w:t>
            </w:r>
            <w:r>
              <w:rPr>
                <w:rFonts w:eastAsia="Calibri"/>
                <w:spacing w:val="1"/>
              </w:rPr>
              <w:t>E</w:t>
            </w:r>
            <w:r>
              <w:rPr>
                <w:rFonts w:eastAsia="Calibri"/>
              </w:rPr>
              <w:t>S</w:t>
            </w:r>
            <w:r>
              <w:rPr>
                <w:rFonts w:eastAsia="Calibri"/>
                <w:spacing w:val="-3"/>
              </w:rPr>
              <w:t>C</w:t>
            </w:r>
            <w:r>
              <w:rPr>
                <w:rFonts w:eastAsia="Calibri"/>
                <w:spacing w:val="1"/>
              </w:rPr>
              <w:t>W</w:t>
            </w:r>
            <w:r>
              <w:rPr>
                <w:rFonts w:eastAsia="Calibri"/>
                <w:spacing w:val="-2"/>
              </w:rPr>
              <w:t>A</w:t>
            </w:r>
            <w:r>
              <w:rPr>
                <w:rFonts w:eastAsia="Calibri"/>
              </w:rPr>
              <w:t>,</w:t>
            </w:r>
            <w:r>
              <w:rPr>
                <w:rFonts w:ascii="Times New Roman" w:hAnsi="Times New Roman"/>
              </w:rPr>
              <w:t xml:space="preserve"> </w:t>
            </w:r>
            <w:r>
              <w:rPr>
                <w:rFonts w:eastAsia="Calibri"/>
                <w:spacing w:val="1"/>
              </w:rPr>
              <w:t>E</w:t>
            </w:r>
            <w:r>
              <w:rPr>
                <w:rFonts w:eastAsia="Calibri"/>
              </w:rPr>
              <w:t>S</w:t>
            </w:r>
            <w:r>
              <w:rPr>
                <w:rFonts w:eastAsia="Calibri"/>
                <w:spacing w:val="-3"/>
              </w:rPr>
              <w:t>C</w:t>
            </w:r>
            <w:r>
              <w:rPr>
                <w:rFonts w:eastAsia="Calibri"/>
                <w:spacing w:val="-2"/>
              </w:rPr>
              <w:t>A</w:t>
            </w:r>
            <w:r>
              <w:rPr>
                <w:rFonts w:eastAsia="Calibri"/>
                <w:spacing w:val="1"/>
              </w:rPr>
              <w:t>P</w:t>
            </w:r>
            <w:r>
              <w:rPr>
                <w:rFonts w:eastAsia="Calibri"/>
              </w:rPr>
              <w:t>,</w:t>
            </w:r>
            <w:r>
              <w:rPr>
                <w:rFonts w:ascii="Times New Roman" w:hAnsi="Times New Roman"/>
                <w:spacing w:val="-10"/>
              </w:rPr>
              <w:t xml:space="preserve"> </w:t>
            </w:r>
            <w:r>
              <w:rPr>
                <w:rFonts w:eastAsia="Calibri"/>
                <w:spacing w:val="-3"/>
              </w:rPr>
              <w:t>C</w:t>
            </w:r>
            <w:r>
              <w:rPr>
                <w:rFonts w:eastAsia="Calibri"/>
              </w:rPr>
              <w:t>ARI</w:t>
            </w:r>
            <w:r>
              <w:rPr>
                <w:rFonts w:eastAsia="Calibri"/>
                <w:spacing w:val="-3"/>
              </w:rPr>
              <w:t>C</w:t>
            </w:r>
            <w:r>
              <w:rPr>
                <w:rFonts w:eastAsia="Calibri"/>
                <w:spacing w:val="1"/>
              </w:rPr>
              <w:t>O</w:t>
            </w:r>
            <w:r>
              <w:rPr>
                <w:rFonts w:eastAsia="Calibri"/>
                <w:spacing w:val="-2"/>
              </w:rPr>
              <w:t>M</w:t>
            </w:r>
            <w:r>
              <w:rPr>
                <w:rFonts w:eastAsia="Calibri"/>
              </w:rPr>
              <w:t>,</w:t>
            </w:r>
            <w:r>
              <w:rPr>
                <w:rFonts w:ascii="Times New Roman" w:hAnsi="Times New Roman"/>
                <w:spacing w:val="-12"/>
              </w:rPr>
              <w:t xml:space="preserve"> </w:t>
            </w:r>
            <w:r>
              <w:rPr>
                <w:rFonts w:eastAsia="Calibri"/>
                <w:spacing w:val="-5"/>
              </w:rPr>
              <w:t>S</w:t>
            </w:r>
            <w:r>
              <w:rPr>
                <w:rFonts w:eastAsia="Calibri"/>
                <w:spacing w:val="3"/>
              </w:rPr>
              <w:t>P</w:t>
            </w:r>
            <w:r>
              <w:rPr>
                <w:rFonts w:eastAsia="Calibri"/>
              </w:rPr>
              <w:t>C, Eurostat).</w:t>
            </w:r>
            <w:r>
              <w:rPr>
                <w:rFonts w:ascii="Times New Roman" w:hAnsi="Times New Roman"/>
                <w:spacing w:val="-11"/>
              </w:rPr>
              <w:t xml:space="preserve"> </w:t>
            </w:r>
            <w:r>
              <w:rPr>
                <w:rFonts w:eastAsia="Calibri"/>
                <w:spacing w:val="-3"/>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pop</w:t>
            </w:r>
            <w:r>
              <w:rPr>
                <w:rFonts w:eastAsia="Calibri"/>
                <w:spacing w:val="4"/>
              </w:rPr>
              <w:t>u</w:t>
            </w:r>
            <w:r>
              <w:rPr>
                <w:rFonts w:eastAsia="Calibri"/>
                <w:spacing w:val="-5"/>
              </w:rPr>
              <w:t>l</w:t>
            </w:r>
            <w:r>
              <w:rPr>
                <w:rFonts w:eastAsia="Calibri"/>
                <w:spacing w:val="1"/>
              </w:rPr>
              <w:t>at</w:t>
            </w:r>
            <w:r>
              <w:rPr>
                <w:rFonts w:eastAsia="Calibri"/>
              </w:rPr>
              <w:t>i</w:t>
            </w:r>
            <w:r>
              <w:rPr>
                <w:rFonts w:eastAsia="Calibri"/>
                <w:spacing w:val="-1"/>
              </w:rPr>
              <w:t>o</w:t>
            </w:r>
            <w:r>
              <w:rPr>
                <w:rFonts w:eastAsia="Calibri"/>
              </w:rPr>
              <w:t>n</w:t>
            </w:r>
            <w:r>
              <w:rPr>
                <w:rFonts w:ascii="Times New Roman" w:hAnsi="Times New Roman"/>
                <w:spacing w:val="-15"/>
              </w:rPr>
              <w:t xml:space="preserve"> </w:t>
            </w:r>
            <w:r>
              <w:rPr>
                <w:rFonts w:eastAsia="Calibri"/>
                <w:spacing w:val="2"/>
              </w:rPr>
              <w:t>f</w:t>
            </w:r>
            <w:r>
              <w:rPr>
                <w:rFonts w:eastAsia="Calibri"/>
                <w:spacing w:val="-2"/>
              </w:rPr>
              <w:t>ig</w:t>
            </w:r>
            <w:r>
              <w:rPr>
                <w:rFonts w:eastAsia="Calibri"/>
                <w:spacing w:val="1"/>
              </w:rPr>
              <w:t>u</w:t>
            </w:r>
            <w:r>
              <w:rPr>
                <w:rFonts w:eastAsia="Calibri"/>
                <w:spacing w:val="-2"/>
              </w:rPr>
              <w:t>r</w:t>
            </w:r>
            <w:r>
              <w:rPr>
                <w:rFonts w:eastAsia="Calibri"/>
                <w:spacing w:val="2"/>
              </w:rPr>
              <w:t>e</w:t>
            </w:r>
            <w:r>
              <w:rPr>
                <w:rFonts w:eastAsia="Calibri"/>
              </w:rPr>
              <w:t>s</w:t>
            </w:r>
            <w:r>
              <w:rPr>
                <w:rFonts w:ascii="Times New Roman" w:hAnsi="Times New Roman"/>
                <w:spacing w:val="-16"/>
              </w:rPr>
              <w:t xml:space="preserve"> </w:t>
            </w:r>
            <w:r>
              <w:rPr>
                <w:rFonts w:eastAsia="Calibri"/>
                <w:spacing w:val="3"/>
              </w:rPr>
              <w:t>a</w:t>
            </w:r>
            <w:r>
              <w:rPr>
                <w:rFonts w:eastAsia="Calibri"/>
                <w:spacing w:val="-2"/>
              </w:rPr>
              <w:t>r</w:t>
            </w:r>
            <w:r>
              <w:rPr>
                <w:rFonts w:eastAsia="Calibri"/>
              </w:rPr>
              <w:t>e</w:t>
            </w:r>
            <w:r>
              <w:rPr>
                <w:rFonts w:ascii="Times New Roman" w:hAnsi="Times New Roman"/>
                <w:spacing w:val="-10"/>
              </w:rPr>
              <w:t xml:space="preserve"> </w:t>
            </w:r>
            <w:r>
              <w:rPr>
                <w:rFonts w:eastAsia="Calibri"/>
                <w:spacing w:val="1"/>
              </w:rPr>
              <w:t>ob</w:t>
            </w:r>
            <w:r>
              <w:rPr>
                <w:rFonts w:eastAsia="Calibri"/>
                <w:spacing w:val="-2"/>
              </w:rPr>
              <w:t>t</w:t>
            </w:r>
            <w:r>
              <w:rPr>
                <w:rFonts w:eastAsia="Calibri"/>
                <w:spacing w:val="1"/>
              </w:rPr>
              <w:t>a</w:t>
            </w:r>
            <w:r>
              <w:rPr>
                <w:rFonts w:eastAsia="Calibri"/>
                <w:spacing w:val="-2"/>
              </w:rPr>
              <w:t>i</w:t>
            </w:r>
            <w:r>
              <w:rPr>
                <w:rFonts w:eastAsia="Calibri"/>
                <w:spacing w:val="1"/>
              </w:rPr>
              <w:t>n</w:t>
            </w:r>
            <w:r>
              <w:rPr>
                <w:rFonts w:eastAsia="Calibri"/>
              </w:rPr>
              <w:t>ed</w:t>
            </w:r>
            <w:r>
              <w:rPr>
                <w:rFonts w:ascii="Times New Roman" w:hAnsi="Times New Roman"/>
                <w:spacing w:val="-13"/>
              </w:rPr>
              <w:t xml:space="preserve"> </w:t>
            </w:r>
            <w:r>
              <w:rPr>
                <w:rFonts w:eastAsia="Calibri"/>
                <w:spacing w:val="-3"/>
              </w:rPr>
              <w:t>f</w:t>
            </w:r>
            <w:r>
              <w:rPr>
                <w:rFonts w:eastAsia="Calibri"/>
              </w:rPr>
              <w:t>r</w:t>
            </w:r>
            <w:r>
              <w:rPr>
                <w:rFonts w:eastAsia="Calibri"/>
                <w:spacing w:val="3"/>
              </w:rPr>
              <w:t>o</w:t>
            </w:r>
            <w:r>
              <w:rPr>
                <w:rFonts w:eastAsia="Calibri"/>
              </w:rPr>
              <w:t>m</w:t>
            </w:r>
            <w:r>
              <w:rPr>
                <w:rFonts w:ascii="Times New Roman" w:hAnsi="Times New Roman"/>
                <w:spacing w:val="-13"/>
              </w:rPr>
              <w:t xml:space="preserve"> </w:t>
            </w:r>
            <w:r>
              <w:rPr>
                <w:rFonts w:eastAsia="Calibri"/>
                <w:spacing w:val="1"/>
              </w:rPr>
              <w:t>t</w:t>
            </w:r>
            <w:r>
              <w:rPr>
                <w:rFonts w:eastAsia="Calibri"/>
                <w:spacing w:val="-1"/>
              </w:rPr>
              <w:t>h</w:t>
            </w:r>
            <w:r>
              <w:rPr>
                <w:rFonts w:eastAsia="Calibri"/>
              </w:rPr>
              <w:t>e</w:t>
            </w:r>
            <w:r>
              <w:rPr>
                <w:rFonts w:ascii="Times New Roman" w:hAnsi="Times New Roman"/>
                <w:spacing w:val="-8"/>
              </w:rPr>
              <w:t xml:space="preserve"> </w:t>
            </w:r>
            <w:r>
              <w:rPr>
                <w:rFonts w:eastAsia="Calibri"/>
                <w:spacing w:val="-2"/>
              </w:rPr>
              <w:t>l</w:t>
            </w:r>
            <w:r>
              <w:rPr>
                <w:rFonts w:eastAsia="Calibri"/>
                <w:spacing w:val="1"/>
              </w:rPr>
              <w:t>a</w:t>
            </w:r>
            <w:r>
              <w:rPr>
                <w:rFonts w:eastAsia="Calibri"/>
                <w:spacing w:val="-3"/>
              </w:rPr>
              <w:t>s</w:t>
            </w:r>
            <w:r>
              <w:rPr>
                <w:rFonts w:eastAsia="Calibri"/>
              </w:rPr>
              <w:t>t</w:t>
            </w:r>
            <w:r>
              <w:rPr>
                <w:rFonts w:ascii="Times New Roman" w:hAnsi="Times New Roman"/>
                <w:spacing w:val="-7"/>
              </w:rPr>
              <w:t xml:space="preserve"> </w:t>
            </w:r>
            <w:r>
              <w:rPr>
                <w:rFonts w:eastAsia="Calibri"/>
                <w:spacing w:val="-2"/>
              </w:rPr>
              <w:t>r</w:t>
            </w:r>
            <w:r>
              <w:rPr>
                <w:rFonts w:eastAsia="Calibri"/>
                <w:spacing w:val="2"/>
              </w:rPr>
              <w:t>e</w:t>
            </w:r>
            <w:r>
              <w:rPr>
                <w:rFonts w:eastAsia="Calibri"/>
                <w:spacing w:val="-1"/>
              </w:rPr>
              <w:t>v</w:t>
            </w:r>
            <w:r>
              <w:rPr>
                <w:rFonts w:eastAsia="Calibri"/>
                <w:spacing w:val="-2"/>
              </w:rPr>
              <w:t>i</w:t>
            </w:r>
            <w:r>
              <w:rPr>
                <w:rFonts w:eastAsia="Calibri"/>
                <w:spacing w:val="-1"/>
              </w:rPr>
              <w:t>s</w:t>
            </w:r>
            <w:r>
              <w:rPr>
                <w:rFonts w:eastAsia="Calibri"/>
              </w:rPr>
              <w:t>i</w:t>
            </w:r>
            <w:r>
              <w:rPr>
                <w:rFonts w:eastAsia="Calibri"/>
                <w:spacing w:val="-1"/>
              </w:rPr>
              <w:t>o</w:t>
            </w:r>
            <w:r>
              <w:rPr>
                <w:rFonts w:eastAsia="Calibri"/>
              </w:rPr>
              <w:t>n</w:t>
            </w:r>
            <w:r>
              <w:rPr>
                <w:rFonts w:ascii="Times New Roman" w:hAnsi="Times New Roman"/>
                <w:spacing w:val="-12"/>
              </w:rPr>
              <w:t xml:space="preserve"> </w:t>
            </w:r>
            <w:r>
              <w:rPr>
                <w:rFonts w:eastAsia="Calibri"/>
                <w:spacing w:val="3"/>
              </w:rPr>
              <w:t>o</w:t>
            </w:r>
            <w:r>
              <w:rPr>
                <w:rFonts w:eastAsia="Calibri"/>
              </w:rPr>
              <w:t>f</w:t>
            </w:r>
            <w:r>
              <w:rPr>
                <w:rFonts w:ascii="Times New Roman" w:hAnsi="Times New Roman"/>
                <w:spacing w:val="-9"/>
              </w:rPr>
              <w:t xml:space="preserve"> </w:t>
            </w:r>
            <w:r w:rsidR="00C064F2" w:rsidRPr="00033906">
              <w:rPr>
                <w:rFonts w:cstheme="minorHAnsi"/>
                <w:i/>
                <w:iCs/>
                <w:spacing w:val="-9"/>
              </w:rPr>
              <w:t>United Nations</w:t>
            </w:r>
            <w:r w:rsidR="00C064F2">
              <w:rPr>
                <w:rFonts w:ascii="Times New Roman" w:hAnsi="Times New Roman"/>
                <w:spacing w:val="-9"/>
              </w:rPr>
              <w:t xml:space="preserve"> </w:t>
            </w:r>
            <w:r w:rsidRPr="00D943D8">
              <w:rPr>
                <w:rFonts w:eastAsia="Calibri"/>
                <w:i/>
                <w:iCs/>
                <w:spacing w:val="-1"/>
              </w:rPr>
              <w:t>W</w:t>
            </w:r>
            <w:r w:rsidRPr="00D943D8">
              <w:rPr>
                <w:rFonts w:eastAsia="Calibri"/>
                <w:i/>
                <w:iCs/>
                <w:spacing w:val="1"/>
              </w:rPr>
              <w:t>o</w:t>
            </w:r>
            <w:r w:rsidRPr="00D943D8">
              <w:rPr>
                <w:rFonts w:eastAsia="Calibri"/>
                <w:i/>
                <w:iCs/>
              </w:rPr>
              <w:t>r</w:t>
            </w:r>
            <w:r w:rsidRPr="00D943D8">
              <w:rPr>
                <w:rFonts w:eastAsia="Calibri"/>
                <w:i/>
                <w:iCs/>
                <w:spacing w:val="-2"/>
              </w:rPr>
              <w:t>l</w:t>
            </w:r>
            <w:r w:rsidRPr="00D943D8">
              <w:rPr>
                <w:rFonts w:eastAsia="Calibri"/>
                <w:i/>
                <w:iCs/>
              </w:rPr>
              <w:t>d</w:t>
            </w:r>
            <w:r w:rsidRPr="00D943D8">
              <w:rPr>
                <w:rFonts w:ascii="Times New Roman" w:hAnsi="Times New Roman"/>
                <w:i/>
                <w:iCs/>
                <w:spacing w:val="-11"/>
              </w:rPr>
              <w:t xml:space="preserve"> </w:t>
            </w:r>
            <w:r w:rsidRPr="00D943D8">
              <w:rPr>
                <w:rFonts w:eastAsia="Calibri"/>
                <w:i/>
                <w:iCs/>
                <w:spacing w:val="1"/>
              </w:rPr>
              <w:t>P</w:t>
            </w:r>
            <w:r w:rsidRPr="00D943D8">
              <w:rPr>
                <w:rFonts w:eastAsia="Calibri"/>
                <w:i/>
                <w:iCs/>
                <w:spacing w:val="-1"/>
              </w:rPr>
              <w:t>op</w:t>
            </w:r>
            <w:r w:rsidRPr="00D943D8">
              <w:rPr>
                <w:rFonts w:eastAsia="Calibri"/>
                <w:i/>
                <w:iCs/>
                <w:spacing w:val="1"/>
              </w:rPr>
              <w:t>u</w:t>
            </w:r>
            <w:r w:rsidRPr="00D943D8">
              <w:rPr>
                <w:rFonts w:eastAsia="Calibri"/>
                <w:i/>
                <w:iCs/>
                <w:spacing w:val="-2"/>
              </w:rPr>
              <w:t>l</w:t>
            </w:r>
            <w:r w:rsidRPr="00D943D8">
              <w:rPr>
                <w:rFonts w:eastAsia="Calibri"/>
                <w:i/>
                <w:iCs/>
                <w:spacing w:val="1"/>
              </w:rPr>
              <w:t>at</w:t>
            </w:r>
            <w:r w:rsidRPr="00D943D8">
              <w:rPr>
                <w:rFonts w:eastAsia="Calibri"/>
                <w:i/>
                <w:iCs/>
              </w:rPr>
              <w:t>i</w:t>
            </w:r>
            <w:r w:rsidRPr="00D943D8">
              <w:rPr>
                <w:rFonts w:eastAsia="Calibri"/>
                <w:i/>
                <w:iCs/>
                <w:spacing w:val="-1"/>
              </w:rPr>
              <w:t>o</w:t>
            </w:r>
            <w:r w:rsidRPr="00D943D8">
              <w:rPr>
                <w:rFonts w:eastAsia="Calibri"/>
                <w:i/>
                <w:iCs/>
              </w:rPr>
              <w:t>n</w:t>
            </w:r>
            <w:r w:rsidRPr="00D943D8">
              <w:rPr>
                <w:rFonts w:ascii="Times New Roman" w:hAnsi="Times New Roman"/>
                <w:i/>
                <w:iCs/>
                <w:spacing w:val="-15"/>
              </w:rPr>
              <w:t xml:space="preserve"> </w:t>
            </w:r>
            <w:r w:rsidRPr="00D943D8">
              <w:rPr>
                <w:rFonts w:eastAsia="Calibri"/>
                <w:i/>
                <w:iCs/>
                <w:spacing w:val="-2"/>
              </w:rPr>
              <w:t>Pr</w:t>
            </w:r>
            <w:r w:rsidRPr="00D943D8">
              <w:rPr>
                <w:rFonts w:eastAsia="Calibri"/>
                <w:i/>
                <w:iCs/>
                <w:spacing w:val="1"/>
              </w:rPr>
              <w:t>o</w:t>
            </w:r>
            <w:r w:rsidRPr="00D943D8">
              <w:rPr>
                <w:rFonts w:eastAsia="Calibri"/>
                <w:i/>
                <w:iCs/>
                <w:spacing w:val="-3"/>
              </w:rPr>
              <w:t>s</w:t>
            </w:r>
            <w:r w:rsidRPr="00D943D8">
              <w:rPr>
                <w:rFonts w:eastAsia="Calibri"/>
                <w:i/>
                <w:iCs/>
                <w:spacing w:val="4"/>
              </w:rPr>
              <w:t>p</w:t>
            </w:r>
            <w:r w:rsidRPr="00D943D8">
              <w:rPr>
                <w:rFonts w:eastAsia="Calibri"/>
                <w:i/>
                <w:iCs/>
              </w:rPr>
              <w:t>e</w:t>
            </w:r>
            <w:r w:rsidRPr="00D943D8">
              <w:rPr>
                <w:rFonts w:eastAsia="Calibri"/>
                <w:i/>
                <w:iCs/>
                <w:spacing w:val="-2"/>
              </w:rPr>
              <w:t>c</w:t>
            </w:r>
            <w:r w:rsidRPr="00D943D8">
              <w:rPr>
                <w:rFonts w:eastAsia="Calibri"/>
                <w:i/>
                <w:iCs/>
                <w:spacing w:val="1"/>
              </w:rPr>
              <w:t>t</w:t>
            </w:r>
            <w:r w:rsidRPr="00D943D8">
              <w:rPr>
                <w:rFonts w:eastAsia="Calibri"/>
                <w:i/>
                <w:iCs/>
              </w:rPr>
              <w:t>s</w:t>
            </w:r>
            <w:r>
              <w:rPr>
                <w:rFonts w:ascii="Times New Roman" w:hAnsi="Times New Roman"/>
                <w:spacing w:val="-16"/>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1"/>
              </w:rPr>
              <w:t>o</w:t>
            </w:r>
            <w:r>
              <w:rPr>
                <w:rFonts w:eastAsia="Calibri"/>
                <w:spacing w:val="1"/>
              </w:rPr>
              <w:t>n</w:t>
            </w:r>
            <w:r>
              <w:rPr>
                <w:rFonts w:eastAsia="Calibri"/>
                <w:spacing w:val="-2"/>
              </w:rPr>
              <w:t>l</w:t>
            </w:r>
            <w:r>
              <w:rPr>
                <w:rFonts w:eastAsia="Calibri"/>
              </w:rPr>
              <w:t>y</w:t>
            </w:r>
            <w:r>
              <w:rPr>
                <w:rFonts w:ascii="Times New Roman" w:hAnsi="Times New Roman"/>
                <w:spacing w:val="-8"/>
              </w:rPr>
              <w:t xml:space="preserve"> </w:t>
            </w:r>
            <w:r>
              <w:rPr>
                <w:rFonts w:eastAsia="Calibri"/>
                <w:spacing w:val="2"/>
              </w:rPr>
              <w:t>e</w:t>
            </w:r>
            <w:r>
              <w:rPr>
                <w:rFonts w:eastAsia="Calibri"/>
                <w:spacing w:val="-2"/>
              </w:rPr>
              <w:t>xc</w:t>
            </w:r>
            <w:r>
              <w:rPr>
                <w:rFonts w:eastAsia="Calibri"/>
              </w:rPr>
              <w:t>e</w:t>
            </w:r>
            <w:r>
              <w:rPr>
                <w:rFonts w:eastAsia="Calibri"/>
                <w:spacing w:val="1"/>
              </w:rPr>
              <w:t>pt</w:t>
            </w:r>
            <w:r>
              <w:rPr>
                <w:rFonts w:eastAsia="Calibri"/>
                <w:spacing w:val="-2"/>
              </w:rPr>
              <w:t>i</w:t>
            </w:r>
            <w:r>
              <w:rPr>
                <w:rFonts w:eastAsia="Calibri"/>
                <w:spacing w:val="-1"/>
              </w:rPr>
              <w:t>on</w:t>
            </w:r>
            <w:r>
              <w:rPr>
                <w:rFonts w:eastAsia="Calibri"/>
                <w:spacing w:val="3"/>
              </w:rPr>
              <w:t>a</w:t>
            </w:r>
            <w:r>
              <w:rPr>
                <w:rFonts w:eastAsia="Calibri"/>
              </w:rPr>
              <w:t>l</w:t>
            </w:r>
            <w:r>
              <w:rPr>
                <w:rFonts w:eastAsia="Calibri"/>
                <w:spacing w:val="-2"/>
              </w:rPr>
              <w:t>l</w:t>
            </w:r>
            <w:r>
              <w:rPr>
                <w:rFonts w:eastAsia="Calibri"/>
              </w:rPr>
              <w:t>y</w:t>
            </w:r>
            <w:r>
              <w:rPr>
                <w:rFonts w:ascii="Times New Roman" w:hAnsi="Times New Roman"/>
                <w:spacing w:val="-16"/>
              </w:rPr>
              <w:t xml:space="preserve"> </w:t>
            </w:r>
            <w:r>
              <w:rPr>
                <w:rFonts w:eastAsia="Calibri"/>
                <w:spacing w:val="-1"/>
              </w:rPr>
              <w:t>f</w:t>
            </w:r>
            <w:r>
              <w:rPr>
                <w:rFonts w:eastAsia="Calibri"/>
                <w:spacing w:val="-2"/>
              </w:rPr>
              <w:t>r</w:t>
            </w:r>
            <w:r>
              <w:rPr>
                <w:rFonts w:eastAsia="Calibri"/>
                <w:spacing w:val="3"/>
              </w:rPr>
              <w:t>o</w:t>
            </w:r>
            <w:r>
              <w:rPr>
                <w:rFonts w:eastAsia="Calibri"/>
              </w:rPr>
              <w:t>m</w:t>
            </w:r>
            <w:r>
              <w:rPr>
                <w:rFonts w:ascii="Times New Roman" w:hAnsi="Times New Roman"/>
                <w:spacing w:val="-13"/>
              </w:rPr>
              <w:t xml:space="preserve"> </w:t>
            </w:r>
            <w:r>
              <w:rPr>
                <w:rFonts w:eastAsia="Calibri"/>
                <w:spacing w:val="1"/>
              </w:rPr>
              <w:t>o</w:t>
            </w:r>
            <w:r>
              <w:rPr>
                <w:rFonts w:eastAsia="Calibri"/>
                <w:spacing w:val="-2"/>
              </w:rPr>
              <w:t>t</w:t>
            </w:r>
            <w:r>
              <w:rPr>
                <w:rFonts w:eastAsia="Calibri"/>
                <w:spacing w:val="-1"/>
              </w:rPr>
              <w:t>h</w:t>
            </w:r>
            <w:r>
              <w:rPr>
                <w:rFonts w:eastAsia="Calibri"/>
              </w:rPr>
              <w:t>er</w:t>
            </w:r>
            <w:r>
              <w:rPr>
                <w:rFonts w:ascii="Times New Roman" w:hAnsi="Times New Roman"/>
                <w:spacing w:val="-8"/>
              </w:rPr>
              <w:t xml:space="preserve"> </w:t>
            </w:r>
            <w:r>
              <w:rPr>
                <w:rFonts w:eastAsia="Calibri"/>
                <w:spacing w:val="-3"/>
              </w:rPr>
              <w:t>s</w:t>
            </w:r>
            <w:r>
              <w:rPr>
                <w:rFonts w:eastAsia="Calibri"/>
                <w:spacing w:val="1"/>
              </w:rPr>
              <w:t>ou</w:t>
            </w:r>
            <w:r>
              <w:rPr>
                <w:rFonts w:eastAsia="Calibri"/>
              </w:rPr>
              <w:t>r</w:t>
            </w:r>
            <w:r>
              <w:rPr>
                <w:rFonts w:eastAsia="Calibri"/>
                <w:spacing w:val="-2"/>
              </w:rPr>
              <w:t>c</w:t>
            </w:r>
            <w:r>
              <w:rPr>
                <w:rFonts w:eastAsia="Calibri"/>
              </w:rPr>
              <w:t>e</w:t>
            </w:r>
            <w:r>
              <w:rPr>
                <w:rFonts w:eastAsia="Calibri"/>
                <w:spacing w:val="-1"/>
              </w:rPr>
              <w:t>s</w:t>
            </w:r>
            <w:r>
              <w:rPr>
                <w:rFonts w:eastAsia="Calibri"/>
              </w:rPr>
              <w:t>.</w:t>
            </w:r>
          </w:p>
          <w:p w14:paraId="207C7298" w14:textId="77777777" w:rsidR="0003687B" w:rsidRDefault="0003687B" w:rsidP="00D5143A">
            <w:pPr>
              <w:pStyle w:val="MText"/>
              <w:rPr>
                <w:rFonts w:ascii="Calibri" w:eastAsia="Calibri" w:hAnsi="Calibri" w:cs="Calibri"/>
                <w:sz w:val="20"/>
                <w:szCs w:val="20"/>
              </w:rPr>
            </w:pPr>
          </w:p>
          <w:p w14:paraId="6144FE9E" w14:textId="77777777" w:rsidR="0003687B" w:rsidRDefault="0003687B" w:rsidP="00D5143A">
            <w:pPr>
              <w:pStyle w:val="MText"/>
              <w:rPr>
                <w:rFonts w:eastAsia="Calibri"/>
              </w:rPr>
            </w:pPr>
            <w:r>
              <w:rPr>
                <w:rFonts w:eastAsia="Calibri"/>
              </w:rPr>
              <w:t>S</w:t>
            </w:r>
            <w:r>
              <w:rPr>
                <w:rFonts w:eastAsia="Calibri"/>
                <w:spacing w:val="1"/>
              </w:rPr>
              <w:t>u</w:t>
            </w:r>
            <w:r>
              <w:rPr>
                <w:rFonts w:eastAsia="Calibri"/>
              </w:rPr>
              <w:t>r</w:t>
            </w:r>
            <w:r>
              <w:rPr>
                <w:rFonts w:eastAsia="Calibri"/>
                <w:spacing w:val="-1"/>
              </w:rPr>
              <w:t>v</w:t>
            </w:r>
            <w:r>
              <w:rPr>
                <w:rFonts w:eastAsia="Calibri"/>
                <w:spacing w:val="-3"/>
              </w:rPr>
              <w:t>e</w:t>
            </w:r>
            <w:r>
              <w:rPr>
                <w:rFonts w:eastAsia="Calibri"/>
              </w:rPr>
              <w:t>y</w:t>
            </w:r>
            <w:r>
              <w:rPr>
                <w:rFonts w:ascii="Times New Roman" w:hAnsi="Times New Roman"/>
                <w:spacing w:val="-13"/>
              </w:rPr>
              <w:t xml:space="preserve"> </w:t>
            </w:r>
            <w:r>
              <w:rPr>
                <w:rFonts w:eastAsia="Calibri"/>
                <w:spacing w:val="1"/>
              </w:rPr>
              <w:t>d</w:t>
            </w:r>
            <w:r>
              <w:rPr>
                <w:rFonts w:eastAsia="Calibri"/>
                <w:spacing w:val="-1"/>
              </w:rPr>
              <w:t>a</w:t>
            </w:r>
            <w:r>
              <w:rPr>
                <w:rFonts w:eastAsia="Calibri"/>
                <w:spacing w:val="-2"/>
              </w:rPr>
              <w:t>t</w:t>
            </w:r>
            <w:r>
              <w:rPr>
                <w:rFonts w:eastAsia="Calibri"/>
              </w:rPr>
              <w:t>a</w:t>
            </w:r>
            <w:r>
              <w:rPr>
                <w:rFonts w:ascii="Times New Roman" w:hAnsi="Times New Roman"/>
                <w:spacing w:val="-7"/>
              </w:rPr>
              <w:t xml:space="preserve"> </w:t>
            </w:r>
            <w:r>
              <w:rPr>
                <w:rFonts w:eastAsia="Calibri"/>
                <w:spacing w:val="-1"/>
              </w:rPr>
              <w:t>a</w:t>
            </w:r>
            <w:r>
              <w:rPr>
                <w:rFonts w:eastAsia="Calibri"/>
              </w:rPr>
              <w:t>re</w:t>
            </w:r>
            <w:r>
              <w:rPr>
                <w:rFonts w:ascii="Times New Roman" w:hAnsi="Times New Roman"/>
                <w:spacing w:val="-8"/>
              </w:rPr>
              <w:t xml:space="preserve"> </w:t>
            </w:r>
            <w:r>
              <w:rPr>
                <w:rFonts w:eastAsia="Calibri"/>
                <w:spacing w:val="-1"/>
              </w:rPr>
              <w:t>ob</w:t>
            </w:r>
            <w:r>
              <w:rPr>
                <w:rFonts w:eastAsia="Calibri"/>
                <w:spacing w:val="-2"/>
              </w:rPr>
              <w:t>t</w:t>
            </w:r>
            <w:r>
              <w:rPr>
                <w:rFonts w:eastAsia="Calibri"/>
                <w:spacing w:val="3"/>
              </w:rPr>
              <w:t>a</w:t>
            </w:r>
            <w:r>
              <w:rPr>
                <w:rFonts w:eastAsia="Calibri"/>
                <w:spacing w:val="-2"/>
              </w:rPr>
              <w:t>i</w:t>
            </w:r>
            <w:r>
              <w:rPr>
                <w:rFonts w:eastAsia="Calibri"/>
                <w:spacing w:val="1"/>
              </w:rPr>
              <w:t>n</w:t>
            </w:r>
            <w:r>
              <w:rPr>
                <w:rFonts w:eastAsia="Calibri"/>
                <w:spacing w:val="-3"/>
              </w:rPr>
              <w:t>e</w:t>
            </w:r>
            <w:r>
              <w:rPr>
                <w:rFonts w:eastAsia="Calibri"/>
              </w:rPr>
              <w:t>d</w:t>
            </w:r>
            <w:r>
              <w:rPr>
                <w:rFonts w:ascii="Times New Roman" w:hAnsi="Times New Roman"/>
                <w:spacing w:val="-13"/>
              </w:rPr>
              <w:t xml:space="preserve"> </w:t>
            </w:r>
            <w:r>
              <w:rPr>
                <w:rFonts w:eastAsia="Calibri"/>
                <w:spacing w:val="2"/>
              </w:rPr>
              <w:t>f</w:t>
            </w:r>
            <w:r>
              <w:rPr>
                <w:rFonts w:eastAsia="Calibri"/>
                <w:spacing w:val="-2"/>
              </w:rPr>
              <w:t>r</w:t>
            </w:r>
            <w:r>
              <w:rPr>
                <w:rFonts w:eastAsia="Calibri"/>
                <w:spacing w:val="-1"/>
              </w:rPr>
              <w:t>o</w:t>
            </w:r>
            <w:r>
              <w:rPr>
                <w:rFonts w:eastAsia="Calibri"/>
              </w:rPr>
              <w:t>m</w:t>
            </w:r>
            <w:r>
              <w:rPr>
                <w:rFonts w:ascii="Times New Roman" w:hAnsi="Times New Roman"/>
                <w:spacing w:val="-9"/>
              </w:rPr>
              <w:t xml:space="preserve"> </w:t>
            </w:r>
            <w:r>
              <w:rPr>
                <w:rFonts w:eastAsia="Calibri"/>
                <w:spacing w:val="-1"/>
              </w:rPr>
              <w:t>na</w:t>
            </w:r>
            <w:r>
              <w:rPr>
                <w:rFonts w:eastAsia="Calibri"/>
                <w:spacing w:val="3"/>
              </w:rPr>
              <w:t>t</w:t>
            </w:r>
            <w:r>
              <w:rPr>
                <w:rFonts w:eastAsia="Calibri"/>
                <w:spacing w:val="-5"/>
              </w:rPr>
              <w:t>i</w:t>
            </w:r>
            <w:r>
              <w:rPr>
                <w:rFonts w:eastAsia="Calibri"/>
                <w:spacing w:val="1"/>
              </w:rPr>
              <w:t>o</w:t>
            </w:r>
            <w:r>
              <w:rPr>
                <w:rFonts w:eastAsia="Calibri"/>
                <w:spacing w:val="-1"/>
              </w:rPr>
              <w:t>n</w:t>
            </w:r>
            <w:r>
              <w:rPr>
                <w:rFonts w:eastAsia="Calibri"/>
                <w:spacing w:val="1"/>
              </w:rPr>
              <w:t>a</w:t>
            </w:r>
            <w:r>
              <w:rPr>
                <w:rFonts w:eastAsia="Calibri"/>
              </w:rPr>
              <w:t>l</w:t>
            </w:r>
            <w:r>
              <w:rPr>
                <w:rFonts w:ascii="Times New Roman" w:hAnsi="Times New Roman"/>
                <w:spacing w:val="-14"/>
              </w:rPr>
              <w:t xml:space="preserve"> </w:t>
            </w:r>
            <w:r>
              <w:rPr>
                <w:rFonts w:eastAsia="Calibri"/>
                <w:spacing w:val="-1"/>
              </w:rPr>
              <w:t>ho</w:t>
            </w:r>
            <w:r>
              <w:rPr>
                <w:rFonts w:eastAsia="Calibri"/>
                <w:spacing w:val="4"/>
              </w:rPr>
              <w:t>u</w:t>
            </w:r>
            <w:r>
              <w:rPr>
                <w:rFonts w:eastAsia="Calibri"/>
                <w:spacing w:val="-1"/>
              </w:rPr>
              <w:t>s</w:t>
            </w:r>
            <w:r>
              <w:rPr>
                <w:rFonts w:eastAsia="Calibri"/>
                <w:spacing w:val="-3"/>
              </w:rPr>
              <w:t>e</w:t>
            </w:r>
            <w:r>
              <w:rPr>
                <w:rFonts w:eastAsia="Calibri"/>
                <w:spacing w:val="-1"/>
              </w:rPr>
              <w:t>h</w:t>
            </w:r>
            <w:r>
              <w:rPr>
                <w:rFonts w:eastAsia="Calibri"/>
                <w:spacing w:val="1"/>
              </w:rPr>
              <w:t>o</w:t>
            </w:r>
            <w:r>
              <w:rPr>
                <w:rFonts w:eastAsia="Calibri"/>
                <w:spacing w:val="-2"/>
              </w:rPr>
              <w:t>l</w:t>
            </w:r>
            <w:r>
              <w:rPr>
                <w:rFonts w:eastAsia="Calibri"/>
              </w:rPr>
              <w:t>d</w:t>
            </w:r>
            <w:r>
              <w:rPr>
                <w:rFonts w:ascii="Times New Roman" w:hAnsi="Times New Roman"/>
                <w:spacing w:val="-12"/>
              </w:rPr>
              <w:t xml:space="preserve"> </w:t>
            </w:r>
            <w:r>
              <w:rPr>
                <w:rFonts w:eastAsia="Calibri"/>
                <w:spacing w:val="-3"/>
              </w:rPr>
              <w:t>s</w:t>
            </w:r>
            <w:r>
              <w:rPr>
                <w:rFonts w:eastAsia="Calibri"/>
                <w:spacing w:val="1"/>
              </w:rPr>
              <w:t>u</w:t>
            </w:r>
            <w:r>
              <w:rPr>
                <w:rFonts w:eastAsia="Calibri"/>
              </w:rPr>
              <w:t>r</w:t>
            </w:r>
            <w:r>
              <w:rPr>
                <w:rFonts w:eastAsia="Calibri"/>
                <w:spacing w:val="-3"/>
              </w:rPr>
              <w:t>v</w:t>
            </w:r>
            <w:r>
              <w:rPr>
                <w:rFonts w:eastAsia="Calibri"/>
              </w:rPr>
              <w:t>e</w:t>
            </w:r>
            <w:r>
              <w:rPr>
                <w:rFonts w:eastAsia="Calibri"/>
                <w:spacing w:val="-1"/>
              </w:rPr>
              <w:t>y</w:t>
            </w:r>
            <w:r>
              <w:rPr>
                <w:rFonts w:eastAsia="Calibri"/>
              </w:rPr>
              <w:t>s</w:t>
            </w:r>
            <w:r>
              <w:rPr>
                <w:rFonts w:ascii="Times New Roman" w:hAnsi="Times New Roman"/>
                <w:spacing w:val="-11"/>
              </w:rPr>
              <w:t xml:space="preserve"> </w:t>
            </w:r>
            <w:r>
              <w:rPr>
                <w:rFonts w:eastAsia="Calibri"/>
                <w:spacing w:val="-2"/>
              </w:rPr>
              <w:t>t</w:t>
            </w:r>
            <w:r>
              <w:rPr>
                <w:rFonts w:eastAsia="Calibri"/>
                <w:spacing w:val="1"/>
              </w:rPr>
              <w:t>h</w:t>
            </w:r>
            <w:r>
              <w:rPr>
                <w:rFonts w:eastAsia="Calibri"/>
                <w:spacing w:val="-1"/>
              </w:rPr>
              <w:t>a</w:t>
            </w:r>
            <w:r>
              <w:rPr>
                <w:rFonts w:eastAsia="Calibri"/>
              </w:rPr>
              <w:t>t</w:t>
            </w:r>
            <w:r>
              <w:rPr>
                <w:rFonts w:ascii="Times New Roman" w:hAnsi="Times New Roman"/>
                <w:spacing w:val="-9"/>
              </w:rPr>
              <w:t xml:space="preserve"> </w:t>
            </w:r>
            <w:r>
              <w:rPr>
                <w:rFonts w:eastAsia="Calibri"/>
                <w:spacing w:val="1"/>
              </w:rPr>
              <w:t>a</w:t>
            </w:r>
            <w:r>
              <w:rPr>
                <w:rFonts w:eastAsia="Calibri"/>
              </w:rPr>
              <w:t>re</w:t>
            </w:r>
            <w:r>
              <w:rPr>
                <w:rFonts w:ascii="Times New Roman" w:hAnsi="Times New Roman"/>
                <w:spacing w:val="-8"/>
              </w:rPr>
              <w:t xml:space="preserve"> </w:t>
            </w:r>
            <w:r>
              <w:rPr>
                <w:rFonts w:eastAsia="Calibri"/>
                <w:spacing w:val="-2"/>
              </w:rPr>
              <w:t>i</w:t>
            </w:r>
            <w:r>
              <w:rPr>
                <w:rFonts w:eastAsia="Calibri"/>
                <w:spacing w:val="-1"/>
              </w:rPr>
              <w:t>n</w:t>
            </w:r>
            <w:r>
              <w:rPr>
                <w:rFonts w:eastAsia="Calibri"/>
                <w:spacing w:val="1"/>
              </w:rPr>
              <w:t>t</w:t>
            </w:r>
            <w:r>
              <w:rPr>
                <w:rFonts w:eastAsia="Calibri"/>
              </w:rPr>
              <w:t>e</w:t>
            </w:r>
            <w:r>
              <w:rPr>
                <w:rFonts w:eastAsia="Calibri"/>
                <w:spacing w:val="-2"/>
              </w:rPr>
              <w:t>r</w:t>
            </w:r>
            <w:r>
              <w:rPr>
                <w:rFonts w:eastAsia="Calibri"/>
                <w:spacing w:val="-1"/>
              </w:rPr>
              <w:t>n</w:t>
            </w:r>
            <w:r>
              <w:rPr>
                <w:rFonts w:eastAsia="Calibri"/>
                <w:spacing w:val="1"/>
              </w:rPr>
              <w:t>at</w:t>
            </w:r>
            <w:r>
              <w:rPr>
                <w:rFonts w:eastAsia="Calibri"/>
              </w:rPr>
              <w:t>i</w:t>
            </w:r>
            <w:r>
              <w:rPr>
                <w:rFonts w:eastAsia="Calibri"/>
                <w:spacing w:val="-1"/>
              </w:rPr>
              <w:t>on</w:t>
            </w:r>
            <w:r>
              <w:rPr>
                <w:rFonts w:eastAsia="Calibri"/>
                <w:spacing w:val="1"/>
              </w:rPr>
              <w:t>a</w:t>
            </w:r>
            <w:r>
              <w:rPr>
                <w:rFonts w:eastAsia="Calibri"/>
                <w:spacing w:val="-2"/>
              </w:rPr>
              <w:t>l</w:t>
            </w:r>
            <w:r>
              <w:rPr>
                <w:rFonts w:eastAsia="Calibri"/>
              </w:rPr>
              <w:t>ly</w:t>
            </w:r>
            <w:r>
              <w:rPr>
                <w:rFonts w:ascii="Times New Roman" w:hAnsi="Times New Roman"/>
                <w:spacing w:val="-15"/>
              </w:rPr>
              <w:t xml:space="preserve"> </w:t>
            </w:r>
            <w:r>
              <w:rPr>
                <w:rFonts w:eastAsia="Calibri"/>
                <w:spacing w:val="-5"/>
                <w:w w:val="99"/>
              </w:rPr>
              <w:t>c</w:t>
            </w:r>
            <w:r>
              <w:rPr>
                <w:rFonts w:eastAsia="Calibri"/>
                <w:spacing w:val="1"/>
                <w:w w:val="99"/>
              </w:rPr>
              <w:t>oo</w:t>
            </w:r>
            <w:r>
              <w:rPr>
                <w:rFonts w:eastAsia="Calibri"/>
                <w:spacing w:val="-2"/>
                <w:w w:val="99"/>
              </w:rPr>
              <w:t>r</w:t>
            </w:r>
            <w:r>
              <w:rPr>
                <w:rFonts w:eastAsia="Calibri"/>
                <w:spacing w:val="1"/>
                <w:w w:val="99"/>
              </w:rPr>
              <w:t>d</w:t>
            </w:r>
            <w:r>
              <w:rPr>
                <w:rFonts w:eastAsia="Calibri"/>
                <w:spacing w:val="-2"/>
                <w:w w:val="99"/>
              </w:rPr>
              <w:t>i</w:t>
            </w:r>
            <w:r>
              <w:rPr>
                <w:rFonts w:eastAsia="Calibri"/>
                <w:spacing w:val="-1"/>
                <w:w w:val="99"/>
              </w:rPr>
              <w:t>n</w:t>
            </w:r>
            <w:r>
              <w:rPr>
                <w:rFonts w:eastAsia="Calibri"/>
                <w:spacing w:val="1"/>
                <w:w w:val="99"/>
              </w:rPr>
              <w:t>a</w:t>
            </w:r>
            <w:r>
              <w:rPr>
                <w:rFonts w:eastAsia="Calibri"/>
                <w:spacing w:val="-2"/>
                <w:w w:val="99"/>
              </w:rPr>
              <w:t>t</w:t>
            </w:r>
            <w:r>
              <w:rPr>
                <w:rFonts w:eastAsia="Calibri"/>
                <w:spacing w:val="-3"/>
                <w:w w:val="99"/>
              </w:rPr>
              <w:t>e</w:t>
            </w:r>
            <w:r>
              <w:rPr>
                <w:rFonts w:eastAsia="Calibri"/>
                <w:spacing w:val="4"/>
                <w:w w:val="99"/>
              </w:rPr>
              <w:t>d</w:t>
            </w:r>
            <w:r>
              <w:rPr>
                <w:rFonts w:eastAsia="Calibri"/>
                <w:w w:val="99"/>
              </w:rPr>
              <w:t>—</w:t>
            </w:r>
            <w:r>
              <w:rPr>
                <w:rFonts w:eastAsia="Calibri"/>
                <w:spacing w:val="-3"/>
                <w:w w:val="99"/>
              </w:rPr>
              <w:t>s</w:t>
            </w:r>
            <w:r>
              <w:rPr>
                <w:rFonts w:eastAsia="Calibri"/>
                <w:spacing w:val="1"/>
                <w:w w:val="99"/>
              </w:rPr>
              <w:t>u</w:t>
            </w:r>
            <w:r>
              <w:rPr>
                <w:rFonts w:eastAsia="Calibri"/>
                <w:spacing w:val="-2"/>
                <w:w w:val="99"/>
              </w:rPr>
              <w:t>c</w:t>
            </w:r>
            <w:r>
              <w:rPr>
                <w:rFonts w:eastAsia="Calibri"/>
                <w:w w:val="99"/>
              </w:rPr>
              <w:t>h</w:t>
            </w:r>
            <w:r>
              <w:rPr>
                <w:rFonts w:ascii="Times New Roman" w:hAnsi="Times New Roman"/>
                <w:spacing w:val="-6"/>
                <w:w w:val="99"/>
              </w:rPr>
              <w:t xml:space="preserve"> </w:t>
            </w:r>
            <w:r>
              <w:rPr>
                <w:rFonts w:eastAsia="Calibri"/>
                <w:spacing w:val="1"/>
              </w:rPr>
              <w:t>a</w:t>
            </w:r>
            <w:r>
              <w:rPr>
                <w:rFonts w:eastAsia="Calibri"/>
              </w:rPr>
              <w:t>s</w:t>
            </w:r>
            <w:r>
              <w:rPr>
                <w:rFonts w:ascii="Times New Roman" w:hAnsi="Times New Roman"/>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2"/>
              </w:rPr>
              <w:t>D</w:t>
            </w:r>
            <w:r>
              <w:rPr>
                <w:rFonts w:eastAsia="Calibri"/>
                <w:spacing w:val="2"/>
              </w:rPr>
              <w:t>e</w:t>
            </w:r>
            <w:r>
              <w:rPr>
                <w:rFonts w:eastAsia="Calibri"/>
                <w:spacing w:val="-3"/>
              </w:rPr>
              <w:t>m</w:t>
            </w:r>
            <w:r>
              <w:rPr>
                <w:rFonts w:eastAsia="Calibri"/>
                <w:spacing w:val="1"/>
              </w:rPr>
              <w:t>o</w:t>
            </w:r>
            <w:r>
              <w:rPr>
                <w:rFonts w:eastAsia="Calibri"/>
                <w:spacing w:val="-2"/>
              </w:rPr>
              <w:t>g</w:t>
            </w:r>
            <w:r>
              <w:rPr>
                <w:rFonts w:eastAsia="Calibri"/>
              </w:rPr>
              <w:t>r</w:t>
            </w:r>
            <w:r>
              <w:rPr>
                <w:rFonts w:eastAsia="Calibri"/>
                <w:spacing w:val="-1"/>
              </w:rPr>
              <w:t>ap</w:t>
            </w:r>
            <w:r>
              <w:rPr>
                <w:rFonts w:eastAsia="Calibri"/>
                <w:spacing w:val="1"/>
              </w:rPr>
              <w:t>h</w:t>
            </w:r>
            <w:r>
              <w:rPr>
                <w:rFonts w:eastAsia="Calibri"/>
              </w:rPr>
              <w:t>ic</w:t>
            </w:r>
            <w:r>
              <w:rPr>
                <w:rFonts w:ascii="Times New Roman" w:hAnsi="Times New Roman"/>
                <w:spacing w:val="-20"/>
              </w:rPr>
              <w:t xml:space="preserve"> </w:t>
            </w:r>
            <w:r>
              <w:rPr>
                <w:rFonts w:eastAsia="Calibri"/>
                <w:spacing w:val="-1"/>
              </w:rPr>
              <w:t>a</w:t>
            </w:r>
            <w:r>
              <w:rPr>
                <w:rFonts w:eastAsia="Calibri"/>
                <w:spacing w:val="1"/>
              </w:rPr>
              <w:t>n</w:t>
            </w:r>
            <w:r>
              <w:rPr>
                <w:rFonts w:eastAsia="Calibri"/>
              </w:rPr>
              <w:t>d</w:t>
            </w:r>
            <w:r>
              <w:rPr>
                <w:rFonts w:ascii="Times New Roman" w:hAnsi="Times New Roman"/>
                <w:spacing w:val="-6"/>
              </w:rPr>
              <w:t xml:space="preserve"> </w:t>
            </w:r>
            <w:r>
              <w:rPr>
                <w:rFonts w:eastAsia="Calibri"/>
                <w:spacing w:val="-4"/>
              </w:rPr>
              <w:t>H</w:t>
            </w:r>
            <w:r>
              <w:rPr>
                <w:rFonts w:eastAsia="Calibri"/>
              </w:rPr>
              <w:t>e</w:t>
            </w:r>
            <w:r>
              <w:rPr>
                <w:rFonts w:eastAsia="Calibri"/>
                <w:spacing w:val="1"/>
              </w:rPr>
              <w:t>a</w:t>
            </w:r>
            <w:r>
              <w:rPr>
                <w:rFonts w:eastAsia="Calibri"/>
                <w:spacing w:val="-2"/>
              </w:rPr>
              <w:t>lt</w:t>
            </w:r>
            <w:r>
              <w:rPr>
                <w:rFonts w:eastAsia="Calibri"/>
              </w:rPr>
              <w:t>h</w:t>
            </w:r>
            <w:r>
              <w:rPr>
                <w:rFonts w:ascii="Times New Roman" w:hAnsi="Times New Roman"/>
                <w:spacing w:val="-11"/>
              </w:rPr>
              <w:t xml:space="preserve"> </w:t>
            </w:r>
            <w:r>
              <w:rPr>
                <w:rFonts w:eastAsia="Calibri"/>
              </w:rPr>
              <w:t>S</w:t>
            </w:r>
            <w:r>
              <w:rPr>
                <w:rFonts w:eastAsia="Calibri"/>
                <w:spacing w:val="-1"/>
              </w:rPr>
              <w:t>u</w:t>
            </w:r>
            <w:r>
              <w:rPr>
                <w:rFonts w:eastAsia="Calibri"/>
              </w:rPr>
              <w:t>r</w:t>
            </w:r>
            <w:r>
              <w:rPr>
                <w:rFonts w:eastAsia="Calibri"/>
                <w:spacing w:val="-1"/>
              </w:rPr>
              <w:t>v</w:t>
            </w:r>
            <w:r>
              <w:rPr>
                <w:rFonts w:eastAsia="Calibri"/>
              </w:rPr>
              <w:t>e</w:t>
            </w:r>
            <w:r>
              <w:rPr>
                <w:rFonts w:eastAsia="Calibri"/>
                <w:spacing w:val="1"/>
              </w:rPr>
              <w:t>y</w:t>
            </w:r>
            <w:r>
              <w:rPr>
                <w:rFonts w:eastAsia="Calibri"/>
              </w:rPr>
              <w:t>s</w:t>
            </w:r>
            <w:r>
              <w:rPr>
                <w:rFonts w:ascii="Times New Roman" w:hAnsi="Times New Roman"/>
                <w:spacing w:val="-11"/>
              </w:rPr>
              <w:t xml:space="preserve"> </w:t>
            </w:r>
            <w:r>
              <w:rPr>
                <w:rFonts w:eastAsia="Calibri"/>
              </w:rPr>
              <w:t>(</w:t>
            </w:r>
            <w:r>
              <w:rPr>
                <w:rFonts w:eastAsia="Calibri"/>
                <w:spacing w:val="-2"/>
              </w:rPr>
              <w:t>D</w:t>
            </w:r>
            <w:r>
              <w:rPr>
                <w:rFonts w:eastAsia="Calibri"/>
                <w:spacing w:val="1"/>
              </w:rPr>
              <w:t>H</w:t>
            </w:r>
            <w:r>
              <w:rPr>
                <w:rFonts w:eastAsia="Calibri"/>
                <w:spacing w:val="-2"/>
              </w:rPr>
              <w:t>S</w:t>
            </w:r>
            <w:r>
              <w:rPr>
                <w:rFonts w:eastAsia="Calibri"/>
                <w:spacing w:val="2"/>
              </w:rPr>
              <w:t>)</w:t>
            </w:r>
            <w:r>
              <w:rPr>
                <w:rFonts w:eastAsia="Calibri"/>
              </w:rPr>
              <w:t>,</w:t>
            </w:r>
            <w:r>
              <w:rPr>
                <w:rFonts w:ascii="Times New Roman" w:hAnsi="Times New Roman"/>
                <w:spacing w:val="-13"/>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2"/>
              </w:rPr>
              <w:t>R</w:t>
            </w:r>
            <w:r>
              <w:rPr>
                <w:rFonts w:eastAsia="Calibri"/>
                <w:spacing w:val="-3"/>
              </w:rPr>
              <w:t>e</w:t>
            </w:r>
            <w:r>
              <w:rPr>
                <w:rFonts w:eastAsia="Calibri"/>
                <w:spacing w:val="4"/>
              </w:rPr>
              <w:t>p</w:t>
            </w:r>
            <w:r>
              <w:rPr>
                <w:rFonts w:eastAsia="Calibri"/>
                <w:spacing w:val="-2"/>
              </w:rPr>
              <w:t>r</w:t>
            </w:r>
            <w:r>
              <w:rPr>
                <w:rFonts w:eastAsia="Calibri"/>
                <w:spacing w:val="-1"/>
              </w:rPr>
              <w:t>od</w:t>
            </w:r>
            <w:r>
              <w:rPr>
                <w:rFonts w:eastAsia="Calibri"/>
                <w:spacing w:val="1"/>
              </w:rPr>
              <w:t>u</w:t>
            </w:r>
            <w:r>
              <w:rPr>
                <w:rFonts w:eastAsia="Calibri"/>
                <w:spacing w:val="-2"/>
              </w:rPr>
              <w:t>c</w:t>
            </w:r>
            <w:r>
              <w:rPr>
                <w:rFonts w:eastAsia="Calibri"/>
                <w:spacing w:val="3"/>
              </w:rPr>
              <w:t>t</w:t>
            </w:r>
            <w:r>
              <w:rPr>
                <w:rFonts w:eastAsia="Calibri"/>
                <w:spacing w:val="-2"/>
              </w:rPr>
              <w:t>i</w:t>
            </w:r>
            <w:r>
              <w:rPr>
                <w:rFonts w:eastAsia="Calibri"/>
                <w:spacing w:val="-1"/>
              </w:rPr>
              <w:t>v</w:t>
            </w:r>
            <w:r>
              <w:rPr>
                <w:rFonts w:eastAsia="Calibri"/>
              </w:rPr>
              <w:t>e</w:t>
            </w:r>
            <w:r>
              <w:rPr>
                <w:rFonts w:ascii="Times New Roman" w:hAnsi="Times New Roman"/>
                <w:spacing w:val="-16"/>
              </w:rPr>
              <w:t xml:space="preserve"> </w:t>
            </w:r>
            <w:r>
              <w:rPr>
                <w:rFonts w:eastAsia="Calibri"/>
                <w:spacing w:val="-1"/>
              </w:rPr>
              <w:t>H</w:t>
            </w:r>
            <w:r>
              <w:rPr>
                <w:rFonts w:eastAsia="Calibri"/>
                <w:spacing w:val="-3"/>
              </w:rPr>
              <w:t>e</w:t>
            </w:r>
            <w:r>
              <w:rPr>
                <w:rFonts w:eastAsia="Calibri"/>
                <w:spacing w:val="3"/>
              </w:rPr>
              <w:t>a</w:t>
            </w:r>
            <w:r>
              <w:rPr>
                <w:rFonts w:eastAsia="Calibri"/>
              </w:rPr>
              <w:t>l</w:t>
            </w:r>
            <w:r>
              <w:rPr>
                <w:rFonts w:eastAsia="Calibri"/>
                <w:spacing w:val="-2"/>
              </w:rPr>
              <w:t>t</w:t>
            </w:r>
            <w:r>
              <w:rPr>
                <w:rFonts w:eastAsia="Calibri"/>
              </w:rPr>
              <w:t>h</w:t>
            </w:r>
            <w:r>
              <w:rPr>
                <w:rFonts w:ascii="Times New Roman" w:hAnsi="Times New Roman"/>
                <w:spacing w:val="-11"/>
              </w:rPr>
              <w:t xml:space="preserve"> </w:t>
            </w:r>
            <w:r>
              <w:rPr>
                <w:rFonts w:eastAsia="Calibri"/>
                <w:spacing w:val="-2"/>
              </w:rPr>
              <w:t>S</w:t>
            </w:r>
            <w:r>
              <w:rPr>
                <w:rFonts w:eastAsia="Calibri"/>
                <w:spacing w:val="1"/>
              </w:rPr>
              <w:t>u</w:t>
            </w:r>
            <w:r>
              <w:rPr>
                <w:rFonts w:eastAsia="Calibri"/>
              </w:rPr>
              <w:t>r</w:t>
            </w:r>
            <w:r>
              <w:rPr>
                <w:rFonts w:eastAsia="Calibri"/>
                <w:spacing w:val="-1"/>
              </w:rPr>
              <w:t>v</w:t>
            </w:r>
            <w:r>
              <w:rPr>
                <w:rFonts w:eastAsia="Calibri"/>
              </w:rPr>
              <w:t>e</w:t>
            </w:r>
            <w:r>
              <w:rPr>
                <w:rFonts w:eastAsia="Calibri"/>
                <w:spacing w:val="-1"/>
              </w:rPr>
              <w:t>y</w:t>
            </w:r>
            <w:r>
              <w:rPr>
                <w:rFonts w:eastAsia="Calibri"/>
              </w:rPr>
              <w:t>s</w:t>
            </w:r>
            <w:r>
              <w:rPr>
                <w:rFonts w:ascii="Times New Roman" w:hAnsi="Times New Roman"/>
                <w:spacing w:val="-14"/>
              </w:rPr>
              <w:t xml:space="preserve"> </w:t>
            </w:r>
            <w:r>
              <w:rPr>
                <w:rFonts w:eastAsia="Calibri"/>
                <w:spacing w:val="2"/>
              </w:rPr>
              <w:t>(</w:t>
            </w:r>
            <w:r>
              <w:rPr>
                <w:rFonts w:eastAsia="Calibri"/>
                <w:spacing w:val="-2"/>
              </w:rPr>
              <w:t>R</w:t>
            </w:r>
            <w:r>
              <w:rPr>
                <w:rFonts w:eastAsia="Calibri"/>
                <w:spacing w:val="1"/>
              </w:rPr>
              <w:t>H</w:t>
            </w:r>
            <w:r>
              <w:rPr>
                <w:rFonts w:eastAsia="Calibri"/>
                <w:spacing w:val="-2"/>
              </w:rPr>
              <w:t>S</w:t>
            </w:r>
            <w:r>
              <w:rPr>
                <w:rFonts w:eastAsia="Calibri"/>
                <w:spacing w:val="2"/>
              </w:rPr>
              <w:t>)</w:t>
            </w:r>
            <w:r>
              <w:rPr>
                <w:rFonts w:eastAsia="Calibri"/>
              </w:rPr>
              <w:t>,</w:t>
            </w:r>
            <w:r>
              <w:rPr>
                <w:rFonts w:ascii="Times New Roman" w:hAnsi="Times New Roman"/>
                <w:spacing w:val="-13"/>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2"/>
              </w:rPr>
              <w:t>M</w:t>
            </w:r>
            <w:r>
              <w:rPr>
                <w:rFonts w:eastAsia="Calibri"/>
                <w:spacing w:val="1"/>
              </w:rPr>
              <w:t>u</w:t>
            </w:r>
            <w:r>
              <w:rPr>
                <w:rFonts w:eastAsia="Calibri"/>
              </w:rPr>
              <w:t>l</w:t>
            </w:r>
            <w:r>
              <w:rPr>
                <w:rFonts w:eastAsia="Calibri"/>
                <w:spacing w:val="1"/>
              </w:rPr>
              <w:t>t</w:t>
            </w:r>
            <w:r>
              <w:rPr>
                <w:rFonts w:eastAsia="Calibri"/>
                <w:spacing w:val="-2"/>
              </w:rPr>
              <w:t>i</w:t>
            </w:r>
            <w:r>
              <w:rPr>
                <w:rFonts w:eastAsia="Calibri"/>
                <w:spacing w:val="1"/>
              </w:rPr>
              <w:t>p</w:t>
            </w:r>
            <w:r>
              <w:rPr>
                <w:rFonts w:eastAsia="Calibri"/>
                <w:spacing w:val="-2"/>
              </w:rPr>
              <w:t>l</w:t>
            </w:r>
            <w:r>
              <w:rPr>
                <w:rFonts w:eastAsia="Calibri"/>
              </w:rPr>
              <w:t>e</w:t>
            </w:r>
            <w:r>
              <w:rPr>
                <w:rFonts w:ascii="Times New Roman" w:hAnsi="Times New Roman"/>
              </w:rPr>
              <w:t xml:space="preserve"> </w:t>
            </w:r>
            <w:r>
              <w:rPr>
                <w:rFonts w:eastAsia="Calibri"/>
              </w:rPr>
              <w:t>I</w:t>
            </w:r>
            <w:r>
              <w:rPr>
                <w:rFonts w:eastAsia="Calibri"/>
                <w:spacing w:val="-1"/>
              </w:rPr>
              <w:t>n</w:t>
            </w:r>
            <w:r>
              <w:rPr>
                <w:rFonts w:eastAsia="Calibri"/>
                <w:spacing w:val="1"/>
              </w:rPr>
              <w:t>d</w:t>
            </w:r>
            <w:r>
              <w:rPr>
                <w:rFonts w:eastAsia="Calibri"/>
              </w:rPr>
              <w:t>i</w:t>
            </w:r>
            <w:r>
              <w:rPr>
                <w:rFonts w:eastAsia="Calibri"/>
                <w:spacing w:val="-2"/>
              </w:rPr>
              <w:t>c</w:t>
            </w:r>
            <w:r>
              <w:rPr>
                <w:rFonts w:eastAsia="Calibri"/>
                <w:spacing w:val="-1"/>
              </w:rPr>
              <w:t>a</w:t>
            </w:r>
            <w:r>
              <w:rPr>
                <w:rFonts w:eastAsia="Calibri"/>
                <w:spacing w:val="1"/>
              </w:rPr>
              <w:t>to</w:t>
            </w:r>
            <w:r>
              <w:rPr>
                <w:rFonts w:eastAsia="Calibri"/>
              </w:rPr>
              <w:t>r</w:t>
            </w:r>
            <w:r>
              <w:rPr>
                <w:rFonts w:ascii="Times New Roman" w:hAnsi="Times New Roman"/>
                <w:spacing w:val="-13"/>
              </w:rPr>
              <w:t xml:space="preserve"> </w:t>
            </w:r>
            <w:r>
              <w:rPr>
                <w:rFonts w:eastAsia="Calibri"/>
              </w:rPr>
              <w:t>C</w:t>
            </w:r>
            <w:r>
              <w:rPr>
                <w:rFonts w:eastAsia="Calibri"/>
                <w:spacing w:val="-2"/>
              </w:rPr>
              <w:t>l</w:t>
            </w:r>
            <w:r>
              <w:rPr>
                <w:rFonts w:eastAsia="Calibri"/>
                <w:spacing w:val="1"/>
              </w:rPr>
              <w:t>u</w:t>
            </w:r>
            <w:r>
              <w:rPr>
                <w:rFonts w:eastAsia="Calibri"/>
                <w:spacing w:val="-1"/>
              </w:rPr>
              <w:t>s</w:t>
            </w:r>
            <w:r>
              <w:rPr>
                <w:rFonts w:eastAsia="Calibri"/>
                <w:spacing w:val="1"/>
              </w:rPr>
              <w:t>t</w:t>
            </w:r>
            <w:r>
              <w:rPr>
                <w:rFonts w:eastAsia="Calibri"/>
              </w:rPr>
              <w:t>er</w:t>
            </w:r>
            <w:r>
              <w:rPr>
                <w:rFonts w:ascii="Times New Roman" w:hAnsi="Times New Roman"/>
                <w:spacing w:val="-12"/>
              </w:rPr>
              <w:t xml:space="preserve"> </w:t>
            </w:r>
            <w:r>
              <w:rPr>
                <w:rFonts w:eastAsia="Calibri"/>
                <w:spacing w:val="-2"/>
              </w:rPr>
              <w:t>S</w:t>
            </w:r>
            <w:r>
              <w:rPr>
                <w:rFonts w:eastAsia="Calibri"/>
                <w:spacing w:val="1"/>
              </w:rPr>
              <w:t>u</w:t>
            </w:r>
            <w:r>
              <w:rPr>
                <w:rFonts w:eastAsia="Calibri"/>
              </w:rPr>
              <w:t>r</w:t>
            </w:r>
            <w:r>
              <w:rPr>
                <w:rFonts w:eastAsia="Calibri"/>
                <w:spacing w:val="-1"/>
              </w:rPr>
              <w:t>v</w:t>
            </w:r>
            <w:r>
              <w:rPr>
                <w:rFonts w:eastAsia="Calibri"/>
              </w:rPr>
              <w:t>e</w:t>
            </w:r>
            <w:r>
              <w:rPr>
                <w:rFonts w:eastAsia="Calibri"/>
                <w:spacing w:val="-1"/>
              </w:rPr>
              <w:t>y</w:t>
            </w:r>
            <w:r>
              <w:rPr>
                <w:rFonts w:eastAsia="Calibri"/>
              </w:rPr>
              <w:t>s</w:t>
            </w:r>
            <w:r>
              <w:rPr>
                <w:rFonts w:ascii="Times New Roman" w:hAnsi="Times New Roman"/>
                <w:spacing w:val="-11"/>
              </w:rPr>
              <w:t xml:space="preserve"> </w:t>
            </w:r>
            <w:r>
              <w:rPr>
                <w:rFonts w:eastAsia="Calibri"/>
                <w:spacing w:val="-3"/>
              </w:rPr>
              <w:t>(</w:t>
            </w:r>
            <w:r>
              <w:rPr>
                <w:rFonts w:eastAsia="Calibri"/>
                <w:spacing w:val="1"/>
              </w:rPr>
              <w:t>M</w:t>
            </w:r>
            <w:r>
              <w:rPr>
                <w:rFonts w:eastAsia="Calibri"/>
                <w:spacing w:val="-2"/>
              </w:rPr>
              <w:t>I</w:t>
            </w:r>
            <w:r>
              <w:rPr>
                <w:rFonts w:eastAsia="Calibri"/>
                <w:spacing w:val="2"/>
              </w:rPr>
              <w:t>C</w:t>
            </w:r>
            <w:r>
              <w:rPr>
                <w:rFonts w:eastAsia="Calibri"/>
                <w:spacing w:val="-2"/>
              </w:rPr>
              <w:t>S</w:t>
            </w:r>
            <w:r>
              <w:rPr>
                <w:rFonts w:eastAsia="Calibri"/>
                <w:spacing w:val="2"/>
              </w:rPr>
              <w:t>)</w:t>
            </w:r>
            <w:r>
              <w:rPr>
                <w:rFonts w:eastAsia="Calibri"/>
                <w:spacing w:val="-2"/>
              </w:rPr>
              <w:t>—</w:t>
            </w:r>
            <w:r>
              <w:rPr>
                <w:rFonts w:eastAsia="Calibri"/>
                <w:spacing w:val="-1"/>
              </w:rPr>
              <w:t>a</w:t>
            </w:r>
            <w:r>
              <w:rPr>
                <w:rFonts w:eastAsia="Calibri"/>
                <w:spacing w:val="1"/>
              </w:rPr>
              <w:t>n</w:t>
            </w:r>
            <w:r>
              <w:rPr>
                <w:rFonts w:eastAsia="Calibri"/>
              </w:rPr>
              <w:t>d</w:t>
            </w:r>
            <w:r>
              <w:rPr>
                <w:rFonts w:ascii="Times New Roman" w:hAnsi="Times New Roman"/>
                <w:spacing w:val="-18"/>
              </w:rPr>
              <w:t xml:space="preserve"> </w:t>
            </w:r>
            <w:r>
              <w:rPr>
                <w:rFonts w:eastAsia="Calibri"/>
                <w:spacing w:val="1"/>
              </w:rPr>
              <w:t>o</w:t>
            </w:r>
            <w:r>
              <w:rPr>
                <w:rFonts w:eastAsia="Calibri"/>
                <w:spacing w:val="-2"/>
              </w:rPr>
              <w:t>t</w:t>
            </w:r>
            <w:r>
              <w:rPr>
                <w:rFonts w:eastAsia="Calibri"/>
                <w:spacing w:val="-1"/>
              </w:rPr>
              <w:t>h</w:t>
            </w:r>
            <w:r>
              <w:rPr>
                <w:rFonts w:eastAsia="Calibri"/>
                <w:spacing w:val="2"/>
              </w:rPr>
              <w:t>e</w:t>
            </w:r>
            <w:r>
              <w:rPr>
                <w:rFonts w:eastAsia="Calibri"/>
              </w:rPr>
              <w:t>r</w:t>
            </w:r>
            <w:r>
              <w:rPr>
                <w:rFonts w:ascii="Times New Roman" w:hAnsi="Times New Roman"/>
                <w:spacing w:val="-10"/>
              </w:rPr>
              <w:t xml:space="preserve"> </w:t>
            </w:r>
            <w:r>
              <w:rPr>
                <w:rFonts w:eastAsia="Calibri"/>
                <w:spacing w:val="-1"/>
              </w:rPr>
              <w:t>na</w:t>
            </w:r>
            <w:r>
              <w:rPr>
                <w:rFonts w:eastAsia="Calibri"/>
                <w:spacing w:val="3"/>
              </w:rPr>
              <w:t>t</w:t>
            </w:r>
            <w:r>
              <w:rPr>
                <w:rFonts w:eastAsia="Calibri"/>
                <w:spacing w:val="-2"/>
              </w:rPr>
              <w:t>i</w:t>
            </w:r>
            <w:r>
              <w:rPr>
                <w:rFonts w:eastAsia="Calibri"/>
                <w:spacing w:val="-1"/>
              </w:rPr>
              <w:t>on</w:t>
            </w:r>
            <w:r>
              <w:rPr>
                <w:rFonts w:eastAsia="Calibri"/>
                <w:spacing w:val="1"/>
              </w:rPr>
              <w:t>a</w:t>
            </w:r>
            <w:r>
              <w:rPr>
                <w:rFonts w:eastAsia="Calibri"/>
              </w:rPr>
              <w:t>ll</w:t>
            </w:r>
            <w:r>
              <w:rPr>
                <w:rFonts w:eastAsia="Calibri"/>
                <w:spacing w:val="-1"/>
              </w:rPr>
              <w:t>y-sp</w:t>
            </w:r>
            <w:r>
              <w:rPr>
                <w:rFonts w:eastAsia="Calibri"/>
                <w:spacing w:val="1"/>
              </w:rPr>
              <w:t>on</w:t>
            </w:r>
            <w:r>
              <w:rPr>
                <w:rFonts w:eastAsia="Calibri"/>
                <w:spacing w:val="-3"/>
              </w:rPr>
              <w:t>s</w:t>
            </w:r>
            <w:r>
              <w:rPr>
                <w:rFonts w:eastAsia="Calibri"/>
                <w:spacing w:val="1"/>
              </w:rPr>
              <w:t>o</w:t>
            </w:r>
            <w:r>
              <w:rPr>
                <w:rFonts w:eastAsia="Calibri"/>
              </w:rPr>
              <w:t>r</w:t>
            </w:r>
            <w:r>
              <w:rPr>
                <w:rFonts w:eastAsia="Calibri"/>
                <w:spacing w:val="-3"/>
              </w:rPr>
              <w:t>e</w:t>
            </w:r>
            <w:r>
              <w:rPr>
                <w:rFonts w:eastAsia="Calibri"/>
              </w:rPr>
              <w:t>d</w:t>
            </w:r>
            <w:r>
              <w:rPr>
                <w:rFonts w:ascii="Times New Roman" w:hAnsi="Times New Roman"/>
                <w:spacing w:val="-20"/>
              </w:rPr>
              <w:t xml:space="preserve"> </w:t>
            </w:r>
            <w:r>
              <w:rPr>
                <w:rFonts w:eastAsia="Calibri"/>
                <w:spacing w:val="-3"/>
              </w:rPr>
              <w:t>s</w:t>
            </w:r>
            <w:r>
              <w:rPr>
                <w:rFonts w:eastAsia="Calibri"/>
                <w:spacing w:val="1"/>
              </w:rPr>
              <w:t>u</w:t>
            </w:r>
            <w:r>
              <w:rPr>
                <w:rFonts w:eastAsia="Calibri"/>
              </w:rPr>
              <w:t>r</w:t>
            </w:r>
            <w:r>
              <w:rPr>
                <w:rFonts w:eastAsia="Calibri"/>
                <w:spacing w:val="-1"/>
              </w:rPr>
              <w:t>v</w:t>
            </w:r>
            <w:r>
              <w:rPr>
                <w:rFonts w:eastAsia="Calibri"/>
              </w:rPr>
              <w:t>e</w:t>
            </w:r>
            <w:r>
              <w:rPr>
                <w:rFonts w:eastAsia="Calibri"/>
                <w:spacing w:val="-1"/>
              </w:rPr>
              <w:t>ys</w:t>
            </w:r>
            <w:r>
              <w:rPr>
                <w:rFonts w:eastAsia="Calibri"/>
              </w:rPr>
              <w:t>.</w:t>
            </w:r>
            <w:r>
              <w:rPr>
                <w:rFonts w:ascii="Times New Roman" w:hAnsi="Times New Roman"/>
                <w:spacing w:val="-14"/>
              </w:rPr>
              <w:t xml:space="preserve"> </w:t>
            </w:r>
            <w:r>
              <w:rPr>
                <w:rFonts w:eastAsia="Calibri"/>
                <w:spacing w:val="-2"/>
              </w:rPr>
              <w:t>O</w:t>
            </w:r>
            <w:r>
              <w:rPr>
                <w:rFonts w:eastAsia="Calibri"/>
                <w:spacing w:val="1"/>
              </w:rPr>
              <w:t>th</w:t>
            </w:r>
            <w:r>
              <w:rPr>
                <w:rFonts w:eastAsia="Calibri"/>
                <w:spacing w:val="-3"/>
              </w:rPr>
              <w:t>e</w:t>
            </w:r>
            <w:r>
              <w:rPr>
                <w:rFonts w:eastAsia="Calibri"/>
              </w:rPr>
              <w:t>r</w:t>
            </w:r>
            <w:r>
              <w:rPr>
                <w:rFonts w:ascii="Times New Roman" w:hAnsi="Times New Roman"/>
                <w:spacing w:val="-11"/>
              </w:rPr>
              <w:t xml:space="preserve"> </w:t>
            </w:r>
            <w:r>
              <w:rPr>
                <w:rFonts w:eastAsia="Calibri"/>
                <w:spacing w:val="1"/>
              </w:rPr>
              <w:t>n</w:t>
            </w:r>
            <w:r>
              <w:rPr>
                <w:rFonts w:eastAsia="Calibri"/>
                <w:spacing w:val="-1"/>
              </w:rPr>
              <w:t>a</w:t>
            </w:r>
            <w:r>
              <w:rPr>
                <w:rFonts w:eastAsia="Calibri"/>
                <w:spacing w:val="-2"/>
              </w:rPr>
              <w:t>t</w:t>
            </w:r>
            <w:r>
              <w:rPr>
                <w:rFonts w:eastAsia="Calibri"/>
              </w:rPr>
              <w:t>i</w:t>
            </w:r>
            <w:r>
              <w:rPr>
                <w:rFonts w:eastAsia="Calibri"/>
                <w:spacing w:val="-1"/>
              </w:rPr>
              <w:t>o</w:t>
            </w:r>
            <w:r>
              <w:rPr>
                <w:rFonts w:eastAsia="Calibri"/>
                <w:spacing w:val="1"/>
              </w:rPr>
              <w:t>na</w:t>
            </w:r>
            <w:r>
              <w:rPr>
                <w:rFonts w:eastAsia="Calibri"/>
              </w:rPr>
              <w:t>l</w:t>
            </w:r>
            <w:r>
              <w:rPr>
                <w:rFonts w:ascii="Times New Roman" w:hAnsi="Times New Roman"/>
                <w:spacing w:val="-11"/>
              </w:rPr>
              <w:t xml:space="preserve"> </w:t>
            </w:r>
            <w:r>
              <w:rPr>
                <w:rFonts w:eastAsia="Calibri"/>
                <w:spacing w:val="-3"/>
              </w:rPr>
              <w:t>s</w:t>
            </w:r>
            <w:r>
              <w:rPr>
                <w:rFonts w:eastAsia="Calibri"/>
                <w:spacing w:val="1"/>
              </w:rPr>
              <w:t>u</w:t>
            </w:r>
            <w:r>
              <w:rPr>
                <w:rFonts w:eastAsia="Calibri"/>
              </w:rPr>
              <w:t>r</w:t>
            </w:r>
            <w:r>
              <w:rPr>
                <w:rFonts w:eastAsia="Calibri"/>
                <w:spacing w:val="-1"/>
              </w:rPr>
              <w:t>v</w:t>
            </w:r>
            <w:r>
              <w:rPr>
                <w:rFonts w:eastAsia="Calibri"/>
                <w:spacing w:val="-3"/>
              </w:rPr>
              <w:t>e</w:t>
            </w:r>
            <w:r>
              <w:rPr>
                <w:rFonts w:eastAsia="Calibri"/>
                <w:spacing w:val="1"/>
              </w:rPr>
              <w:t>y</w:t>
            </w:r>
            <w:r>
              <w:rPr>
                <w:rFonts w:eastAsia="Calibri"/>
              </w:rPr>
              <w:t>s</w:t>
            </w:r>
            <w:r>
              <w:rPr>
                <w:rFonts w:ascii="Times New Roman" w:hAnsi="Times New Roman"/>
              </w:rPr>
              <w:t xml:space="preserve"> </w:t>
            </w:r>
            <w:r>
              <w:rPr>
                <w:rFonts w:eastAsia="Calibri"/>
              </w:rPr>
              <w:t>c</w:t>
            </w:r>
            <w:r>
              <w:rPr>
                <w:rFonts w:eastAsia="Calibri"/>
                <w:spacing w:val="-1"/>
              </w:rPr>
              <w:t>on</w:t>
            </w:r>
            <w:r>
              <w:rPr>
                <w:rFonts w:eastAsia="Calibri"/>
                <w:spacing w:val="1"/>
              </w:rPr>
              <w:t>du</w:t>
            </w:r>
            <w:r>
              <w:rPr>
                <w:rFonts w:eastAsia="Calibri"/>
                <w:spacing w:val="-2"/>
              </w:rPr>
              <w:t>c</w:t>
            </w:r>
            <w:r>
              <w:rPr>
                <w:rFonts w:eastAsia="Calibri"/>
                <w:spacing w:val="1"/>
              </w:rPr>
              <w:t>t</w:t>
            </w:r>
            <w:r>
              <w:rPr>
                <w:rFonts w:eastAsia="Calibri"/>
                <w:spacing w:val="-3"/>
              </w:rPr>
              <w:t>e</w:t>
            </w:r>
            <w:r>
              <w:rPr>
                <w:rFonts w:eastAsia="Calibri"/>
              </w:rPr>
              <w:t>d</w:t>
            </w:r>
            <w:r>
              <w:rPr>
                <w:rFonts w:ascii="Times New Roman" w:hAnsi="Times New Roman"/>
                <w:spacing w:val="-15"/>
              </w:rPr>
              <w:t xml:space="preserve"> </w:t>
            </w:r>
            <w:r>
              <w:rPr>
                <w:rFonts w:eastAsia="Calibri"/>
                <w:spacing w:val="3"/>
              </w:rPr>
              <w:t>a</w:t>
            </w:r>
            <w:r>
              <w:rPr>
                <w:rFonts w:eastAsia="Calibri"/>
              </w:rPr>
              <w:t>s</w:t>
            </w:r>
            <w:r>
              <w:rPr>
                <w:rFonts w:ascii="Times New Roman" w:hAnsi="Times New Roman"/>
                <w:spacing w:val="-12"/>
              </w:rPr>
              <w:t xml:space="preserve"> </w:t>
            </w:r>
            <w:r>
              <w:rPr>
                <w:rFonts w:eastAsia="Calibri"/>
                <w:spacing w:val="1"/>
              </w:rPr>
              <w:t>p</w:t>
            </w:r>
            <w:r>
              <w:rPr>
                <w:rFonts w:eastAsia="Calibri"/>
                <w:spacing w:val="-1"/>
              </w:rPr>
              <w:t>a</w:t>
            </w:r>
            <w:r>
              <w:rPr>
                <w:rFonts w:eastAsia="Calibri"/>
                <w:spacing w:val="-2"/>
              </w:rPr>
              <w:t>r</w:t>
            </w:r>
            <w:r>
              <w:rPr>
                <w:rFonts w:eastAsia="Calibri"/>
              </w:rPr>
              <w:t>t</w:t>
            </w:r>
            <w:r>
              <w:rPr>
                <w:rFonts w:ascii="Times New Roman" w:hAnsi="Times New Roman"/>
                <w:spacing w:val="-9"/>
              </w:rPr>
              <w:t xml:space="preserve"> </w:t>
            </w:r>
            <w:r>
              <w:rPr>
                <w:rFonts w:eastAsia="Calibri"/>
                <w:spacing w:val="3"/>
              </w:rPr>
              <w:t>o</w:t>
            </w:r>
            <w:r>
              <w:rPr>
                <w:rFonts w:eastAsia="Calibri"/>
              </w:rPr>
              <w:t>f</w:t>
            </w:r>
            <w:r>
              <w:rPr>
                <w:rFonts w:ascii="Times New Roman" w:hAnsi="Times New Roman"/>
                <w:spacing w:val="-9"/>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E</w:t>
            </w:r>
            <w:r>
              <w:rPr>
                <w:rFonts w:eastAsia="Calibri"/>
                <w:spacing w:val="1"/>
              </w:rPr>
              <w:t>u</w:t>
            </w:r>
            <w:r>
              <w:rPr>
                <w:rFonts w:eastAsia="Calibri"/>
                <w:spacing w:val="-2"/>
              </w:rPr>
              <w:t>r</w:t>
            </w:r>
            <w:r>
              <w:rPr>
                <w:rFonts w:eastAsia="Calibri"/>
                <w:spacing w:val="1"/>
              </w:rPr>
              <w:t>op</w:t>
            </w:r>
            <w:r>
              <w:rPr>
                <w:rFonts w:eastAsia="Calibri"/>
                <w:spacing w:val="-3"/>
              </w:rPr>
              <w:t>e</w:t>
            </w:r>
            <w:r>
              <w:rPr>
                <w:rFonts w:eastAsia="Calibri"/>
                <w:spacing w:val="1"/>
              </w:rPr>
              <w:t>a</w:t>
            </w:r>
            <w:r>
              <w:rPr>
                <w:rFonts w:eastAsia="Calibri"/>
              </w:rPr>
              <w:t>n</w:t>
            </w:r>
            <w:r>
              <w:rPr>
                <w:rFonts w:ascii="Times New Roman" w:hAnsi="Times New Roman"/>
                <w:spacing w:val="-14"/>
              </w:rPr>
              <w:t xml:space="preserve"> </w:t>
            </w:r>
            <w:r>
              <w:rPr>
                <w:rFonts w:eastAsia="Calibri"/>
                <w:spacing w:val="-2"/>
              </w:rPr>
              <w:t>F</w:t>
            </w:r>
            <w:r>
              <w:rPr>
                <w:rFonts w:eastAsia="Calibri"/>
                <w:spacing w:val="2"/>
              </w:rPr>
              <w:t>e</w:t>
            </w:r>
            <w:r>
              <w:rPr>
                <w:rFonts w:eastAsia="Calibri"/>
                <w:spacing w:val="-2"/>
              </w:rPr>
              <w:t>r</w:t>
            </w:r>
            <w:r>
              <w:rPr>
                <w:rFonts w:eastAsia="Calibri"/>
                <w:spacing w:val="1"/>
              </w:rPr>
              <w:t>t</w:t>
            </w:r>
            <w:r>
              <w:rPr>
                <w:rFonts w:eastAsia="Calibri"/>
              </w:rPr>
              <w:t>il</w:t>
            </w:r>
            <w:r>
              <w:rPr>
                <w:rFonts w:eastAsia="Calibri"/>
                <w:spacing w:val="-2"/>
              </w:rPr>
              <w:t>i</w:t>
            </w:r>
            <w:r>
              <w:rPr>
                <w:rFonts w:eastAsia="Calibri"/>
                <w:spacing w:val="1"/>
              </w:rPr>
              <w:t>t</w:t>
            </w:r>
            <w:r>
              <w:rPr>
                <w:rFonts w:eastAsia="Calibri"/>
              </w:rPr>
              <w:t>y</w:t>
            </w:r>
            <w:r>
              <w:rPr>
                <w:rFonts w:ascii="Times New Roman" w:hAnsi="Times New Roman"/>
                <w:spacing w:val="-14"/>
              </w:rPr>
              <w:t xml:space="preserve"> </w:t>
            </w:r>
            <w:r>
              <w:rPr>
                <w:rFonts w:eastAsia="Calibri"/>
                <w:spacing w:val="1"/>
              </w:rPr>
              <w:t>a</w:t>
            </w:r>
            <w:r>
              <w:rPr>
                <w:rFonts w:eastAsia="Calibri"/>
                <w:spacing w:val="-1"/>
              </w:rPr>
              <w:t>n</w:t>
            </w:r>
            <w:r>
              <w:rPr>
                <w:rFonts w:eastAsia="Calibri"/>
              </w:rPr>
              <w:t>d</w:t>
            </w:r>
            <w:r>
              <w:rPr>
                <w:rFonts w:ascii="Times New Roman" w:hAnsi="Times New Roman"/>
                <w:spacing w:val="-6"/>
              </w:rPr>
              <w:t xml:space="preserve"> </w:t>
            </w:r>
            <w:r>
              <w:rPr>
                <w:rFonts w:eastAsia="Calibri"/>
                <w:spacing w:val="-2"/>
              </w:rPr>
              <w:t>F</w:t>
            </w:r>
            <w:r>
              <w:rPr>
                <w:rFonts w:eastAsia="Calibri"/>
                <w:spacing w:val="1"/>
              </w:rPr>
              <w:t>a</w:t>
            </w:r>
            <w:r>
              <w:rPr>
                <w:rFonts w:eastAsia="Calibri"/>
              </w:rPr>
              <w:t>mi</w:t>
            </w:r>
            <w:r>
              <w:rPr>
                <w:rFonts w:eastAsia="Calibri"/>
                <w:spacing w:val="-5"/>
              </w:rPr>
              <w:t>l</w:t>
            </w:r>
            <w:r>
              <w:rPr>
                <w:rFonts w:eastAsia="Calibri"/>
              </w:rPr>
              <w:t>y</w:t>
            </w:r>
            <w:r>
              <w:rPr>
                <w:rFonts w:ascii="Times New Roman" w:hAnsi="Times New Roman"/>
                <w:spacing w:val="-8"/>
              </w:rPr>
              <w:t xml:space="preserve"> </w:t>
            </w:r>
            <w:r>
              <w:rPr>
                <w:rFonts w:eastAsia="Calibri"/>
                <w:spacing w:val="-2"/>
              </w:rPr>
              <w:t>S</w:t>
            </w:r>
            <w:r>
              <w:rPr>
                <w:rFonts w:eastAsia="Calibri"/>
                <w:spacing w:val="-1"/>
              </w:rPr>
              <w:t>u</w:t>
            </w:r>
            <w:r>
              <w:rPr>
                <w:rFonts w:eastAsia="Calibri"/>
              </w:rPr>
              <w:t>r</w:t>
            </w:r>
            <w:r>
              <w:rPr>
                <w:rFonts w:eastAsia="Calibri"/>
                <w:spacing w:val="-1"/>
              </w:rPr>
              <w:t>v</w:t>
            </w:r>
            <w:r>
              <w:rPr>
                <w:rFonts w:eastAsia="Calibri"/>
              </w:rPr>
              <w:t>e</w:t>
            </w:r>
            <w:r>
              <w:rPr>
                <w:rFonts w:eastAsia="Calibri"/>
                <w:spacing w:val="1"/>
              </w:rPr>
              <w:t>y</w:t>
            </w:r>
            <w:r>
              <w:rPr>
                <w:rFonts w:eastAsia="Calibri"/>
              </w:rPr>
              <w:t>s</w:t>
            </w:r>
            <w:r>
              <w:rPr>
                <w:rFonts w:ascii="Times New Roman" w:hAnsi="Times New Roman"/>
                <w:spacing w:val="-14"/>
              </w:rPr>
              <w:t xml:space="preserve"> </w:t>
            </w:r>
            <w:r>
              <w:rPr>
                <w:rFonts w:eastAsia="Calibri"/>
                <w:spacing w:val="2"/>
              </w:rPr>
              <w:t>(</w:t>
            </w:r>
            <w:r>
              <w:rPr>
                <w:rFonts w:eastAsia="Calibri"/>
                <w:spacing w:val="-2"/>
              </w:rPr>
              <w:t>F</w:t>
            </w:r>
            <w:r>
              <w:rPr>
                <w:rFonts w:eastAsia="Calibri"/>
              </w:rPr>
              <w:t>F</w:t>
            </w:r>
            <w:r>
              <w:rPr>
                <w:rFonts w:eastAsia="Calibri"/>
                <w:spacing w:val="-2"/>
              </w:rPr>
              <w:t>S</w:t>
            </w:r>
            <w:r>
              <w:rPr>
                <w:rFonts w:eastAsia="Calibri"/>
              </w:rPr>
              <w:t>)</w:t>
            </w:r>
            <w:r>
              <w:rPr>
                <w:rFonts w:ascii="Times New Roman" w:hAnsi="Times New Roman"/>
                <w:spacing w:val="-9"/>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2"/>
              </w:rPr>
              <w:t>P</w:t>
            </w:r>
            <w:r>
              <w:rPr>
                <w:rFonts w:eastAsia="Calibri"/>
                <w:spacing w:val="-1"/>
              </w:rPr>
              <w:t>a</w:t>
            </w:r>
            <w:r>
              <w:rPr>
                <w:rFonts w:eastAsia="Calibri"/>
                <w:spacing w:val="4"/>
              </w:rPr>
              <w:t>n</w:t>
            </w:r>
            <w:r>
              <w:rPr>
                <w:rFonts w:eastAsia="Calibri"/>
                <w:spacing w:val="-3"/>
              </w:rPr>
              <w:t>-</w:t>
            </w:r>
            <w:r>
              <w:rPr>
                <w:rFonts w:eastAsia="Calibri"/>
              </w:rPr>
              <w:t>A</w:t>
            </w:r>
            <w:r>
              <w:rPr>
                <w:rFonts w:eastAsia="Calibri"/>
                <w:spacing w:val="-2"/>
              </w:rPr>
              <w:t>r</w:t>
            </w:r>
            <w:r>
              <w:rPr>
                <w:rFonts w:eastAsia="Calibri"/>
                <w:spacing w:val="1"/>
              </w:rPr>
              <w:t>a</w:t>
            </w:r>
            <w:r>
              <w:rPr>
                <w:rFonts w:eastAsia="Calibri"/>
              </w:rPr>
              <w:t>b</w:t>
            </w:r>
            <w:r>
              <w:rPr>
                <w:rFonts w:ascii="Times New Roman" w:hAnsi="Times New Roman"/>
                <w:spacing w:val="-13"/>
              </w:rPr>
              <w:t xml:space="preserve"> </w:t>
            </w:r>
            <w:r>
              <w:rPr>
                <w:rFonts w:eastAsia="Calibri"/>
                <w:spacing w:val="-2"/>
              </w:rPr>
              <w:t>P</w:t>
            </w:r>
            <w:r>
              <w:rPr>
                <w:rFonts w:eastAsia="Calibri"/>
              </w:rPr>
              <w:t>r</w:t>
            </w:r>
            <w:r>
              <w:rPr>
                <w:rFonts w:eastAsia="Calibri"/>
                <w:spacing w:val="1"/>
              </w:rPr>
              <w:t>o</w:t>
            </w:r>
            <w:r>
              <w:rPr>
                <w:rFonts w:eastAsia="Calibri"/>
                <w:spacing w:val="-2"/>
              </w:rPr>
              <w:t>j</w:t>
            </w:r>
            <w:r>
              <w:rPr>
                <w:rFonts w:eastAsia="Calibri"/>
              </w:rPr>
              <w:t>e</w:t>
            </w:r>
            <w:r>
              <w:rPr>
                <w:rFonts w:eastAsia="Calibri"/>
                <w:spacing w:val="-2"/>
              </w:rPr>
              <w:t>c</w:t>
            </w:r>
            <w:r>
              <w:rPr>
                <w:rFonts w:eastAsia="Calibri"/>
              </w:rPr>
              <w:t>t</w:t>
            </w:r>
            <w:r>
              <w:rPr>
                <w:rFonts w:ascii="Times New Roman" w:hAnsi="Times New Roman"/>
                <w:spacing w:val="-10"/>
              </w:rPr>
              <w:t xml:space="preserve"> </w:t>
            </w:r>
            <w:r>
              <w:rPr>
                <w:rFonts w:eastAsia="Calibri"/>
                <w:spacing w:val="-1"/>
              </w:rPr>
              <w:t>f</w:t>
            </w:r>
            <w:r>
              <w:rPr>
                <w:rFonts w:eastAsia="Calibri"/>
                <w:spacing w:val="1"/>
              </w:rPr>
              <w:t>o</w:t>
            </w:r>
            <w:r>
              <w:rPr>
                <w:rFonts w:eastAsia="Calibri"/>
              </w:rPr>
              <w:t>r</w:t>
            </w:r>
            <w:r>
              <w:rPr>
                <w:rFonts w:ascii="Times New Roman" w:hAnsi="Times New Roman"/>
                <w:spacing w:val="-8"/>
              </w:rPr>
              <w:t xml:space="preserve"> </w:t>
            </w:r>
            <w:r>
              <w:rPr>
                <w:rFonts w:eastAsia="Calibri"/>
                <w:spacing w:val="-2"/>
              </w:rPr>
              <w:t>F</w:t>
            </w:r>
            <w:r>
              <w:rPr>
                <w:rFonts w:eastAsia="Calibri"/>
                <w:spacing w:val="1"/>
              </w:rPr>
              <w:t>a</w:t>
            </w:r>
            <w:r>
              <w:rPr>
                <w:rFonts w:eastAsia="Calibri"/>
              </w:rPr>
              <w:t>mi</w:t>
            </w:r>
            <w:r>
              <w:rPr>
                <w:rFonts w:eastAsia="Calibri"/>
                <w:spacing w:val="-2"/>
              </w:rPr>
              <w:t>l</w:t>
            </w:r>
            <w:r>
              <w:rPr>
                <w:rFonts w:eastAsia="Calibri"/>
              </w:rPr>
              <w:t>y</w:t>
            </w:r>
            <w:r>
              <w:rPr>
                <w:rFonts w:ascii="Times New Roman" w:hAnsi="Times New Roman"/>
              </w:rPr>
              <w:t xml:space="preserve"> </w:t>
            </w:r>
            <w:r>
              <w:rPr>
                <w:rFonts w:eastAsia="Calibri"/>
                <w:spacing w:val="1"/>
              </w:rPr>
              <w:t>H</w:t>
            </w:r>
            <w:r>
              <w:rPr>
                <w:rFonts w:eastAsia="Calibri"/>
                <w:spacing w:val="-3"/>
              </w:rPr>
              <w:t>e</w:t>
            </w:r>
            <w:r>
              <w:rPr>
                <w:rFonts w:eastAsia="Calibri"/>
                <w:spacing w:val="3"/>
              </w:rPr>
              <w:t>a</w:t>
            </w:r>
            <w:r>
              <w:rPr>
                <w:rFonts w:eastAsia="Calibri"/>
                <w:spacing w:val="-5"/>
              </w:rPr>
              <w:t>l</w:t>
            </w:r>
            <w:r>
              <w:rPr>
                <w:rFonts w:eastAsia="Calibri"/>
                <w:spacing w:val="1"/>
              </w:rPr>
              <w:t>t</w:t>
            </w:r>
            <w:r>
              <w:rPr>
                <w:rFonts w:eastAsia="Calibri"/>
              </w:rPr>
              <w:t>h</w:t>
            </w:r>
            <w:r>
              <w:rPr>
                <w:rFonts w:ascii="Times New Roman" w:hAnsi="Times New Roman"/>
                <w:spacing w:val="-8"/>
              </w:rPr>
              <w:t xml:space="preserve"> </w:t>
            </w:r>
            <w:r>
              <w:rPr>
                <w:rFonts w:eastAsia="Calibri"/>
                <w:spacing w:val="-3"/>
              </w:rPr>
              <w:t>(</w:t>
            </w:r>
            <w:r>
              <w:rPr>
                <w:rFonts w:eastAsia="Calibri"/>
                <w:spacing w:val="1"/>
              </w:rPr>
              <w:t>P</w:t>
            </w:r>
            <w:r>
              <w:rPr>
                <w:rFonts w:eastAsia="Calibri"/>
                <w:spacing w:val="-2"/>
              </w:rPr>
              <w:t>A</w:t>
            </w:r>
            <w:r>
              <w:rPr>
                <w:rFonts w:eastAsia="Calibri"/>
                <w:spacing w:val="3"/>
              </w:rPr>
              <w:t>P</w:t>
            </w:r>
            <w:r>
              <w:rPr>
                <w:rFonts w:eastAsia="Calibri"/>
                <w:spacing w:val="-2"/>
              </w:rPr>
              <w:t>FA</w:t>
            </w:r>
            <w:r>
              <w:rPr>
                <w:rFonts w:eastAsia="Calibri"/>
                <w:spacing w:val="1"/>
              </w:rPr>
              <w:t>M</w:t>
            </w:r>
            <w:r>
              <w:rPr>
                <w:rFonts w:eastAsia="Calibri"/>
              </w:rPr>
              <w:t>)</w:t>
            </w:r>
            <w:r>
              <w:rPr>
                <w:rFonts w:ascii="Times New Roman" w:hAnsi="Times New Roman"/>
                <w:spacing w:val="-13"/>
              </w:rPr>
              <w:t xml:space="preserve"> </w:t>
            </w:r>
            <w:r>
              <w:rPr>
                <w:rFonts w:eastAsia="Calibri"/>
                <w:spacing w:val="-3"/>
              </w:rPr>
              <w:t>m</w:t>
            </w:r>
            <w:r>
              <w:rPr>
                <w:rFonts w:eastAsia="Calibri"/>
                <w:spacing w:val="-1"/>
              </w:rPr>
              <w:t>a</w:t>
            </w:r>
            <w:r>
              <w:rPr>
                <w:rFonts w:eastAsia="Calibri"/>
              </w:rPr>
              <w:t>y</w:t>
            </w:r>
            <w:r>
              <w:rPr>
                <w:rFonts w:ascii="Times New Roman" w:hAnsi="Times New Roman"/>
                <w:spacing w:val="-8"/>
              </w:rPr>
              <w:t xml:space="preserve"> </w:t>
            </w:r>
            <w:r>
              <w:rPr>
                <w:rFonts w:eastAsia="Calibri"/>
                <w:spacing w:val="-1"/>
              </w:rPr>
              <w:t>b</w:t>
            </w:r>
            <w:r>
              <w:rPr>
                <w:rFonts w:eastAsia="Calibri"/>
              </w:rPr>
              <w:t>e</w:t>
            </w:r>
            <w:r>
              <w:rPr>
                <w:rFonts w:ascii="Times New Roman" w:hAnsi="Times New Roman"/>
                <w:spacing w:val="-7"/>
              </w:rPr>
              <w:t xml:space="preserve"> </w:t>
            </w:r>
            <w:r>
              <w:rPr>
                <w:rFonts w:eastAsia="Calibri"/>
                <w:spacing w:val="-2"/>
              </w:rPr>
              <w:t>c</w:t>
            </w:r>
            <w:r>
              <w:rPr>
                <w:rFonts w:eastAsia="Calibri"/>
                <w:spacing w:val="-1"/>
              </w:rPr>
              <w:t>o</w:t>
            </w:r>
            <w:r>
              <w:rPr>
                <w:rFonts w:eastAsia="Calibri"/>
                <w:spacing w:val="1"/>
              </w:rPr>
              <w:t>n</w:t>
            </w:r>
            <w:r>
              <w:rPr>
                <w:rFonts w:eastAsia="Calibri"/>
                <w:spacing w:val="-1"/>
              </w:rPr>
              <w:t>s</w:t>
            </w:r>
            <w:r>
              <w:rPr>
                <w:rFonts w:eastAsia="Calibri"/>
                <w:spacing w:val="-2"/>
              </w:rPr>
              <w:t>i</w:t>
            </w:r>
            <w:r>
              <w:rPr>
                <w:rFonts w:eastAsia="Calibri"/>
                <w:spacing w:val="1"/>
              </w:rPr>
              <w:t>d</w:t>
            </w:r>
            <w:r>
              <w:rPr>
                <w:rFonts w:eastAsia="Calibri"/>
              </w:rPr>
              <w:t>er</w:t>
            </w:r>
            <w:r>
              <w:rPr>
                <w:rFonts w:eastAsia="Calibri"/>
                <w:spacing w:val="-3"/>
              </w:rPr>
              <w:t>e</w:t>
            </w:r>
            <w:r>
              <w:rPr>
                <w:rFonts w:eastAsia="Calibri"/>
              </w:rPr>
              <w:t>d</w:t>
            </w:r>
            <w:r>
              <w:rPr>
                <w:rFonts w:ascii="Times New Roman" w:hAnsi="Times New Roman"/>
                <w:spacing w:val="-15"/>
              </w:rPr>
              <w:t xml:space="preserve"> </w:t>
            </w:r>
            <w:r>
              <w:rPr>
                <w:rFonts w:eastAsia="Calibri"/>
                <w:spacing w:val="3"/>
              </w:rPr>
              <w:t>a</w:t>
            </w:r>
            <w:r>
              <w:rPr>
                <w:rFonts w:eastAsia="Calibri"/>
              </w:rPr>
              <w:t>s</w:t>
            </w:r>
            <w:r>
              <w:rPr>
                <w:rFonts w:ascii="Times New Roman" w:hAnsi="Times New Roman"/>
                <w:spacing w:val="-10"/>
              </w:rPr>
              <w:t xml:space="preserve"> </w:t>
            </w:r>
            <w:r>
              <w:rPr>
                <w:rFonts w:eastAsia="Calibri"/>
              </w:rPr>
              <w:t>well.</w:t>
            </w:r>
            <w:r>
              <w:rPr>
                <w:rFonts w:ascii="Times New Roman" w:hAnsi="Times New Roman"/>
                <w:spacing w:val="-13"/>
              </w:rPr>
              <w:t xml:space="preserve"> </w:t>
            </w:r>
            <w:r>
              <w:rPr>
                <w:rFonts w:eastAsia="Calibri"/>
                <w:spacing w:val="-1"/>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d</w:t>
            </w:r>
            <w:r>
              <w:rPr>
                <w:rFonts w:eastAsia="Calibri"/>
                <w:spacing w:val="1"/>
              </w:rPr>
              <w:t>a</w:t>
            </w:r>
            <w:r>
              <w:rPr>
                <w:rFonts w:eastAsia="Calibri"/>
                <w:spacing w:val="-2"/>
              </w:rPr>
              <w:t>t</w:t>
            </w:r>
            <w:r>
              <w:rPr>
                <w:rFonts w:eastAsia="Calibri"/>
              </w:rPr>
              <w:t>a</w:t>
            </w:r>
            <w:r>
              <w:rPr>
                <w:rFonts w:ascii="Times New Roman" w:hAnsi="Times New Roman"/>
                <w:spacing w:val="-10"/>
              </w:rPr>
              <w:t xml:space="preserve"> </w:t>
            </w:r>
            <w:r>
              <w:rPr>
                <w:rFonts w:eastAsia="Calibri"/>
                <w:spacing w:val="1"/>
              </w:rPr>
              <w:t>a</w:t>
            </w:r>
            <w:r>
              <w:rPr>
                <w:rFonts w:eastAsia="Calibri"/>
                <w:spacing w:val="-2"/>
              </w:rPr>
              <w:t>r</w:t>
            </w:r>
            <w:r>
              <w:rPr>
                <w:rFonts w:eastAsia="Calibri"/>
              </w:rPr>
              <w:t>e</w:t>
            </w:r>
            <w:r>
              <w:rPr>
                <w:rFonts w:ascii="Times New Roman" w:hAnsi="Times New Roman"/>
                <w:spacing w:val="-8"/>
              </w:rPr>
              <w:t xml:space="preserve"> </w:t>
            </w:r>
            <w:r>
              <w:rPr>
                <w:rFonts w:eastAsia="Calibri"/>
                <w:spacing w:val="1"/>
              </w:rPr>
              <w:t>t</w:t>
            </w:r>
            <w:r>
              <w:rPr>
                <w:rFonts w:eastAsia="Calibri"/>
                <w:spacing w:val="-1"/>
              </w:rPr>
              <w:t>a</w:t>
            </w:r>
            <w:r>
              <w:rPr>
                <w:rFonts w:eastAsia="Calibri"/>
                <w:spacing w:val="1"/>
              </w:rPr>
              <w:t>k</w:t>
            </w:r>
            <w:r>
              <w:rPr>
                <w:rFonts w:eastAsia="Calibri"/>
                <w:spacing w:val="-3"/>
              </w:rPr>
              <w:t>e</w:t>
            </w:r>
            <w:r>
              <w:rPr>
                <w:rFonts w:eastAsia="Calibri"/>
              </w:rPr>
              <w:t>n</w:t>
            </w:r>
            <w:r>
              <w:rPr>
                <w:rFonts w:ascii="Times New Roman" w:hAnsi="Times New Roman"/>
                <w:spacing w:val="-11"/>
              </w:rPr>
              <w:t xml:space="preserve"> </w:t>
            </w:r>
            <w:r>
              <w:rPr>
                <w:rFonts w:eastAsia="Calibri"/>
                <w:spacing w:val="-1"/>
              </w:rPr>
              <w:t>f</w:t>
            </w:r>
            <w:r>
              <w:rPr>
                <w:rFonts w:eastAsia="Calibri"/>
              </w:rPr>
              <w:t>r</w:t>
            </w:r>
            <w:r>
              <w:rPr>
                <w:rFonts w:eastAsia="Calibri"/>
                <w:spacing w:val="1"/>
              </w:rPr>
              <w:t>o</w:t>
            </w:r>
            <w:r>
              <w:rPr>
                <w:rFonts w:eastAsia="Calibri"/>
              </w:rPr>
              <w:t>m</w:t>
            </w:r>
            <w:r>
              <w:rPr>
                <w:rFonts w:ascii="Times New Roman" w:hAnsi="Times New Roman"/>
                <w:spacing w:val="-11"/>
              </w:rPr>
              <w:t xml:space="preserve"> </w:t>
            </w:r>
            <w:r>
              <w:rPr>
                <w:rFonts w:eastAsia="Calibri"/>
                <w:spacing w:val="-1"/>
              </w:rPr>
              <w:t>pu</w:t>
            </w:r>
            <w:r>
              <w:rPr>
                <w:rFonts w:eastAsia="Calibri"/>
                <w:spacing w:val="1"/>
              </w:rPr>
              <w:t>b</w:t>
            </w:r>
            <w:r>
              <w:rPr>
                <w:rFonts w:eastAsia="Calibri"/>
              </w:rPr>
              <w:t>li</w:t>
            </w:r>
            <w:r>
              <w:rPr>
                <w:rFonts w:eastAsia="Calibri"/>
                <w:spacing w:val="-3"/>
              </w:rPr>
              <w:t>s</w:t>
            </w:r>
            <w:r>
              <w:rPr>
                <w:rFonts w:eastAsia="Calibri"/>
                <w:spacing w:val="1"/>
              </w:rPr>
              <w:t>h</w:t>
            </w:r>
            <w:r>
              <w:rPr>
                <w:rFonts w:eastAsia="Calibri"/>
                <w:spacing w:val="-3"/>
              </w:rPr>
              <w:t>e</w:t>
            </w:r>
            <w:r>
              <w:rPr>
                <w:rFonts w:eastAsia="Calibri"/>
              </w:rPr>
              <w:t>d</w:t>
            </w:r>
            <w:r>
              <w:rPr>
                <w:rFonts w:ascii="Times New Roman" w:hAnsi="Times New Roman"/>
                <w:spacing w:val="-14"/>
              </w:rPr>
              <w:t xml:space="preserve"> </w:t>
            </w:r>
            <w:r>
              <w:rPr>
                <w:rFonts w:eastAsia="Calibri"/>
                <w:spacing w:val="-3"/>
              </w:rPr>
              <w:t>s</w:t>
            </w:r>
            <w:r>
              <w:rPr>
                <w:rFonts w:eastAsia="Calibri"/>
                <w:spacing w:val="4"/>
              </w:rPr>
              <w:t>u</w:t>
            </w:r>
            <w:r>
              <w:rPr>
                <w:rFonts w:eastAsia="Calibri"/>
              </w:rPr>
              <w:t>r</w:t>
            </w:r>
            <w:r>
              <w:rPr>
                <w:rFonts w:eastAsia="Calibri"/>
                <w:spacing w:val="-6"/>
              </w:rPr>
              <w:t>v</w:t>
            </w:r>
            <w:r>
              <w:rPr>
                <w:rFonts w:eastAsia="Calibri"/>
                <w:spacing w:val="2"/>
              </w:rPr>
              <w:t>e</w:t>
            </w:r>
            <w:r>
              <w:rPr>
                <w:rFonts w:eastAsia="Calibri"/>
              </w:rPr>
              <w:t>y</w:t>
            </w:r>
            <w:r>
              <w:rPr>
                <w:rFonts w:ascii="Times New Roman" w:hAnsi="Times New Roman"/>
                <w:spacing w:val="-13"/>
              </w:rPr>
              <w:t xml:space="preserve"> </w:t>
            </w:r>
            <w:r>
              <w:rPr>
                <w:rFonts w:eastAsia="Calibri"/>
              </w:rPr>
              <w:t>re</w:t>
            </w:r>
            <w:r>
              <w:rPr>
                <w:rFonts w:eastAsia="Calibri"/>
                <w:spacing w:val="-1"/>
              </w:rPr>
              <w:t>p</w:t>
            </w:r>
            <w:r>
              <w:rPr>
                <w:rFonts w:eastAsia="Calibri"/>
                <w:spacing w:val="1"/>
              </w:rPr>
              <w:t>o</w:t>
            </w:r>
            <w:r>
              <w:rPr>
                <w:rFonts w:eastAsia="Calibri"/>
                <w:spacing w:val="-2"/>
              </w:rPr>
              <w:t>r</w:t>
            </w:r>
            <w:r>
              <w:rPr>
                <w:rFonts w:eastAsia="Calibri"/>
                <w:spacing w:val="3"/>
              </w:rPr>
              <w:t>t</w:t>
            </w:r>
            <w:r>
              <w:rPr>
                <w:rFonts w:eastAsia="Calibri"/>
              </w:rPr>
              <w:t>s</w:t>
            </w:r>
            <w:r>
              <w:rPr>
                <w:rFonts w:ascii="Times New Roman" w:hAnsi="Times New Roman"/>
                <w:spacing w:val="-14"/>
              </w:rPr>
              <w:t xml:space="preserve"> </w:t>
            </w:r>
            <w:r>
              <w:rPr>
                <w:rFonts w:eastAsia="Calibri"/>
                <w:spacing w:val="1"/>
              </w:rPr>
              <w:t>o</w:t>
            </w:r>
            <w:r>
              <w:rPr>
                <w:rFonts w:eastAsia="Calibri"/>
                <w:spacing w:val="-2"/>
              </w:rPr>
              <w:t>r</w:t>
            </w:r>
            <w:r>
              <w:rPr>
                <w:rFonts w:eastAsia="Calibri"/>
              </w:rPr>
              <w:t>,</w:t>
            </w:r>
            <w:r>
              <w:rPr>
                <w:rFonts w:ascii="Times New Roman" w:hAnsi="Times New Roman"/>
                <w:spacing w:val="-8"/>
              </w:rPr>
              <w:t xml:space="preserve"> </w:t>
            </w:r>
            <w:r>
              <w:rPr>
                <w:rFonts w:eastAsia="Calibri"/>
                <w:spacing w:val="-2"/>
              </w:rPr>
              <w:t>i</w:t>
            </w:r>
            <w:r>
              <w:rPr>
                <w:rFonts w:eastAsia="Calibri"/>
              </w:rPr>
              <w:t>n</w:t>
            </w:r>
            <w:r>
              <w:rPr>
                <w:rFonts w:ascii="Times New Roman" w:hAnsi="Times New Roman"/>
              </w:rPr>
              <w:t xml:space="preserve"> </w:t>
            </w:r>
            <w:r>
              <w:rPr>
                <w:rFonts w:eastAsia="Calibri"/>
              </w:rPr>
              <w:t>exc</w:t>
            </w:r>
            <w:r>
              <w:rPr>
                <w:rFonts w:eastAsia="Calibri"/>
                <w:spacing w:val="-3"/>
              </w:rPr>
              <w:t>e</w:t>
            </w:r>
            <w:r>
              <w:rPr>
                <w:rFonts w:eastAsia="Calibri"/>
                <w:spacing w:val="1"/>
              </w:rPr>
              <w:t>pt</w:t>
            </w:r>
            <w:r>
              <w:rPr>
                <w:rFonts w:eastAsia="Calibri"/>
                <w:spacing w:val="-2"/>
              </w:rPr>
              <w:t>i</w:t>
            </w:r>
            <w:r>
              <w:rPr>
                <w:rFonts w:eastAsia="Calibri"/>
                <w:spacing w:val="-1"/>
              </w:rPr>
              <w:t>on</w:t>
            </w:r>
            <w:r>
              <w:rPr>
                <w:rFonts w:eastAsia="Calibri"/>
                <w:spacing w:val="3"/>
              </w:rPr>
              <w:t>a</w:t>
            </w:r>
            <w:r>
              <w:rPr>
                <w:rFonts w:eastAsia="Calibri"/>
              </w:rPr>
              <w:t>l</w:t>
            </w:r>
            <w:r>
              <w:rPr>
                <w:rFonts w:ascii="Times New Roman" w:hAnsi="Times New Roman"/>
                <w:spacing w:val="-16"/>
              </w:rPr>
              <w:t xml:space="preserve"> </w:t>
            </w:r>
            <w:r>
              <w:rPr>
                <w:rFonts w:eastAsia="Calibri"/>
                <w:spacing w:val="-2"/>
              </w:rPr>
              <w:t>c</w:t>
            </w:r>
            <w:r>
              <w:rPr>
                <w:rFonts w:eastAsia="Calibri"/>
                <w:spacing w:val="1"/>
              </w:rPr>
              <w:t>a</w:t>
            </w:r>
            <w:r>
              <w:rPr>
                <w:rFonts w:eastAsia="Calibri"/>
                <w:spacing w:val="-1"/>
              </w:rPr>
              <w:t>s</w:t>
            </w:r>
            <w:r>
              <w:rPr>
                <w:rFonts w:eastAsia="Calibri"/>
                <w:spacing w:val="2"/>
              </w:rPr>
              <w:t>e</w:t>
            </w:r>
            <w:r>
              <w:rPr>
                <w:rFonts w:eastAsia="Calibri"/>
                <w:spacing w:val="-1"/>
              </w:rPr>
              <w:t>s</w:t>
            </w:r>
            <w:r>
              <w:rPr>
                <w:rFonts w:eastAsia="Calibri"/>
              </w:rPr>
              <w:t>,</w:t>
            </w:r>
            <w:r>
              <w:rPr>
                <w:rFonts w:ascii="Times New Roman" w:hAnsi="Times New Roman"/>
                <w:spacing w:val="-13"/>
              </w:rPr>
              <w:t xml:space="preserve"> </w:t>
            </w:r>
            <w:r>
              <w:rPr>
                <w:rFonts w:eastAsia="Calibri"/>
                <w:spacing w:val="-1"/>
              </w:rPr>
              <w:t>o</w:t>
            </w:r>
            <w:r>
              <w:rPr>
                <w:rFonts w:eastAsia="Calibri"/>
                <w:spacing w:val="1"/>
              </w:rPr>
              <w:t>th</w:t>
            </w:r>
            <w:r>
              <w:rPr>
                <w:rFonts w:eastAsia="Calibri"/>
                <w:spacing w:val="-3"/>
              </w:rPr>
              <w:t>e</w:t>
            </w:r>
            <w:r>
              <w:rPr>
                <w:rFonts w:eastAsia="Calibri"/>
              </w:rPr>
              <w:t>r</w:t>
            </w:r>
            <w:r>
              <w:rPr>
                <w:rFonts w:ascii="Times New Roman" w:hAnsi="Times New Roman"/>
                <w:spacing w:val="-10"/>
              </w:rPr>
              <w:t xml:space="preserve"> </w:t>
            </w:r>
            <w:r>
              <w:rPr>
                <w:rFonts w:eastAsia="Calibri"/>
                <w:spacing w:val="1"/>
              </w:rPr>
              <w:t>p</w:t>
            </w:r>
            <w:r>
              <w:rPr>
                <w:rFonts w:eastAsia="Calibri"/>
                <w:spacing w:val="-1"/>
              </w:rPr>
              <w:t>ub</w:t>
            </w:r>
            <w:r>
              <w:rPr>
                <w:rFonts w:eastAsia="Calibri"/>
              </w:rPr>
              <w:t>li</w:t>
            </w:r>
            <w:r>
              <w:rPr>
                <w:rFonts w:eastAsia="Calibri"/>
                <w:spacing w:val="-1"/>
              </w:rPr>
              <w:t>s</w:t>
            </w:r>
            <w:r>
              <w:rPr>
                <w:rFonts w:eastAsia="Calibri"/>
                <w:spacing w:val="1"/>
              </w:rPr>
              <w:t>h</w:t>
            </w:r>
            <w:r>
              <w:rPr>
                <w:rFonts w:eastAsia="Calibri"/>
                <w:spacing w:val="-3"/>
              </w:rPr>
              <w:t>e</w:t>
            </w:r>
            <w:r>
              <w:rPr>
                <w:rFonts w:eastAsia="Calibri"/>
              </w:rPr>
              <w:t>d</w:t>
            </w:r>
            <w:r>
              <w:rPr>
                <w:rFonts w:ascii="Times New Roman" w:hAnsi="Times New Roman"/>
                <w:spacing w:val="-14"/>
              </w:rPr>
              <w:t xml:space="preserve"> </w:t>
            </w:r>
            <w:r>
              <w:rPr>
                <w:rFonts w:eastAsia="Calibri"/>
                <w:spacing w:val="1"/>
              </w:rPr>
              <w:t>a</w:t>
            </w:r>
            <w:r>
              <w:rPr>
                <w:rFonts w:eastAsia="Calibri"/>
                <w:spacing w:val="-1"/>
              </w:rPr>
              <w:t>n</w:t>
            </w:r>
            <w:r>
              <w:rPr>
                <w:rFonts w:eastAsia="Calibri"/>
                <w:spacing w:val="1"/>
              </w:rPr>
              <w:t>a</w:t>
            </w:r>
            <w:r>
              <w:rPr>
                <w:rFonts w:eastAsia="Calibri"/>
                <w:spacing w:val="-2"/>
              </w:rPr>
              <w:t>l</w:t>
            </w:r>
            <w:r>
              <w:rPr>
                <w:rFonts w:eastAsia="Calibri"/>
                <w:spacing w:val="-1"/>
              </w:rPr>
              <w:t>y</w:t>
            </w:r>
            <w:r>
              <w:rPr>
                <w:rFonts w:eastAsia="Calibri"/>
                <w:spacing w:val="1"/>
              </w:rPr>
              <w:t>t</w:t>
            </w:r>
            <w:r>
              <w:rPr>
                <w:rFonts w:eastAsia="Calibri"/>
              </w:rPr>
              <w:t>i</w:t>
            </w:r>
            <w:r>
              <w:rPr>
                <w:rFonts w:eastAsia="Calibri"/>
                <w:spacing w:val="-2"/>
              </w:rPr>
              <w:t>c</w:t>
            </w:r>
            <w:r>
              <w:rPr>
                <w:rFonts w:eastAsia="Calibri"/>
                <w:spacing w:val="1"/>
              </w:rPr>
              <w:t>a</w:t>
            </w:r>
            <w:r>
              <w:rPr>
                <w:rFonts w:eastAsia="Calibri"/>
              </w:rPr>
              <w:t>l</w:t>
            </w:r>
            <w:r>
              <w:rPr>
                <w:rFonts w:ascii="Times New Roman" w:hAnsi="Times New Roman"/>
                <w:spacing w:val="-12"/>
              </w:rPr>
              <w:t xml:space="preserve"> </w:t>
            </w:r>
            <w:r>
              <w:rPr>
                <w:rFonts w:eastAsia="Calibri"/>
                <w:spacing w:val="-2"/>
              </w:rPr>
              <w:t>r</w:t>
            </w:r>
            <w:r>
              <w:rPr>
                <w:rFonts w:eastAsia="Calibri"/>
                <w:spacing w:val="-3"/>
              </w:rPr>
              <w:t>e</w:t>
            </w:r>
            <w:r>
              <w:rPr>
                <w:rFonts w:eastAsia="Calibri"/>
                <w:spacing w:val="4"/>
              </w:rPr>
              <w:t>p</w:t>
            </w:r>
            <w:r>
              <w:rPr>
                <w:rFonts w:eastAsia="Calibri"/>
                <w:spacing w:val="-1"/>
              </w:rPr>
              <w:t>o</w:t>
            </w:r>
            <w:r>
              <w:rPr>
                <w:rFonts w:eastAsia="Calibri"/>
                <w:spacing w:val="-2"/>
              </w:rPr>
              <w:t>r</w:t>
            </w:r>
            <w:r>
              <w:rPr>
                <w:rFonts w:eastAsia="Calibri"/>
                <w:spacing w:val="1"/>
              </w:rPr>
              <w:t>t</w:t>
            </w:r>
            <w:r>
              <w:rPr>
                <w:rFonts w:eastAsia="Calibri"/>
                <w:spacing w:val="-1"/>
              </w:rPr>
              <w:t>s</w:t>
            </w:r>
            <w:r>
              <w:rPr>
                <w:rFonts w:eastAsia="Calibri"/>
              </w:rPr>
              <w:t>.</w:t>
            </w:r>
            <w:r>
              <w:rPr>
                <w:rFonts w:ascii="Times New Roman" w:hAnsi="Times New Roman"/>
                <w:spacing w:val="-13"/>
              </w:rPr>
              <w:t xml:space="preserve"> </w:t>
            </w:r>
            <w:r>
              <w:rPr>
                <w:rFonts w:eastAsia="Calibri"/>
                <w:spacing w:val="-1"/>
              </w:rPr>
              <w:t>Wh</w:t>
            </w:r>
            <w:r>
              <w:rPr>
                <w:rFonts w:eastAsia="Calibri"/>
                <w:spacing w:val="2"/>
              </w:rPr>
              <w:t>e</w:t>
            </w:r>
            <w:r>
              <w:rPr>
                <w:rFonts w:eastAsia="Calibri"/>
                <w:spacing w:val="-1"/>
              </w:rPr>
              <w:t>n</w:t>
            </w:r>
            <w:r>
              <w:rPr>
                <w:rFonts w:eastAsia="Calibri"/>
              </w:rPr>
              <w:t>e</w:t>
            </w:r>
            <w:r>
              <w:rPr>
                <w:rFonts w:eastAsia="Calibri"/>
                <w:spacing w:val="-1"/>
              </w:rPr>
              <w:t>v</w:t>
            </w:r>
            <w:r>
              <w:rPr>
                <w:rFonts w:eastAsia="Calibri"/>
              </w:rPr>
              <w:t>er</w:t>
            </w:r>
            <w:r>
              <w:rPr>
                <w:rFonts w:ascii="Times New Roman" w:hAnsi="Times New Roman"/>
                <w:spacing w:val="-14"/>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rPr>
              <w:t>e</w:t>
            </w:r>
            <w:r>
              <w:rPr>
                <w:rFonts w:eastAsia="Calibri"/>
                <w:spacing w:val="-3"/>
              </w:rPr>
              <w:t>s</w:t>
            </w:r>
            <w:r>
              <w:rPr>
                <w:rFonts w:eastAsia="Calibri"/>
                <w:spacing w:val="1"/>
              </w:rPr>
              <w:t>t</w:t>
            </w:r>
            <w:r>
              <w:rPr>
                <w:rFonts w:eastAsia="Calibri"/>
              </w:rPr>
              <w:t>i</w:t>
            </w:r>
            <w:r>
              <w:rPr>
                <w:rFonts w:eastAsia="Calibri"/>
                <w:spacing w:val="-3"/>
              </w:rPr>
              <w:t>m</w:t>
            </w:r>
            <w:r>
              <w:rPr>
                <w:rFonts w:eastAsia="Calibri"/>
                <w:spacing w:val="1"/>
              </w:rPr>
              <w:t>at</w:t>
            </w:r>
            <w:r>
              <w:rPr>
                <w:rFonts w:eastAsia="Calibri"/>
              </w:rPr>
              <w:t>es</w:t>
            </w:r>
            <w:r>
              <w:rPr>
                <w:rFonts w:ascii="Times New Roman" w:hAnsi="Times New Roman"/>
                <w:spacing w:val="-16"/>
              </w:rPr>
              <w:t xml:space="preserve"> </w:t>
            </w:r>
            <w:r>
              <w:rPr>
                <w:rFonts w:eastAsia="Calibri"/>
                <w:spacing w:val="-1"/>
              </w:rPr>
              <w:t>a</w:t>
            </w:r>
            <w:r>
              <w:rPr>
                <w:rFonts w:eastAsia="Calibri"/>
                <w:spacing w:val="3"/>
              </w:rPr>
              <w:t>r</w:t>
            </w:r>
            <w:r>
              <w:rPr>
                <w:rFonts w:eastAsia="Calibri"/>
              </w:rPr>
              <w:t>e</w:t>
            </w:r>
            <w:r>
              <w:rPr>
                <w:rFonts w:ascii="Times New Roman" w:hAnsi="Times New Roman"/>
                <w:spacing w:val="-10"/>
              </w:rPr>
              <w:t xml:space="preserve"> </w:t>
            </w:r>
            <w:r>
              <w:rPr>
                <w:rFonts w:eastAsia="Calibri"/>
                <w:spacing w:val="1"/>
              </w:rPr>
              <w:t>a</w:t>
            </w:r>
            <w:r>
              <w:rPr>
                <w:rFonts w:eastAsia="Calibri"/>
                <w:spacing w:val="-3"/>
              </w:rPr>
              <w:t>v</w:t>
            </w:r>
            <w:r>
              <w:rPr>
                <w:rFonts w:eastAsia="Calibri"/>
                <w:spacing w:val="1"/>
              </w:rPr>
              <w:t>a</w:t>
            </w:r>
            <w:r>
              <w:rPr>
                <w:rFonts w:eastAsia="Calibri"/>
              </w:rPr>
              <w:t>i</w:t>
            </w:r>
            <w:r>
              <w:rPr>
                <w:rFonts w:eastAsia="Calibri"/>
                <w:spacing w:val="-2"/>
              </w:rPr>
              <w:t>l</w:t>
            </w:r>
            <w:r>
              <w:rPr>
                <w:rFonts w:eastAsia="Calibri"/>
                <w:spacing w:val="1"/>
              </w:rPr>
              <w:t>ab</w:t>
            </w:r>
            <w:r>
              <w:rPr>
                <w:rFonts w:eastAsia="Calibri"/>
                <w:spacing w:val="-2"/>
              </w:rPr>
              <w:t>l</w:t>
            </w:r>
            <w:r>
              <w:rPr>
                <w:rFonts w:eastAsia="Calibri"/>
              </w:rPr>
              <w:t>e</w:t>
            </w:r>
            <w:r>
              <w:rPr>
                <w:rFonts w:ascii="Times New Roman" w:hAnsi="Times New Roman"/>
                <w:spacing w:val="-12"/>
              </w:rPr>
              <w:t xml:space="preserve"> </w:t>
            </w:r>
            <w:r>
              <w:rPr>
                <w:rFonts w:eastAsia="Calibri"/>
                <w:spacing w:val="-2"/>
              </w:rPr>
              <w:t>i</w:t>
            </w:r>
            <w:r>
              <w:rPr>
                <w:rFonts w:eastAsia="Calibri"/>
              </w:rPr>
              <w:t>n</w:t>
            </w:r>
            <w:r>
              <w:rPr>
                <w:rFonts w:ascii="Times New Roman" w:hAnsi="Times New Roman"/>
                <w:spacing w:val="-4"/>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3"/>
              </w:rPr>
              <w:t>s</w:t>
            </w:r>
            <w:r>
              <w:rPr>
                <w:rFonts w:eastAsia="Calibri"/>
                <w:spacing w:val="1"/>
              </w:rPr>
              <w:t>u</w:t>
            </w:r>
            <w:r>
              <w:rPr>
                <w:rFonts w:eastAsia="Calibri"/>
                <w:spacing w:val="3"/>
              </w:rPr>
              <w:t>r</w:t>
            </w:r>
            <w:r>
              <w:rPr>
                <w:rFonts w:eastAsia="Calibri"/>
                <w:spacing w:val="-3"/>
              </w:rPr>
              <w:t>v</w:t>
            </w:r>
            <w:r>
              <w:rPr>
                <w:rFonts w:eastAsia="Calibri"/>
              </w:rPr>
              <w:t>ey</w:t>
            </w:r>
            <w:r>
              <w:rPr>
                <w:rFonts w:ascii="Times New Roman" w:hAnsi="Times New Roman"/>
              </w:rPr>
              <w:t xml:space="preserve"> </w:t>
            </w:r>
            <w:r>
              <w:rPr>
                <w:rFonts w:eastAsia="Calibri"/>
              </w:rPr>
              <w:t>re</w:t>
            </w:r>
            <w:r>
              <w:rPr>
                <w:rFonts w:eastAsia="Calibri"/>
                <w:spacing w:val="-1"/>
              </w:rPr>
              <w:t>p</w:t>
            </w:r>
            <w:r>
              <w:rPr>
                <w:rFonts w:eastAsia="Calibri"/>
                <w:spacing w:val="1"/>
              </w:rPr>
              <w:t>o</w:t>
            </w:r>
            <w:r>
              <w:rPr>
                <w:rFonts w:eastAsia="Calibri"/>
                <w:spacing w:val="-2"/>
              </w:rPr>
              <w:t>r</w:t>
            </w:r>
            <w:r>
              <w:rPr>
                <w:rFonts w:eastAsia="Calibri"/>
                <w:spacing w:val="1"/>
              </w:rPr>
              <w:t>t</w:t>
            </w:r>
            <w:r>
              <w:rPr>
                <w:rFonts w:eastAsia="Calibri"/>
              </w:rPr>
              <w:t>,</w:t>
            </w:r>
            <w:r>
              <w:rPr>
                <w:rFonts w:ascii="Times New Roman" w:hAnsi="Times New Roman"/>
                <w:spacing w:val="-12"/>
              </w:rPr>
              <w:t xml:space="preserve"> </w:t>
            </w:r>
            <w:r>
              <w:rPr>
                <w:rFonts w:eastAsia="Calibri"/>
                <w:spacing w:val="-2"/>
              </w:rPr>
              <w:t>t</w:t>
            </w:r>
            <w:r>
              <w:rPr>
                <w:rFonts w:eastAsia="Calibri"/>
                <w:spacing w:val="-1"/>
              </w:rPr>
              <w:t>h</w:t>
            </w:r>
            <w:r>
              <w:rPr>
                <w:rFonts w:eastAsia="Calibri"/>
                <w:spacing w:val="2"/>
              </w:rPr>
              <w:t>e</w:t>
            </w:r>
            <w:r>
              <w:rPr>
                <w:rFonts w:eastAsia="Calibri"/>
              </w:rPr>
              <w:t>y</w:t>
            </w:r>
            <w:r>
              <w:rPr>
                <w:rFonts w:ascii="Times New Roman" w:hAnsi="Times New Roman"/>
                <w:spacing w:val="-12"/>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d</w:t>
            </w:r>
            <w:r>
              <w:rPr>
                <w:rFonts w:eastAsia="Calibri"/>
                <w:spacing w:val="-2"/>
              </w:rPr>
              <w:t>i</w:t>
            </w:r>
            <w:r>
              <w:rPr>
                <w:rFonts w:eastAsia="Calibri"/>
              </w:rPr>
              <w:t>r</w:t>
            </w:r>
            <w:r>
              <w:rPr>
                <w:rFonts w:eastAsia="Calibri"/>
                <w:spacing w:val="2"/>
              </w:rPr>
              <w:t>e</w:t>
            </w:r>
            <w:r>
              <w:rPr>
                <w:rFonts w:eastAsia="Calibri"/>
                <w:spacing w:val="-5"/>
              </w:rPr>
              <w:t>c</w:t>
            </w:r>
            <w:r>
              <w:rPr>
                <w:rFonts w:eastAsia="Calibri"/>
                <w:spacing w:val="3"/>
              </w:rPr>
              <w:t>t</w:t>
            </w:r>
            <w:r>
              <w:rPr>
                <w:rFonts w:eastAsia="Calibri"/>
                <w:spacing w:val="-2"/>
              </w:rPr>
              <w:t>l</w:t>
            </w:r>
            <w:r>
              <w:rPr>
                <w:rFonts w:eastAsia="Calibri"/>
              </w:rPr>
              <w:t>y</w:t>
            </w:r>
            <w:r>
              <w:rPr>
                <w:rFonts w:ascii="Times New Roman" w:hAnsi="Times New Roman"/>
                <w:spacing w:val="-11"/>
              </w:rPr>
              <w:t xml:space="preserve"> </w:t>
            </w:r>
            <w:r>
              <w:rPr>
                <w:rFonts w:eastAsia="Calibri"/>
                <w:spacing w:val="-2"/>
              </w:rPr>
              <w:t>t</w:t>
            </w:r>
            <w:r>
              <w:rPr>
                <w:rFonts w:eastAsia="Calibri"/>
                <w:spacing w:val="1"/>
              </w:rPr>
              <w:t>a</w:t>
            </w:r>
            <w:r>
              <w:rPr>
                <w:rFonts w:eastAsia="Calibri"/>
                <w:spacing w:val="-1"/>
              </w:rPr>
              <w:t>k</w:t>
            </w:r>
            <w:r>
              <w:rPr>
                <w:rFonts w:eastAsia="Calibri"/>
              </w:rPr>
              <w:t>en</w:t>
            </w:r>
            <w:r>
              <w:rPr>
                <w:rFonts w:ascii="Times New Roman" w:hAnsi="Times New Roman"/>
                <w:spacing w:val="-11"/>
              </w:rPr>
              <w:t xml:space="preserve"> </w:t>
            </w:r>
            <w:r>
              <w:rPr>
                <w:rFonts w:eastAsia="Calibri"/>
                <w:spacing w:val="-1"/>
              </w:rPr>
              <w:t>f</w:t>
            </w:r>
            <w:r>
              <w:rPr>
                <w:rFonts w:eastAsia="Calibri"/>
                <w:spacing w:val="-2"/>
              </w:rPr>
              <w:t>r</w:t>
            </w:r>
            <w:r>
              <w:rPr>
                <w:rFonts w:eastAsia="Calibri"/>
                <w:spacing w:val="3"/>
              </w:rPr>
              <w:t>o</w:t>
            </w:r>
            <w:r>
              <w:rPr>
                <w:rFonts w:eastAsia="Calibri"/>
              </w:rPr>
              <w:t>m</w:t>
            </w:r>
            <w:r>
              <w:rPr>
                <w:rFonts w:ascii="Times New Roman" w:hAnsi="Times New Roman"/>
                <w:spacing w:val="-11"/>
              </w:rPr>
              <w:t xml:space="preserve"> </w:t>
            </w:r>
            <w:r>
              <w:rPr>
                <w:rFonts w:eastAsia="Calibri"/>
                <w:spacing w:val="-2"/>
              </w:rPr>
              <w:t>i</w:t>
            </w:r>
            <w:r>
              <w:rPr>
                <w:rFonts w:eastAsia="Calibri"/>
                <w:spacing w:val="1"/>
              </w:rPr>
              <w:t>t</w:t>
            </w:r>
            <w:r>
              <w:rPr>
                <w:rFonts w:eastAsia="Calibri"/>
              </w:rPr>
              <w:t>.</w:t>
            </w:r>
            <w:r>
              <w:rPr>
                <w:rFonts w:ascii="Times New Roman" w:hAnsi="Times New Roman"/>
                <w:spacing w:val="-6"/>
              </w:rPr>
              <w:t xml:space="preserve"> </w:t>
            </w:r>
            <w:r>
              <w:rPr>
                <w:rFonts w:eastAsia="Calibri"/>
                <w:spacing w:val="-2"/>
              </w:rPr>
              <w:t>I</w:t>
            </w:r>
            <w:r>
              <w:rPr>
                <w:rFonts w:eastAsia="Calibri"/>
              </w:rPr>
              <w:t>f</w:t>
            </w:r>
            <w:r>
              <w:rPr>
                <w:rFonts w:ascii="Times New Roman" w:hAnsi="Times New Roman"/>
                <w:spacing w:val="-4"/>
              </w:rPr>
              <w:t xml:space="preserve"> </w:t>
            </w:r>
            <w:r>
              <w:rPr>
                <w:rFonts w:eastAsia="Calibri"/>
                <w:spacing w:val="-2"/>
              </w:rPr>
              <w:t>cl</w:t>
            </w:r>
            <w:r>
              <w:rPr>
                <w:rFonts w:eastAsia="Calibri"/>
                <w:spacing w:val="1"/>
              </w:rPr>
              <w:t>a</w:t>
            </w:r>
            <w:r>
              <w:rPr>
                <w:rFonts w:eastAsia="Calibri"/>
              </w:rPr>
              <w:t>ri</w:t>
            </w:r>
            <w:r>
              <w:rPr>
                <w:rFonts w:eastAsia="Calibri"/>
                <w:spacing w:val="-1"/>
              </w:rPr>
              <w:t>f</w:t>
            </w:r>
            <w:r>
              <w:rPr>
                <w:rFonts w:eastAsia="Calibri"/>
              </w:rPr>
              <w:t>i</w:t>
            </w:r>
            <w:r>
              <w:rPr>
                <w:rFonts w:eastAsia="Calibri"/>
                <w:spacing w:val="-2"/>
              </w:rPr>
              <w:t>c</w:t>
            </w:r>
            <w:r>
              <w:rPr>
                <w:rFonts w:eastAsia="Calibri"/>
                <w:spacing w:val="-1"/>
              </w:rPr>
              <w:t>a</w:t>
            </w:r>
            <w:r>
              <w:rPr>
                <w:rFonts w:eastAsia="Calibri"/>
                <w:spacing w:val="1"/>
              </w:rPr>
              <w:t>t</w:t>
            </w:r>
            <w:r>
              <w:rPr>
                <w:rFonts w:eastAsia="Calibri"/>
                <w:spacing w:val="-2"/>
              </w:rPr>
              <w:t>i</w:t>
            </w:r>
            <w:r>
              <w:rPr>
                <w:rFonts w:eastAsia="Calibri"/>
                <w:spacing w:val="-1"/>
              </w:rPr>
              <w:t>o</w:t>
            </w:r>
            <w:r>
              <w:rPr>
                <w:rFonts w:eastAsia="Calibri"/>
              </w:rPr>
              <w:t>n</w:t>
            </w:r>
            <w:r>
              <w:rPr>
                <w:rFonts w:ascii="Times New Roman" w:hAnsi="Times New Roman"/>
                <w:spacing w:val="-13"/>
              </w:rPr>
              <w:t xml:space="preserve"> </w:t>
            </w:r>
            <w:r>
              <w:rPr>
                <w:rFonts w:eastAsia="Calibri"/>
              </w:rPr>
              <w:t>is</w:t>
            </w:r>
            <w:r>
              <w:rPr>
                <w:rFonts w:ascii="Times New Roman" w:hAnsi="Times New Roman"/>
                <w:spacing w:val="-9"/>
              </w:rPr>
              <w:t xml:space="preserve"> </w:t>
            </w:r>
            <w:r>
              <w:rPr>
                <w:rFonts w:eastAsia="Calibri"/>
                <w:spacing w:val="1"/>
              </w:rPr>
              <w:t>n</w:t>
            </w:r>
            <w:r>
              <w:rPr>
                <w:rFonts w:eastAsia="Calibri"/>
              </w:rPr>
              <w:t>ee</w:t>
            </w:r>
            <w:r>
              <w:rPr>
                <w:rFonts w:eastAsia="Calibri"/>
                <w:spacing w:val="-1"/>
              </w:rPr>
              <w:t>d</w:t>
            </w:r>
            <w:r>
              <w:rPr>
                <w:rFonts w:eastAsia="Calibri"/>
              </w:rPr>
              <w:t>e</w:t>
            </w:r>
            <w:r>
              <w:rPr>
                <w:rFonts w:eastAsia="Calibri"/>
                <w:spacing w:val="1"/>
              </w:rPr>
              <w:t>d</w:t>
            </w:r>
            <w:r>
              <w:rPr>
                <w:rFonts w:eastAsia="Calibri"/>
              </w:rPr>
              <w:t>,</w:t>
            </w:r>
            <w:r>
              <w:rPr>
                <w:rFonts w:ascii="Times New Roman" w:hAnsi="Times New Roman"/>
                <w:spacing w:val="-13"/>
              </w:rPr>
              <w:t xml:space="preserve"> </w:t>
            </w:r>
            <w:r>
              <w:rPr>
                <w:rFonts w:eastAsia="Calibri"/>
                <w:spacing w:val="-2"/>
              </w:rPr>
              <w:t>c</w:t>
            </w:r>
            <w:r>
              <w:rPr>
                <w:rFonts w:eastAsia="Calibri"/>
                <w:spacing w:val="-1"/>
              </w:rPr>
              <w:t>o</w:t>
            </w:r>
            <w:r>
              <w:rPr>
                <w:rFonts w:eastAsia="Calibri"/>
                <w:spacing w:val="1"/>
              </w:rPr>
              <w:t>n</w:t>
            </w:r>
            <w:r>
              <w:rPr>
                <w:rFonts w:eastAsia="Calibri"/>
                <w:spacing w:val="-2"/>
              </w:rPr>
              <w:t>t</w:t>
            </w:r>
            <w:r>
              <w:rPr>
                <w:rFonts w:eastAsia="Calibri"/>
                <w:spacing w:val="1"/>
              </w:rPr>
              <w:t>a</w:t>
            </w:r>
            <w:r>
              <w:rPr>
                <w:rFonts w:eastAsia="Calibri"/>
                <w:spacing w:val="-2"/>
              </w:rPr>
              <w:t>c</w:t>
            </w:r>
            <w:r>
              <w:rPr>
                <w:rFonts w:eastAsia="Calibri"/>
              </w:rPr>
              <w:t>t</w:t>
            </w:r>
            <w:r>
              <w:rPr>
                <w:rFonts w:ascii="Times New Roman" w:hAnsi="Times New Roman"/>
                <w:spacing w:val="-10"/>
              </w:rPr>
              <w:t xml:space="preserve"> </w:t>
            </w:r>
            <w:r>
              <w:rPr>
                <w:rFonts w:eastAsia="Calibri"/>
              </w:rPr>
              <w:t>is</w:t>
            </w:r>
            <w:r>
              <w:rPr>
                <w:rFonts w:ascii="Times New Roman" w:hAnsi="Times New Roman"/>
                <w:spacing w:val="-6"/>
              </w:rPr>
              <w:t xml:space="preserve"> </w:t>
            </w:r>
            <w:r>
              <w:rPr>
                <w:rFonts w:eastAsia="Calibri"/>
                <w:spacing w:val="-3"/>
              </w:rPr>
              <w:t>m</w:t>
            </w:r>
            <w:r>
              <w:rPr>
                <w:rFonts w:eastAsia="Calibri"/>
                <w:spacing w:val="-1"/>
              </w:rPr>
              <w:t>a</w:t>
            </w:r>
            <w:r>
              <w:rPr>
                <w:rFonts w:eastAsia="Calibri"/>
                <w:spacing w:val="1"/>
              </w:rPr>
              <w:t>d</w:t>
            </w:r>
            <w:r>
              <w:rPr>
                <w:rFonts w:eastAsia="Calibri"/>
              </w:rPr>
              <w:t>e</w:t>
            </w:r>
            <w:r>
              <w:rPr>
                <w:rFonts w:ascii="Times New Roman" w:hAnsi="Times New Roman"/>
                <w:spacing w:val="-12"/>
              </w:rPr>
              <w:t xml:space="preserve"> </w:t>
            </w:r>
            <w:r>
              <w:rPr>
                <w:rFonts w:eastAsia="Calibri"/>
                <w:spacing w:val="2"/>
              </w:rPr>
              <w:t>w</w:t>
            </w:r>
            <w:r>
              <w:rPr>
                <w:rFonts w:eastAsia="Calibri"/>
                <w:spacing w:val="-5"/>
              </w:rPr>
              <w:t>i</w:t>
            </w:r>
            <w:r>
              <w:rPr>
                <w:rFonts w:eastAsia="Calibri"/>
                <w:spacing w:val="1"/>
              </w:rPr>
              <w:t>t</w:t>
            </w:r>
            <w:r>
              <w:rPr>
                <w:rFonts w:eastAsia="Calibri"/>
              </w:rPr>
              <w:t>h</w:t>
            </w:r>
            <w:r>
              <w:rPr>
                <w:rFonts w:ascii="Times New Roman" w:hAnsi="Times New Roman"/>
                <w:spacing w:val="-10"/>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3"/>
              </w:rPr>
              <w:t>s</w:t>
            </w:r>
            <w:r>
              <w:rPr>
                <w:rFonts w:eastAsia="Calibri"/>
                <w:spacing w:val="4"/>
              </w:rPr>
              <w:t>u</w:t>
            </w:r>
            <w:r>
              <w:rPr>
                <w:rFonts w:eastAsia="Calibri"/>
              </w:rPr>
              <w:t>r</w:t>
            </w:r>
            <w:r>
              <w:rPr>
                <w:rFonts w:eastAsia="Calibri"/>
                <w:spacing w:val="-3"/>
              </w:rPr>
              <w:t>v</w:t>
            </w:r>
            <w:r>
              <w:rPr>
                <w:rFonts w:eastAsia="Calibri"/>
                <w:spacing w:val="2"/>
              </w:rPr>
              <w:t>e</w:t>
            </w:r>
            <w:r>
              <w:rPr>
                <w:rFonts w:eastAsia="Calibri"/>
              </w:rPr>
              <w:t>y</w:t>
            </w:r>
            <w:r>
              <w:rPr>
                <w:rFonts w:ascii="Times New Roman" w:hAnsi="Times New Roman"/>
                <w:spacing w:val="-13"/>
              </w:rPr>
              <w:t xml:space="preserve"> </w:t>
            </w:r>
            <w:r>
              <w:rPr>
                <w:rFonts w:eastAsia="Calibri"/>
                <w:spacing w:val="-1"/>
              </w:rPr>
              <w:t>sp</w:t>
            </w:r>
            <w:r>
              <w:rPr>
                <w:rFonts w:eastAsia="Calibri"/>
                <w:spacing w:val="1"/>
              </w:rPr>
              <w:t>on</w:t>
            </w:r>
            <w:r>
              <w:rPr>
                <w:rFonts w:eastAsia="Calibri"/>
                <w:spacing w:val="-3"/>
              </w:rPr>
              <w:t>s</w:t>
            </w:r>
            <w:r>
              <w:rPr>
                <w:rFonts w:eastAsia="Calibri"/>
                <w:spacing w:val="1"/>
              </w:rPr>
              <w:t>o</w:t>
            </w:r>
            <w:r>
              <w:rPr>
                <w:rFonts w:eastAsia="Calibri"/>
              </w:rPr>
              <w:t>rs</w:t>
            </w:r>
            <w:r>
              <w:rPr>
                <w:rFonts w:ascii="Times New Roman" w:hAnsi="Times New Roman"/>
              </w:rPr>
              <w:t xml:space="preserve"> </w:t>
            </w:r>
            <w:r>
              <w:rPr>
                <w:rFonts w:eastAsia="Calibri"/>
                <w:spacing w:val="1"/>
              </w:rPr>
              <w:t>o</w:t>
            </w:r>
            <w:r>
              <w:rPr>
                <w:rFonts w:eastAsia="Calibri"/>
              </w:rPr>
              <w:t>r</w:t>
            </w:r>
            <w:r>
              <w:rPr>
                <w:rFonts w:ascii="Times New Roman" w:hAnsi="Times New Roman"/>
                <w:spacing w:val="-11"/>
              </w:rPr>
              <w:t xml:space="preserve"> </w:t>
            </w:r>
            <w:r>
              <w:rPr>
                <w:rFonts w:eastAsia="Calibri"/>
                <w:spacing w:val="1"/>
              </w:rPr>
              <w:t>au</w:t>
            </w:r>
            <w:r>
              <w:rPr>
                <w:rFonts w:eastAsia="Calibri"/>
                <w:spacing w:val="-2"/>
              </w:rPr>
              <w:t>t</w:t>
            </w:r>
            <w:r>
              <w:rPr>
                <w:rFonts w:eastAsia="Calibri"/>
                <w:spacing w:val="-1"/>
              </w:rPr>
              <w:t>h</w:t>
            </w:r>
            <w:r>
              <w:rPr>
                <w:rFonts w:eastAsia="Calibri"/>
                <w:spacing w:val="1"/>
              </w:rPr>
              <w:t>o</w:t>
            </w:r>
            <w:r>
              <w:rPr>
                <w:rFonts w:eastAsia="Calibri"/>
              </w:rPr>
              <w:t>r</w:t>
            </w:r>
            <w:r>
              <w:rPr>
                <w:rFonts w:eastAsia="Calibri"/>
                <w:spacing w:val="-2"/>
              </w:rPr>
              <w:t>i</w:t>
            </w:r>
            <w:r>
              <w:rPr>
                <w:rFonts w:eastAsia="Calibri"/>
                <w:spacing w:val="1"/>
              </w:rPr>
              <w:t>n</w:t>
            </w:r>
            <w:r>
              <w:rPr>
                <w:rFonts w:eastAsia="Calibri"/>
              </w:rPr>
              <w:t>g</w:t>
            </w:r>
            <w:r>
              <w:rPr>
                <w:rFonts w:ascii="Times New Roman" w:hAnsi="Times New Roman"/>
                <w:spacing w:val="-17"/>
              </w:rPr>
              <w:t xml:space="preserve"> </w:t>
            </w:r>
            <w:r>
              <w:rPr>
                <w:rFonts w:eastAsia="Calibri"/>
                <w:spacing w:val="1"/>
              </w:rPr>
              <w:t>o</w:t>
            </w:r>
            <w:r>
              <w:rPr>
                <w:rFonts w:eastAsia="Calibri"/>
                <w:spacing w:val="3"/>
              </w:rPr>
              <w:t>r</w:t>
            </w:r>
            <w:r>
              <w:rPr>
                <w:rFonts w:eastAsia="Calibri"/>
                <w:spacing w:val="-5"/>
              </w:rPr>
              <w:t>g</w:t>
            </w:r>
            <w:r>
              <w:rPr>
                <w:rFonts w:eastAsia="Calibri"/>
                <w:spacing w:val="1"/>
              </w:rPr>
              <w:t>an</w:t>
            </w:r>
            <w:r>
              <w:rPr>
                <w:rFonts w:eastAsia="Calibri"/>
              </w:rPr>
              <w:t>i</w:t>
            </w:r>
            <w:r>
              <w:rPr>
                <w:rFonts w:eastAsia="Calibri"/>
                <w:spacing w:val="-2"/>
              </w:rPr>
              <w:t>z</w:t>
            </w:r>
            <w:r>
              <w:rPr>
                <w:rFonts w:eastAsia="Calibri"/>
                <w:spacing w:val="-1"/>
              </w:rPr>
              <w:t>a</w:t>
            </w:r>
            <w:r>
              <w:rPr>
                <w:rFonts w:eastAsia="Calibri"/>
                <w:spacing w:val="1"/>
              </w:rPr>
              <w:t>t</w:t>
            </w:r>
            <w:r>
              <w:rPr>
                <w:rFonts w:eastAsia="Calibri"/>
                <w:spacing w:val="-2"/>
              </w:rPr>
              <w:t>i</w:t>
            </w:r>
            <w:r>
              <w:rPr>
                <w:rFonts w:eastAsia="Calibri"/>
                <w:spacing w:val="-1"/>
              </w:rPr>
              <w:t>o</w:t>
            </w:r>
            <w:r>
              <w:rPr>
                <w:rFonts w:eastAsia="Calibri"/>
                <w:spacing w:val="4"/>
              </w:rPr>
              <w:t>n</w:t>
            </w:r>
            <w:r>
              <w:rPr>
                <w:rFonts w:eastAsia="Calibri"/>
              </w:rPr>
              <w:t>,</w:t>
            </w:r>
            <w:r>
              <w:rPr>
                <w:rFonts w:ascii="Times New Roman" w:hAnsi="Times New Roman"/>
                <w:spacing w:val="-19"/>
              </w:rPr>
              <w:t xml:space="preserve"> </w:t>
            </w:r>
            <w:r>
              <w:rPr>
                <w:rFonts w:eastAsia="Calibri"/>
                <w:spacing w:val="-3"/>
              </w:rPr>
              <w:t>w</w:t>
            </w:r>
            <w:r>
              <w:rPr>
                <w:rFonts w:eastAsia="Calibri"/>
                <w:spacing w:val="4"/>
              </w:rPr>
              <w:t>h</w:t>
            </w:r>
            <w:r>
              <w:rPr>
                <w:rFonts w:eastAsia="Calibri"/>
                <w:spacing w:val="-2"/>
              </w:rPr>
              <w:t>ic</w:t>
            </w:r>
            <w:r>
              <w:rPr>
                <w:rFonts w:eastAsia="Calibri"/>
              </w:rPr>
              <w:t>h</w:t>
            </w:r>
            <w:r>
              <w:rPr>
                <w:rFonts w:ascii="Times New Roman" w:hAnsi="Times New Roman"/>
                <w:spacing w:val="-11"/>
              </w:rPr>
              <w:t xml:space="preserve"> </w:t>
            </w:r>
            <w:r>
              <w:rPr>
                <w:rFonts w:eastAsia="Calibri"/>
                <w:spacing w:val="1"/>
              </w:rPr>
              <w:t>o</w:t>
            </w:r>
            <w:r>
              <w:rPr>
                <w:rFonts w:eastAsia="Calibri"/>
              </w:rPr>
              <w:t>c</w:t>
            </w:r>
            <w:r>
              <w:rPr>
                <w:rFonts w:eastAsia="Calibri"/>
                <w:spacing w:val="-2"/>
              </w:rPr>
              <w:t>c</w:t>
            </w:r>
            <w:r>
              <w:rPr>
                <w:rFonts w:eastAsia="Calibri"/>
                <w:spacing w:val="1"/>
              </w:rPr>
              <w:t>a</w:t>
            </w:r>
            <w:r>
              <w:rPr>
                <w:rFonts w:eastAsia="Calibri"/>
                <w:spacing w:val="-1"/>
              </w:rPr>
              <w:t>s</w:t>
            </w:r>
            <w:r>
              <w:rPr>
                <w:rFonts w:eastAsia="Calibri"/>
                <w:spacing w:val="-2"/>
              </w:rPr>
              <w:t>i</w:t>
            </w:r>
            <w:r>
              <w:rPr>
                <w:rFonts w:eastAsia="Calibri"/>
                <w:spacing w:val="1"/>
              </w:rPr>
              <w:t>o</w:t>
            </w:r>
            <w:r>
              <w:rPr>
                <w:rFonts w:eastAsia="Calibri"/>
                <w:spacing w:val="-1"/>
              </w:rPr>
              <w:t>n</w:t>
            </w:r>
            <w:r>
              <w:rPr>
                <w:rFonts w:eastAsia="Calibri"/>
                <w:spacing w:val="1"/>
              </w:rPr>
              <w:t>a</w:t>
            </w:r>
            <w:r>
              <w:rPr>
                <w:rFonts w:eastAsia="Calibri"/>
              </w:rPr>
              <w:t>lly</w:t>
            </w:r>
            <w:r>
              <w:rPr>
                <w:rFonts w:ascii="Times New Roman" w:hAnsi="Times New Roman"/>
                <w:spacing w:val="-15"/>
              </w:rPr>
              <w:t xml:space="preserve"> </w:t>
            </w:r>
            <w:r>
              <w:rPr>
                <w:rFonts w:eastAsia="Calibri"/>
                <w:spacing w:val="-3"/>
              </w:rPr>
              <w:t>m</w:t>
            </w:r>
            <w:r>
              <w:rPr>
                <w:rFonts w:eastAsia="Calibri"/>
                <w:spacing w:val="1"/>
              </w:rPr>
              <w:t>a</w:t>
            </w:r>
            <w:r>
              <w:rPr>
                <w:rFonts w:eastAsia="Calibri"/>
              </w:rPr>
              <w:t>y</w:t>
            </w:r>
            <w:r>
              <w:rPr>
                <w:rFonts w:ascii="Times New Roman" w:hAnsi="Times New Roman"/>
                <w:spacing w:val="-8"/>
              </w:rPr>
              <w:t xml:space="preserve"> </w:t>
            </w:r>
            <w:r>
              <w:rPr>
                <w:rFonts w:eastAsia="Calibri"/>
                <w:spacing w:val="-3"/>
              </w:rPr>
              <w:t>s</w:t>
            </w:r>
            <w:r>
              <w:rPr>
                <w:rFonts w:eastAsia="Calibri"/>
                <w:spacing w:val="-1"/>
              </w:rPr>
              <w:t>up</w:t>
            </w:r>
            <w:r>
              <w:rPr>
                <w:rFonts w:eastAsia="Calibri"/>
                <w:spacing w:val="4"/>
              </w:rPr>
              <w:t>p</w:t>
            </w:r>
            <w:r>
              <w:rPr>
                <w:rFonts w:eastAsia="Calibri"/>
                <w:spacing w:val="-2"/>
              </w:rPr>
              <w:t>l</w:t>
            </w:r>
            <w:r>
              <w:rPr>
                <w:rFonts w:eastAsia="Calibri"/>
              </w:rPr>
              <w:t>y</w:t>
            </w:r>
            <w:r>
              <w:rPr>
                <w:rFonts w:ascii="Times New Roman" w:hAnsi="Times New Roman"/>
                <w:spacing w:val="-10"/>
              </w:rPr>
              <w:t xml:space="preserve"> </w:t>
            </w:r>
            <w:r>
              <w:rPr>
                <w:rFonts w:eastAsia="Calibri"/>
              </w:rPr>
              <w:t>c</w:t>
            </w:r>
            <w:r>
              <w:rPr>
                <w:rFonts w:eastAsia="Calibri"/>
                <w:spacing w:val="-1"/>
              </w:rPr>
              <w:t>o</w:t>
            </w:r>
            <w:r>
              <w:rPr>
                <w:rFonts w:eastAsia="Calibri"/>
              </w:rPr>
              <w:t>r</w:t>
            </w:r>
            <w:r>
              <w:rPr>
                <w:rFonts w:eastAsia="Calibri"/>
                <w:spacing w:val="-2"/>
              </w:rPr>
              <w:t>r</w:t>
            </w:r>
            <w:r>
              <w:rPr>
                <w:rFonts w:eastAsia="Calibri"/>
                <w:spacing w:val="2"/>
              </w:rPr>
              <w:t>e</w:t>
            </w:r>
            <w:r>
              <w:rPr>
                <w:rFonts w:eastAsia="Calibri"/>
                <w:spacing w:val="-2"/>
              </w:rPr>
              <w:t>c</w:t>
            </w:r>
            <w:r>
              <w:rPr>
                <w:rFonts w:eastAsia="Calibri"/>
                <w:spacing w:val="1"/>
              </w:rPr>
              <w:t>t</w:t>
            </w:r>
            <w:r>
              <w:rPr>
                <w:rFonts w:eastAsia="Calibri"/>
                <w:spacing w:val="-3"/>
              </w:rPr>
              <w:t>e</w:t>
            </w:r>
            <w:r>
              <w:rPr>
                <w:rFonts w:eastAsia="Calibri"/>
              </w:rPr>
              <w:t>d</w:t>
            </w:r>
            <w:r>
              <w:rPr>
                <w:rFonts w:ascii="Times New Roman" w:hAnsi="Times New Roman"/>
                <w:spacing w:val="-14"/>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spacing w:val="1"/>
              </w:rPr>
              <w:t>a</w:t>
            </w:r>
            <w:r>
              <w:rPr>
                <w:rFonts w:eastAsia="Calibri"/>
                <w:spacing w:val="-1"/>
              </w:rPr>
              <w:t>d</w:t>
            </w:r>
            <w:r>
              <w:rPr>
                <w:rFonts w:eastAsia="Calibri"/>
                <w:spacing w:val="-2"/>
              </w:rPr>
              <w:t>j</w:t>
            </w:r>
            <w:r>
              <w:rPr>
                <w:rFonts w:eastAsia="Calibri"/>
                <w:spacing w:val="1"/>
              </w:rPr>
              <w:t>u</w:t>
            </w:r>
            <w:r>
              <w:rPr>
                <w:rFonts w:eastAsia="Calibri"/>
                <w:spacing w:val="-1"/>
              </w:rPr>
              <w:t>s</w:t>
            </w:r>
            <w:r>
              <w:rPr>
                <w:rFonts w:eastAsia="Calibri"/>
                <w:spacing w:val="-2"/>
              </w:rPr>
              <w:t>t</w:t>
            </w:r>
            <w:r>
              <w:rPr>
                <w:rFonts w:eastAsia="Calibri"/>
              </w:rPr>
              <w:t>ed</w:t>
            </w:r>
            <w:r>
              <w:rPr>
                <w:rFonts w:ascii="Times New Roman" w:hAnsi="Times New Roman"/>
                <w:spacing w:val="-10"/>
              </w:rPr>
              <w:t xml:space="preserve"> </w:t>
            </w:r>
            <w:r>
              <w:rPr>
                <w:rFonts w:eastAsia="Calibri"/>
              </w:rPr>
              <w:t>e</w:t>
            </w:r>
            <w:r>
              <w:rPr>
                <w:rFonts w:eastAsia="Calibri"/>
                <w:spacing w:val="-3"/>
              </w:rPr>
              <w:t>s</w:t>
            </w:r>
            <w:r>
              <w:rPr>
                <w:rFonts w:eastAsia="Calibri"/>
                <w:spacing w:val="1"/>
              </w:rPr>
              <w:t>t</w:t>
            </w:r>
            <w:r>
              <w:rPr>
                <w:rFonts w:eastAsia="Calibri"/>
              </w:rPr>
              <w:t>i</w:t>
            </w:r>
            <w:r>
              <w:rPr>
                <w:rFonts w:eastAsia="Calibri"/>
                <w:spacing w:val="-3"/>
              </w:rPr>
              <w:t>m</w:t>
            </w:r>
            <w:r>
              <w:rPr>
                <w:rFonts w:eastAsia="Calibri"/>
                <w:spacing w:val="-1"/>
              </w:rPr>
              <w:t>a</w:t>
            </w:r>
            <w:r>
              <w:rPr>
                <w:rFonts w:eastAsia="Calibri"/>
                <w:spacing w:val="3"/>
              </w:rPr>
              <w:t>t</w:t>
            </w:r>
            <w:r>
              <w:rPr>
                <w:rFonts w:eastAsia="Calibri"/>
              </w:rPr>
              <w:t>es</w:t>
            </w:r>
            <w:r>
              <w:rPr>
                <w:rFonts w:ascii="Times New Roman" w:hAnsi="Times New Roman"/>
                <w:spacing w:val="-13"/>
              </w:rPr>
              <w:t xml:space="preserve"> </w:t>
            </w:r>
            <w:r>
              <w:rPr>
                <w:rFonts w:eastAsia="Calibri"/>
                <w:spacing w:val="-5"/>
              </w:rPr>
              <w:t>i</w:t>
            </w:r>
            <w:r>
              <w:rPr>
                <w:rFonts w:eastAsia="Calibri"/>
              </w:rPr>
              <w:t>n</w:t>
            </w:r>
            <w:r>
              <w:rPr>
                <w:rFonts w:ascii="Times New Roman" w:hAnsi="Times New Roman"/>
                <w:spacing w:val="-4"/>
              </w:rPr>
              <w:t xml:space="preserve"> </w:t>
            </w:r>
            <w:r>
              <w:rPr>
                <w:rFonts w:eastAsia="Calibri"/>
              </w:rPr>
              <w:t>re</w:t>
            </w:r>
            <w:r>
              <w:rPr>
                <w:rFonts w:eastAsia="Calibri"/>
                <w:spacing w:val="-3"/>
              </w:rPr>
              <w:t>s</w:t>
            </w:r>
            <w:r>
              <w:rPr>
                <w:rFonts w:eastAsia="Calibri"/>
                <w:spacing w:val="-1"/>
              </w:rPr>
              <w:t>p</w:t>
            </w:r>
            <w:r>
              <w:rPr>
                <w:rFonts w:eastAsia="Calibri"/>
                <w:spacing w:val="1"/>
              </w:rPr>
              <w:t>on</w:t>
            </w:r>
            <w:r>
              <w:rPr>
                <w:rFonts w:eastAsia="Calibri"/>
                <w:spacing w:val="-1"/>
              </w:rPr>
              <w:t>s</w:t>
            </w:r>
            <w:r>
              <w:rPr>
                <w:rFonts w:eastAsia="Calibri"/>
              </w:rPr>
              <w:t>e.</w:t>
            </w:r>
            <w:r>
              <w:rPr>
                <w:rFonts w:ascii="Times New Roman" w:hAnsi="Times New Roman"/>
                <w:spacing w:val="-12"/>
              </w:rPr>
              <w:t xml:space="preserve"> </w:t>
            </w:r>
            <w:r>
              <w:rPr>
                <w:rFonts w:eastAsia="Calibri"/>
                <w:spacing w:val="-4"/>
              </w:rPr>
              <w:t>I</w:t>
            </w:r>
            <w:r>
              <w:rPr>
                <w:rFonts w:eastAsia="Calibri"/>
              </w:rPr>
              <w:t>n</w:t>
            </w:r>
            <w:r>
              <w:rPr>
                <w:rFonts w:ascii="Times New Roman" w:hAnsi="Times New Roman"/>
              </w:rPr>
              <w:t xml:space="preserve"> </w:t>
            </w:r>
            <w:r>
              <w:rPr>
                <w:rFonts w:eastAsia="Calibri"/>
                <w:spacing w:val="-1"/>
              </w:rPr>
              <w:t>o</w:t>
            </w:r>
            <w:r>
              <w:rPr>
                <w:rFonts w:eastAsia="Calibri"/>
                <w:spacing w:val="1"/>
              </w:rPr>
              <w:t>th</w:t>
            </w:r>
            <w:r>
              <w:rPr>
                <w:rFonts w:eastAsia="Calibri"/>
                <w:spacing w:val="-3"/>
              </w:rPr>
              <w:t>e</w:t>
            </w:r>
            <w:r>
              <w:rPr>
                <w:rFonts w:eastAsia="Calibri"/>
              </w:rPr>
              <w:t>r</w:t>
            </w:r>
            <w:r>
              <w:rPr>
                <w:rFonts w:ascii="Times New Roman" w:hAnsi="Times New Roman"/>
                <w:spacing w:val="-8"/>
              </w:rPr>
              <w:t xml:space="preserve"> </w:t>
            </w:r>
            <w:r>
              <w:rPr>
                <w:rFonts w:eastAsia="Calibri"/>
                <w:spacing w:val="-2"/>
              </w:rPr>
              <w:t>c</w:t>
            </w:r>
            <w:r>
              <w:rPr>
                <w:rFonts w:eastAsia="Calibri"/>
                <w:spacing w:val="1"/>
              </w:rPr>
              <w:t>a</w:t>
            </w:r>
            <w:r>
              <w:rPr>
                <w:rFonts w:eastAsia="Calibri"/>
                <w:spacing w:val="-1"/>
              </w:rPr>
              <w:t>s</w:t>
            </w:r>
            <w:r>
              <w:rPr>
                <w:rFonts w:eastAsia="Calibri"/>
                <w:spacing w:val="2"/>
              </w:rPr>
              <w:t>e</w:t>
            </w:r>
            <w:r>
              <w:rPr>
                <w:rFonts w:eastAsia="Calibri"/>
                <w:spacing w:val="-1"/>
              </w:rPr>
              <w:t>s</w:t>
            </w:r>
            <w:r>
              <w:rPr>
                <w:rFonts w:eastAsia="Calibri"/>
              </w:rPr>
              <w:t>,</w:t>
            </w:r>
            <w:r>
              <w:rPr>
                <w:rFonts w:ascii="Times New Roman" w:hAnsi="Times New Roman"/>
                <w:spacing w:val="-11"/>
              </w:rPr>
              <w:t xml:space="preserve"> </w:t>
            </w:r>
            <w:r>
              <w:rPr>
                <w:rFonts w:eastAsia="Calibri"/>
              </w:rPr>
              <w:t>if</w:t>
            </w:r>
            <w:r>
              <w:rPr>
                <w:rFonts w:ascii="Times New Roman" w:hAnsi="Times New Roman"/>
                <w:spacing w:val="-8"/>
              </w:rPr>
              <w:t xml:space="preserve"> </w:t>
            </w:r>
            <w:r>
              <w:rPr>
                <w:rFonts w:eastAsia="Calibri"/>
              </w:rPr>
              <w:t>mic</w:t>
            </w:r>
            <w:r>
              <w:rPr>
                <w:rFonts w:eastAsia="Calibri"/>
                <w:spacing w:val="-2"/>
              </w:rPr>
              <w:t>r</w:t>
            </w:r>
            <w:r>
              <w:rPr>
                <w:rFonts w:eastAsia="Calibri"/>
                <w:spacing w:val="-1"/>
              </w:rPr>
              <w:t>od</w:t>
            </w:r>
            <w:r>
              <w:rPr>
                <w:rFonts w:eastAsia="Calibri"/>
                <w:spacing w:val="1"/>
              </w:rPr>
              <w:t>a</w:t>
            </w:r>
            <w:r>
              <w:rPr>
                <w:rFonts w:eastAsia="Calibri"/>
                <w:spacing w:val="-2"/>
              </w:rPr>
              <w:t>t</w:t>
            </w:r>
            <w:r>
              <w:rPr>
                <w:rFonts w:eastAsia="Calibri"/>
              </w:rPr>
              <w:t>a</w:t>
            </w:r>
            <w:r>
              <w:rPr>
                <w:rFonts w:ascii="Times New Roman" w:hAnsi="Times New Roman"/>
                <w:spacing w:val="-14"/>
              </w:rPr>
              <w:t xml:space="preserve"> </w:t>
            </w:r>
            <w:r>
              <w:rPr>
                <w:rFonts w:eastAsia="Calibri"/>
                <w:spacing w:val="1"/>
              </w:rPr>
              <w:t>is</w:t>
            </w:r>
            <w:r>
              <w:rPr>
                <w:rFonts w:ascii="Times New Roman" w:hAnsi="Times New Roman"/>
                <w:spacing w:val="-10"/>
              </w:rPr>
              <w:t xml:space="preserve"> </w:t>
            </w:r>
            <w:r>
              <w:rPr>
                <w:rFonts w:eastAsia="Calibri"/>
                <w:spacing w:val="1"/>
              </w:rPr>
              <w:t>a</w:t>
            </w:r>
            <w:r>
              <w:rPr>
                <w:rFonts w:eastAsia="Calibri"/>
                <w:spacing w:val="-3"/>
              </w:rPr>
              <w:t>v</w:t>
            </w:r>
            <w:r>
              <w:rPr>
                <w:rFonts w:eastAsia="Calibri"/>
                <w:spacing w:val="3"/>
              </w:rPr>
              <w:t>a</w:t>
            </w:r>
            <w:r>
              <w:rPr>
                <w:rFonts w:eastAsia="Calibri"/>
                <w:spacing w:val="-2"/>
              </w:rPr>
              <w:t>il</w:t>
            </w:r>
            <w:r>
              <w:rPr>
                <w:rFonts w:eastAsia="Calibri"/>
                <w:spacing w:val="1"/>
              </w:rPr>
              <w:t>ab</w:t>
            </w:r>
            <w:r>
              <w:rPr>
                <w:rFonts w:eastAsia="Calibri"/>
              </w:rPr>
              <w:t>le,</w:t>
            </w:r>
            <w:r>
              <w:rPr>
                <w:rFonts w:ascii="Times New Roman" w:hAnsi="Times New Roman"/>
                <w:spacing w:val="-14"/>
              </w:rPr>
              <w:t xml:space="preserve"> </w:t>
            </w:r>
            <w:r>
              <w:rPr>
                <w:rFonts w:eastAsia="Calibri"/>
              </w:rPr>
              <w:t>e</w:t>
            </w:r>
            <w:r>
              <w:rPr>
                <w:rFonts w:eastAsia="Calibri"/>
                <w:spacing w:val="-1"/>
              </w:rPr>
              <w:t>s</w:t>
            </w:r>
            <w:r>
              <w:rPr>
                <w:rFonts w:eastAsia="Calibri"/>
                <w:spacing w:val="1"/>
              </w:rPr>
              <w:t>t</w:t>
            </w:r>
            <w:r>
              <w:rPr>
                <w:rFonts w:eastAsia="Calibri"/>
                <w:spacing w:val="-2"/>
              </w:rPr>
              <w:t>i</w:t>
            </w:r>
            <w:r>
              <w:rPr>
                <w:rFonts w:eastAsia="Calibri"/>
                <w:spacing w:val="-3"/>
              </w:rPr>
              <w:t>m</w:t>
            </w:r>
            <w:r>
              <w:rPr>
                <w:rFonts w:eastAsia="Calibri"/>
                <w:spacing w:val="1"/>
              </w:rPr>
              <w:t>at</w:t>
            </w:r>
            <w:r>
              <w:rPr>
                <w:rFonts w:eastAsia="Calibri"/>
              </w:rPr>
              <w:t>es</w:t>
            </w:r>
            <w:r>
              <w:rPr>
                <w:rFonts w:ascii="Times New Roman" w:hAnsi="Times New Roman"/>
                <w:spacing w:val="-16"/>
              </w:rPr>
              <w:t xml:space="preserve"> </w:t>
            </w:r>
            <w:r>
              <w:rPr>
                <w:rFonts w:eastAsia="Calibri"/>
                <w:spacing w:val="1"/>
              </w:rPr>
              <w:t>a</w:t>
            </w:r>
            <w:r>
              <w:rPr>
                <w:rFonts w:eastAsia="Calibri"/>
                <w:spacing w:val="-2"/>
              </w:rPr>
              <w:t>r</w:t>
            </w:r>
            <w:r>
              <w:rPr>
                <w:rFonts w:eastAsia="Calibri"/>
              </w:rPr>
              <w:t>e</w:t>
            </w:r>
            <w:r>
              <w:rPr>
                <w:rFonts w:ascii="Times New Roman" w:hAnsi="Times New Roman"/>
                <w:spacing w:val="-8"/>
              </w:rPr>
              <w:t xml:space="preserve"> </w:t>
            </w:r>
            <w:r>
              <w:rPr>
                <w:rFonts w:eastAsia="Calibri"/>
                <w:spacing w:val="-1"/>
              </w:rPr>
              <w:t>p</w:t>
            </w:r>
            <w:r>
              <w:rPr>
                <w:rFonts w:eastAsia="Calibri"/>
              </w:rPr>
              <w:t>r</w:t>
            </w:r>
            <w:r>
              <w:rPr>
                <w:rFonts w:eastAsia="Calibri"/>
                <w:spacing w:val="-1"/>
              </w:rPr>
              <w:t>od</w:t>
            </w:r>
            <w:r>
              <w:rPr>
                <w:rFonts w:eastAsia="Calibri"/>
                <w:spacing w:val="4"/>
              </w:rPr>
              <w:t>u</w:t>
            </w:r>
            <w:r>
              <w:rPr>
                <w:rFonts w:eastAsia="Calibri"/>
                <w:spacing w:val="-5"/>
              </w:rPr>
              <w:t>c</w:t>
            </w:r>
            <w:r>
              <w:rPr>
                <w:rFonts w:eastAsia="Calibri"/>
              </w:rPr>
              <w:t>ed</w:t>
            </w:r>
            <w:r>
              <w:rPr>
                <w:rFonts w:ascii="Times New Roman" w:hAnsi="Times New Roman"/>
                <w:spacing w:val="-14"/>
              </w:rPr>
              <w:t xml:space="preserve"> </w:t>
            </w:r>
            <w:r>
              <w:rPr>
                <w:rFonts w:eastAsia="Calibri"/>
                <w:spacing w:val="1"/>
              </w:rPr>
              <w:t>b</w:t>
            </w:r>
            <w:r>
              <w:rPr>
                <w:rFonts w:eastAsia="Calibri"/>
              </w:rPr>
              <w:t>y</w:t>
            </w:r>
            <w:r>
              <w:rPr>
                <w:rFonts w:ascii="Times New Roman" w:hAnsi="Times New Roman"/>
                <w:spacing w:val="-7"/>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3"/>
              </w:rPr>
              <w:t>P</w:t>
            </w:r>
            <w:r>
              <w:rPr>
                <w:rFonts w:eastAsia="Calibri"/>
                <w:spacing w:val="-1"/>
              </w:rPr>
              <w:t>op</w:t>
            </w:r>
            <w:r>
              <w:rPr>
                <w:rFonts w:eastAsia="Calibri"/>
                <w:spacing w:val="1"/>
              </w:rPr>
              <w:t>u</w:t>
            </w:r>
            <w:r>
              <w:rPr>
                <w:rFonts w:eastAsia="Calibri"/>
                <w:spacing w:val="-2"/>
              </w:rPr>
              <w:t>l</w:t>
            </w:r>
            <w:r>
              <w:rPr>
                <w:rFonts w:eastAsia="Calibri"/>
                <w:spacing w:val="1"/>
              </w:rPr>
              <w:t>at</w:t>
            </w:r>
            <w:r>
              <w:rPr>
                <w:rFonts w:eastAsia="Calibri"/>
                <w:spacing w:val="-2"/>
              </w:rPr>
              <w:t>i</w:t>
            </w:r>
            <w:r>
              <w:rPr>
                <w:rFonts w:eastAsia="Calibri"/>
                <w:spacing w:val="-1"/>
              </w:rPr>
              <w:t>o</w:t>
            </w:r>
            <w:r>
              <w:rPr>
                <w:rFonts w:eastAsia="Calibri"/>
              </w:rPr>
              <w:t>n</w:t>
            </w:r>
            <w:r>
              <w:rPr>
                <w:rFonts w:ascii="Times New Roman" w:hAnsi="Times New Roman"/>
                <w:spacing w:val="-12"/>
              </w:rPr>
              <w:t xml:space="preserve"> </w:t>
            </w:r>
            <w:r w:rsidRPr="00151FA0">
              <w:rPr>
                <w:rFonts w:eastAsia="Calibri"/>
              </w:rPr>
              <w:t>D</w:t>
            </w:r>
            <w:r w:rsidRPr="00151FA0">
              <w:rPr>
                <w:rFonts w:eastAsia="Calibri"/>
                <w:spacing w:val="-2"/>
              </w:rPr>
              <w:t>i</w:t>
            </w:r>
            <w:r w:rsidRPr="00151FA0">
              <w:rPr>
                <w:rFonts w:eastAsia="Calibri"/>
                <w:spacing w:val="-1"/>
              </w:rPr>
              <w:t>v</w:t>
            </w:r>
            <w:r w:rsidRPr="00151FA0">
              <w:rPr>
                <w:rFonts w:eastAsia="Calibri"/>
                <w:spacing w:val="-2"/>
              </w:rPr>
              <w:t>i</w:t>
            </w:r>
            <w:r w:rsidRPr="00151FA0">
              <w:rPr>
                <w:rFonts w:eastAsia="Calibri"/>
                <w:spacing w:val="-1"/>
              </w:rPr>
              <w:t>s</w:t>
            </w:r>
            <w:r w:rsidRPr="00151FA0">
              <w:rPr>
                <w:rFonts w:eastAsia="Calibri"/>
              </w:rPr>
              <w:t>i</w:t>
            </w:r>
            <w:r w:rsidRPr="00151FA0">
              <w:rPr>
                <w:rFonts w:eastAsia="Calibri"/>
                <w:spacing w:val="-1"/>
              </w:rPr>
              <w:t>o</w:t>
            </w:r>
            <w:r w:rsidRPr="00151FA0">
              <w:rPr>
                <w:rFonts w:eastAsia="Calibri"/>
              </w:rPr>
              <w:t>n</w:t>
            </w:r>
            <w:r w:rsidRPr="00151FA0">
              <w:rPr>
                <w:spacing w:val="-12"/>
              </w:rPr>
              <w:t xml:space="preserve"> </w:t>
            </w:r>
            <w:r w:rsidRPr="00151FA0">
              <w:rPr>
                <w:rFonts w:eastAsia="Calibri"/>
                <w:spacing w:val="-1"/>
              </w:rPr>
              <w:t>b</w:t>
            </w:r>
            <w:r w:rsidRPr="00151FA0">
              <w:rPr>
                <w:rFonts w:eastAsia="Calibri"/>
                <w:spacing w:val="3"/>
              </w:rPr>
              <w:t>a</w:t>
            </w:r>
            <w:r w:rsidRPr="00151FA0">
              <w:rPr>
                <w:rFonts w:eastAsia="Calibri"/>
                <w:spacing w:val="-1"/>
              </w:rPr>
              <w:t>s</w:t>
            </w:r>
            <w:r w:rsidRPr="00151FA0">
              <w:rPr>
                <w:rFonts w:eastAsia="Calibri"/>
                <w:spacing w:val="-3"/>
              </w:rPr>
              <w:t>e</w:t>
            </w:r>
            <w:r w:rsidRPr="00151FA0">
              <w:rPr>
                <w:rFonts w:eastAsia="Calibri"/>
              </w:rPr>
              <w:t>d</w:t>
            </w:r>
            <w:r w:rsidRPr="00151FA0">
              <w:rPr>
                <w:spacing w:val="-11"/>
              </w:rPr>
              <w:t xml:space="preserve"> </w:t>
            </w:r>
            <w:r w:rsidRPr="00151FA0">
              <w:rPr>
                <w:rFonts w:eastAsia="Calibri"/>
                <w:spacing w:val="-1"/>
              </w:rPr>
              <w:t>o</w:t>
            </w:r>
            <w:r w:rsidRPr="00151FA0">
              <w:rPr>
                <w:rFonts w:eastAsia="Calibri"/>
              </w:rPr>
              <w:t>n</w:t>
            </w:r>
            <w:r w:rsidRPr="00151FA0">
              <w:t xml:space="preserve"> these </w:t>
            </w:r>
            <w:r w:rsidRPr="00151FA0">
              <w:rPr>
                <w:rFonts w:eastAsia="Calibri"/>
                <w:spacing w:val="-1"/>
              </w:rPr>
              <w:t>n</w:t>
            </w:r>
            <w:r w:rsidRPr="00151FA0">
              <w:rPr>
                <w:rFonts w:eastAsia="Calibri"/>
                <w:spacing w:val="1"/>
              </w:rPr>
              <w:t>at</w:t>
            </w:r>
            <w:r w:rsidRPr="00151FA0">
              <w:rPr>
                <w:rFonts w:eastAsia="Calibri"/>
                <w:spacing w:val="-2"/>
              </w:rPr>
              <w:t>i</w:t>
            </w:r>
            <w:r w:rsidRPr="00151FA0">
              <w:rPr>
                <w:rFonts w:eastAsia="Calibri"/>
                <w:spacing w:val="-1"/>
              </w:rPr>
              <w:t>on</w:t>
            </w:r>
            <w:r w:rsidRPr="00151FA0">
              <w:rPr>
                <w:rFonts w:eastAsia="Calibri"/>
                <w:spacing w:val="3"/>
              </w:rPr>
              <w:t>a</w:t>
            </w:r>
            <w:r w:rsidRPr="00151FA0">
              <w:rPr>
                <w:rFonts w:eastAsia="Calibri"/>
              </w:rPr>
              <w:t>l</w:t>
            </w:r>
            <w:r>
              <w:rPr>
                <w:rFonts w:ascii="Times New Roman" w:hAnsi="Times New Roman"/>
                <w:spacing w:val="-16"/>
              </w:rPr>
              <w:t xml:space="preserve"> </w:t>
            </w:r>
            <w:r>
              <w:rPr>
                <w:rFonts w:eastAsia="Calibri"/>
                <w:spacing w:val="1"/>
              </w:rPr>
              <w:t>d</w:t>
            </w:r>
            <w:r>
              <w:rPr>
                <w:rFonts w:eastAsia="Calibri"/>
                <w:spacing w:val="-1"/>
              </w:rPr>
              <w:t>a</w:t>
            </w:r>
            <w:r>
              <w:rPr>
                <w:rFonts w:eastAsia="Calibri"/>
                <w:spacing w:val="-2"/>
              </w:rPr>
              <w:t>t</w:t>
            </w:r>
            <w:r>
              <w:rPr>
                <w:rFonts w:eastAsia="Calibri"/>
                <w:spacing w:val="3"/>
              </w:rPr>
              <w:t>a</w:t>
            </w:r>
            <w:r>
              <w:rPr>
                <w:rFonts w:eastAsia="Calibri"/>
              </w:rPr>
              <w:t>.</w:t>
            </w:r>
          </w:p>
          <w:p w14:paraId="2EE8E597" w14:textId="77777777" w:rsidR="0003687B" w:rsidRDefault="0003687B" w:rsidP="00D5143A">
            <w:pPr>
              <w:pStyle w:val="MText"/>
              <w:rPr>
                <w:rFonts w:eastAsia="Calibri"/>
              </w:rPr>
            </w:pPr>
          </w:p>
          <w:p w14:paraId="37BCA4CD" w14:textId="77777777" w:rsidR="0003687B" w:rsidRDefault="0003687B" w:rsidP="00D5143A">
            <w:pPr>
              <w:pStyle w:val="MText"/>
              <w:rPr>
                <w:rFonts w:eastAsia="Calibri"/>
              </w:rPr>
            </w:pPr>
            <w:r>
              <w:rPr>
                <w:rFonts w:eastAsia="Calibri"/>
              </w:rPr>
              <w:t>F</w:t>
            </w:r>
            <w:r>
              <w:rPr>
                <w:rFonts w:eastAsia="Calibri"/>
                <w:spacing w:val="1"/>
              </w:rPr>
              <w:t>o</w:t>
            </w:r>
            <w:r>
              <w:rPr>
                <w:rFonts w:eastAsia="Calibri"/>
              </w:rPr>
              <w:t>r</w:t>
            </w:r>
            <w:r>
              <w:rPr>
                <w:rFonts w:ascii="Times New Roman" w:hAnsi="Times New Roman"/>
                <w:spacing w:val="-7"/>
              </w:rPr>
              <w:t xml:space="preserve"> </w:t>
            </w:r>
            <w:r>
              <w:rPr>
                <w:rFonts w:eastAsia="Calibri"/>
                <w:spacing w:val="-2"/>
              </w:rPr>
              <w:t>c</w:t>
            </w:r>
            <w:r>
              <w:rPr>
                <w:rFonts w:eastAsia="Calibri"/>
                <w:spacing w:val="-3"/>
              </w:rPr>
              <w:t>e</w:t>
            </w:r>
            <w:r>
              <w:rPr>
                <w:rFonts w:eastAsia="Calibri"/>
                <w:spacing w:val="1"/>
              </w:rPr>
              <w:t>n</w:t>
            </w:r>
            <w:r>
              <w:rPr>
                <w:rFonts w:eastAsia="Calibri"/>
                <w:spacing w:val="-3"/>
              </w:rPr>
              <w:t>s</w:t>
            </w:r>
            <w:r>
              <w:rPr>
                <w:rFonts w:eastAsia="Calibri"/>
                <w:spacing w:val="1"/>
              </w:rPr>
              <w:t>u</w:t>
            </w:r>
            <w:r>
              <w:rPr>
                <w:rFonts w:eastAsia="Calibri"/>
              </w:rPr>
              <w:t>s</w:t>
            </w:r>
            <w:r>
              <w:rPr>
                <w:rFonts w:ascii="Times New Roman" w:hAnsi="Times New Roman"/>
                <w:spacing w:val="-13"/>
              </w:rPr>
              <w:t xml:space="preserve"> </w:t>
            </w:r>
            <w:r>
              <w:rPr>
                <w:rFonts w:eastAsia="Calibri"/>
                <w:spacing w:val="-1"/>
              </w:rPr>
              <w:t>d</w:t>
            </w:r>
            <w:r>
              <w:rPr>
                <w:rFonts w:eastAsia="Calibri"/>
                <w:spacing w:val="3"/>
              </w:rPr>
              <w:t>a</w:t>
            </w:r>
            <w:r>
              <w:rPr>
                <w:rFonts w:eastAsia="Calibri"/>
                <w:spacing w:val="-2"/>
              </w:rPr>
              <w:t>t</w:t>
            </w:r>
            <w:r>
              <w:rPr>
                <w:rFonts w:eastAsia="Calibri"/>
                <w:spacing w:val="1"/>
              </w:rPr>
              <w:t>a</w:t>
            </w:r>
            <w:r>
              <w:rPr>
                <w:rFonts w:eastAsia="Calibri"/>
              </w:rPr>
              <w:t>,</w:t>
            </w:r>
            <w:r>
              <w:rPr>
                <w:rFonts w:ascii="Times New Roman" w:hAnsi="Times New Roman"/>
                <w:spacing w:val="-12"/>
              </w:rPr>
              <w:t xml:space="preserve"> </w:t>
            </w:r>
            <w:r>
              <w:rPr>
                <w:rFonts w:eastAsia="Calibri"/>
                <w:spacing w:val="-2"/>
              </w:rPr>
              <w:t>t</w:t>
            </w:r>
            <w:r>
              <w:rPr>
                <w:rFonts w:eastAsia="Calibri"/>
                <w:spacing w:val="4"/>
              </w:rPr>
              <w:t>h</w:t>
            </w:r>
            <w:r>
              <w:rPr>
                <w:rFonts w:eastAsia="Calibri"/>
              </w:rPr>
              <w:t>e</w:t>
            </w:r>
            <w:r>
              <w:rPr>
                <w:rFonts w:ascii="Times New Roman" w:hAnsi="Times New Roman"/>
                <w:spacing w:val="-10"/>
              </w:rPr>
              <w:t xml:space="preserve"> </w:t>
            </w:r>
            <w:r>
              <w:rPr>
                <w:rFonts w:eastAsia="Calibri"/>
              </w:rPr>
              <w:t>e</w:t>
            </w:r>
            <w:r>
              <w:rPr>
                <w:rFonts w:eastAsia="Calibri"/>
                <w:spacing w:val="-1"/>
              </w:rPr>
              <w:t>s</w:t>
            </w:r>
            <w:r>
              <w:rPr>
                <w:rFonts w:eastAsia="Calibri"/>
                <w:spacing w:val="1"/>
              </w:rPr>
              <w:t>t</w:t>
            </w:r>
            <w:r>
              <w:rPr>
                <w:rFonts w:eastAsia="Calibri"/>
              </w:rPr>
              <w:t>i</w:t>
            </w:r>
            <w:r>
              <w:rPr>
                <w:rFonts w:eastAsia="Calibri"/>
                <w:spacing w:val="-3"/>
              </w:rPr>
              <w:t>m</w:t>
            </w:r>
            <w:r>
              <w:rPr>
                <w:rFonts w:eastAsia="Calibri"/>
                <w:spacing w:val="-1"/>
              </w:rPr>
              <w:t>a</w:t>
            </w:r>
            <w:r>
              <w:rPr>
                <w:rFonts w:eastAsia="Calibri"/>
                <w:spacing w:val="1"/>
              </w:rPr>
              <w:t>t</w:t>
            </w:r>
            <w:r>
              <w:rPr>
                <w:rFonts w:eastAsia="Calibri"/>
              </w:rPr>
              <w:t>es</w:t>
            </w:r>
            <w:r>
              <w:rPr>
                <w:rFonts w:ascii="Times New Roman" w:hAnsi="Times New Roman"/>
                <w:spacing w:val="-16"/>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p</w:t>
            </w:r>
            <w:r>
              <w:rPr>
                <w:rFonts w:eastAsia="Calibri"/>
                <w:spacing w:val="-2"/>
              </w:rPr>
              <w:t>r</w:t>
            </w:r>
            <w:r>
              <w:rPr>
                <w:rFonts w:eastAsia="Calibri"/>
              </w:rPr>
              <w:t>e</w:t>
            </w:r>
            <w:r>
              <w:rPr>
                <w:rFonts w:eastAsia="Calibri"/>
                <w:spacing w:val="2"/>
              </w:rPr>
              <w:t>f</w:t>
            </w:r>
            <w:r>
              <w:rPr>
                <w:rFonts w:eastAsia="Calibri"/>
                <w:spacing w:val="-3"/>
              </w:rPr>
              <w:t>e</w:t>
            </w:r>
            <w:r>
              <w:rPr>
                <w:rFonts w:eastAsia="Calibri"/>
                <w:spacing w:val="-2"/>
              </w:rPr>
              <w:t>r</w:t>
            </w:r>
            <w:r>
              <w:rPr>
                <w:rFonts w:eastAsia="Calibri"/>
                <w:spacing w:val="1"/>
              </w:rPr>
              <w:t>ab</w:t>
            </w:r>
            <w:r>
              <w:rPr>
                <w:rFonts w:eastAsia="Calibri"/>
              </w:rPr>
              <w:t>ly</w:t>
            </w:r>
            <w:r>
              <w:rPr>
                <w:rFonts w:ascii="Times New Roman" w:hAnsi="Times New Roman"/>
                <w:spacing w:val="-18"/>
              </w:rPr>
              <w:t xml:space="preserve"> </w:t>
            </w:r>
            <w:r>
              <w:rPr>
                <w:rFonts w:eastAsia="Calibri"/>
                <w:spacing w:val="4"/>
              </w:rPr>
              <w:t>d</w:t>
            </w:r>
            <w:r>
              <w:rPr>
                <w:rFonts w:eastAsia="Calibri"/>
                <w:spacing w:val="-2"/>
              </w:rPr>
              <w:t>i</w:t>
            </w:r>
            <w:r>
              <w:rPr>
                <w:rFonts w:eastAsia="Calibri"/>
                <w:spacing w:val="3"/>
              </w:rPr>
              <w:t>r</w:t>
            </w:r>
            <w:r>
              <w:rPr>
                <w:rFonts w:eastAsia="Calibri"/>
              </w:rPr>
              <w:t>e</w:t>
            </w:r>
            <w:r>
              <w:rPr>
                <w:rFonts w:eastAsia="Calibri"/>
                <w:spacing w:val="-2"/>
              </w:rPr>
              <w:t>c</w:t>
            </w:r>
            <w:r>
              <w:rPr>
                <w:rFonts w:eastAsia="Calibri"/>
                <w:spacing w:val="1"/>
              </w:rPr>
              <w:t>t</w:t>
            </w:r>
            <w:r>
              <w:rPr>
                <w:rFonts w:eastAsia="Calibri"/>
              </w:rPr>
              <w:t>ly</w:t>
            </w:r>
            <w:r>
              <w:rPr>
                <w:rFonts w:ascii="Times New Roman" w:hAnsi="Times New Roman"/>
                <w:spacing w:val="-16"/>
              </w:rPr>
              <w:t xml:space="preserve"> </w:t>
            </w:r>
            <w:r>
              <w:rPr>
                <w:rFonts w:eastAsia="Calibri"/>
                <w:spacing w:val="1"/>
              </w:rPr>
              <w:t>o</w:t>
            </w:r>
            <w:r>
              <w:rPr>
                <w:rFonts w:eastAsia="Calibri"/>
                <w:spacing w:val="-1"/>
              </w:rPr>
              <w:t>b</w:t>
            </w:r>
            <w:r>
              <w:rPr>
                <w:rFonts w:eastAsia="Calibri"/>
                <w:spacing w:val="-2"/>
              </w:rPr>
              <w:t>t</w:t>
            </w:r>
            <w:r>
              <w:rPr>
                <w:rFonts w:eastAsia="Calibri"/>
                <w:spacing w:val="1"/>
              </w:rPr>
              <w:t>a</w:t>
            </w:r>
            <w:r>
              <w:rPr>
                <w:rFonts w:eastAsia="Calibri"/>
                <w:spacing w:val="-2"/>
              </w:rPr>
              <w:t>i</w:t>
            </w:r>
            <w:r>
              <w:rPr>
                <w:rFonts w:eastAsia="Calibri"/>
                <w:spacing w:val="1"/>
              </w:rPr>
              <w:t>n</w:t>
            </w:r>
            <w:r>
              <w:rPr>
                <w:rFonts w:eastAsia="Calibri"/>
              </w:rPr>
              <w:t>ed</w:t>
            </w:r>
            <w:r>
              <w:rPr>
                <w:rFonts w:ascii="Times New Roman" w:hAnsi="Times New Roman"/>
                <w:spacing w:val="-13"/>
              </w:rPr>
              <w:t xml:space="preserve"> </w:t>
            </w:r>
            <w:r>
              <w:rPr>
                <w:rFonts w:eastAsia="Calibri"/>
                <w:spacing w:val="-1"/>
              </w:rPr>
              <w:t>f</w:t>
            </w:r>
            <w:r>
              <w:rPr>
                <w:rFonts w:eastAsia="Calibri"/>
              </w:rPr>
              <w:t>r</w:t>
            </w:r>
            <w:r>
              <w:rPr>
                <w:rFonts w:eastAsia="Calibri"/>
                <w:spacing w:val="1"/>
              </w:rPr>
              <w:t>o</w:t>
            </w:r>
            <w:r>
              <w:rPr>
                <w:rFonts w:eastAsia="Calibri"/>
              </w:rPr>
              <w:t>m</w:t>
            </w:r>
            <w:r>
              <w:rPr>
                <w:rFonts w:ascii="Times New Roman" w:hAnsi="Times New Roman"/>
                <w:spacing w:val="-11"/>
              </w:rPr>
              <w:t xml:space="preserve"> </w:t>
            </w:r>
            <w:r>
              <w:rPr>
                <w:rFonts w:eastAsia="Calibri"/>
                <w:spacing w:val="-2"/>
              </w:rPr>
              <w:t>c</w:t>
            </w:r>
            <w:r>
              <w:rPr>
                <w:rFonts w:eastAsia="Calibri"/>
              </w:rPr>
              <w:t>e</w:t>
            </w:r>
            <w:r>
              <w:rPr>
                <w:rFonts w:eastAsia="Calibri"/>
                <w:spacing w:val="1"/>
              </w:rPr>
              <w:t>n</w:t>
            </w:r>
            <w:r>
              <w:rPr>
                <w:rFonts w:eastAsia="Calibri"/>
                <w:spacing w:val="-3"/>
              </w:rPr>
              <w:t>s</w:t>
            </w:r>
            <w:r>
              <w:rPr>
                <w:rFonts w:eastAsia="Calibri"/>
                <w:spacing w:val="1"/>
              </w:rPr>
              <w:t>u</w:t>
            </w:r>
            <w:r>
              <w:rPr>
                <w:rFonts w:eastAsia="Calibri"/>
              </w:rPr>
              <w:t>s</w:t>
            </w:r>
            <w:r>
              <w:rPr>
                <w:rFonts w:ascii="Times New Roman" w:hAnsi="Times New Roman"/>
                <w:spacing w:val="-10"/>
              </w:rPr>
              <w:t xml:space="preserve"> </w:t>
            </w:r>
            <w:r>
              <w:rPr>
                <w:rFonts w:eastAsia="Calibri"/>
                <w:spacing w:val="-2"/>
              </w:rPr>
              <w:t>r</w:t>
            </w:r>
            <w:r>
              <w:rPr>
                <w:rFonts w:eastAsia="Calibri"/>
                <w:spacing w:val="-3"/>
              </w:rPr>
              <w:t>e</w:t>
            </w:r>
            <w:r>
              <w:rPr>
                <w:rFonts w:eastAsia="Calibri"/>
                <w:spacing w:val="4"/>
              </w:rPr>
              <w:t>p</w:t>
            </w:r>
            <w:r>
              <w:rPr>
                <w:rFonts w:eastAsia="Calibri"/>
                <w:spacing w:val="-1"/>
              </w:rPr>
              <w:t>o</w:t>
            </w:r>
            <w:r>
              <w:rPr>
                <w:rFonts w:eastAsia="Calibri"/>
                <w:spacing w:val="-2"/>
              </w:rPr>
              <w:t>r</w:t>
            </w:r>
            <w:r>
              <w:rPr>
                <w:rFonts w:eastAsia="Calibri"/>
                <w:spacing w:val="1"/>
              </w:rPr>
              <w:t>t</w:t>
            </w:r>
            <w:r>
              <w:rPr>
                <w:rFonts w:eastAsia="Calibri"/>
                <w:spacing w:val="-1"/>
              </w:rPr>
              <w:t>s</w:t>
            </w:r>
            <w:r>
              <w:rPr>
                <w:rFonts w:eastAsia="Calibri"/>
              </w:rPr>
              <w:t>.</w:t>
            </w:r>
            <w:r>
              <w:rPr>
                <w:rFonts w:ascii="Times New Roman" w:hAnsi="Times New Roman"/>
                <w:spacing w:val="-13"/>
              </w:rPr>
              <w:t xml:space="preserve"> </w:t>
            </w:r>
            <w:r>
              <w:rPr>
                <w:rFonts w:eastAsia="Calibri"/>
                <w:spacing w:val="-2"/>
              </w:rPr>
              <w:t>I</w:t>
            </w:r>
            <w:r>
              <w:rPr>
                <w:rFonts w:eastAsia="Calibri"/>
              </w:rPr>
              <w:t>n</w:t>
            </w:r>
            <w:r>
              <w:rPr>
                <w:rFonts w:ascii="Times New Roman" w:hAnsi="Times New Roman"/>
                <w:spacing w:val="-5"/>
              </w:rPr>
              <w:t xml:space="preserve"> </w:t>
            </w:r>
            <w:r>
              <w:rPr>
                <w:rFonts w:eastAsia="Calibri"/>
                <w:spacing w:val="-3"/>
              </w:rPr>
              <w:t>s</w:t>
            </w:r>
            <w:r>
              <w:rPr>
                <w:rFonts w:eastAsia="Calibri"/>
                <w:spacing w:val="4"/>
              </w:rPr>
              <w:t>u</w:t>
            </w:r>
            <w:r>
              <w:rPr>
                <w:rFonts w:eastAsia="Calibri"/>
                <w:spacing w:val="-5"/>
              </w:rPr>
              <w:t>c</w:t>
            </w:r>
            <w:r>
              <w:rPr>
                <w:rFonts w:eastAsia="Calibri"/>
              </w:rPr>
              <w:t>h</w:t>
            </w:r>
            <w:r>
              <w:rPr>
                <w:rFonts w:ascii="Times New Roman" w:hAnsi="Times New Roman"/>
                <w:spacing w:val="-7"/>
              </w:rPr>
              <w:t xml:space="preserve"> </w:t>
            </w:r>
            <w:r>
              <w:rPr>
                <w:rFonts w:eastAsia="Calibri"/>
                <w:spacing w:val="-2"/>
              </w:rPr>
              <w:t>c</w:t>
            </w:r>
            <w:r>
              <w:rPr>
                <w:rFonts w:eastAsia="Calibri"/>
                <w:spacing w:val="3"/>
              </w:rPr>
              <w:t>a</w:t>
            </w:r>
            <w:r>
              <w:rPr>
                <w:rFonts w:eastAsia="Calibri"/>
                <w:spacing w:val="-3"/>
              </w:rPr>
              <w:t>s</w:t>
            </w:r>
            <w:r>
              <w:rPr>
                <w:rFonts w:eastAsia="Calibri"/>
              </w:rPr>
              <w:t>e</w:t>
            </w:r>
            <w:r>
              <w:rPr>
                <w:rFonts w:eastAsia="Calibri"/>
                <w:spacing w:val="-1"/>
              </w:rPr>
              <w:t>s</w:t>
            </w:r>
            <w:r>
              <w:rPr>
                <w:rFonts w:eastAsia="Calibri"/>
              </w:rPr>
              <w:t>,</w:t>
            </w:r>
            <w:r>
              <w:rPr>
                <w:rFonts w:ascii="Times New Roman" w:hAnsi="Times New Roman"/>
              </w:rPr>
              <w:t xml:space="preserve"> </w:t>
            </w:r>
            <w:r>
              <w:rPr>
                <w:rFonts w:eastAsia="Calibri"/>
                <w:spacing w:val="1"/>
              </w:rPr>
              <w:t>ad</w:t>
            </w:r>
            <w:r>
              <w:rPr>
                <w:rFonts w:eastAsia="Calibri"/>
                <w:spacing w:val="-4"/>
              </w:rPr>
              <w:t>j</w:t>
            </w:r>
            <w:r>
              <w:rPr>
                <w:rFonts w:eastAsia="Calibri"/>
                <w:spacing w:val="4"/>
              </w:rPr>
              <w:t>u</w:t>
            </w:r>
            <w:r>
              <w:rPr>
                <w:rFonts w:eastAsia="Calibri"/>
                <w:spacing w:val="-3"/>
              </w:rPr>
              <w:t>s</w:t>
            </w:r>
            <w:r>
              <w:rPr>
                <w:rFonts w:eastAsia="Calibri"/>
                <w:spacing w:val="1"/>
              </w:rPr>
              <w:t>t</w:t>
            </w:r>
            <w:r>
              <w:rPr>
                <w:rFonts w:eastAsia="Calibri"/>
                <w:spacing w:val="-3"/>
              </w:rPr>
              <w:t>e</w:t>
            </w:r>
            <w:r>
              <w:rPr>
                <w:rFonts w:eastAsia="Calibri"/>
              </w:rPr>
              <w:t>d</w:t>
            </w:r>
            <w:r>
              <w:rPr>
                <w:rFonts w:ascii="Times New Roman" w:hAnsi="Times New Roman"/>
                <w:spacing w:val="-13"/>
              </w:rPr>
              <w:t xml:space="preserve"> </w:t>
            </w:r>
            <w:r>
              <w:rPr>
                <w:rFonts w:eastAsia="Calibri"/>
              </w:rPr>
              <w:t>r</w:t>
            </w:r>
            <w:r>
              <w:rPr>
                <w:rFonts w:eastAsia="Calibri"/>
                <w:spacing w:val="-1"/>
              </w:rPr>
              <w:t>a</w:t>
            </w:r>
            <w:r>
              <w:rPr>
                <w:rFonts w:eastAsia="Calibri"/>
                <w:spacing w:val="1"/>
              </w:rPr>
              <w:t>t</w:t>
            </w:r>
            <w:r>
              <w:rPr>
                <w:rFonts w:eastAsia="Calibri"/>
                <w:spacing w:val="2"/>
              </w:rPr>
              <w:t>e</w:t>
            </w:r>
            <w:r>
              <w:rPr>
                <w:rFonts w:eastAsia="Calibri"/>
              </w:rPr>
              <w:t>s</w:t>
            </w:r>
            <w:r>
              <w:rPr>
                <w:rFonts w:ascii="Times New Roman" w:hAnsi="Times New Roman"/>
                <w:spacing w:val="-14"/>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o</w:t>
            </w:r>
            <w:r>
              <w:rPr>
                <w:rFonts w:eastAsia="Calibri"/>
                <w:spacing w:val="4"/>
              </w:rPr>
              <w:t>n</w:t>
            </w:r>
            <w:r>
              <w:rPr>
                <w:rFonts w:eastAsia="Calibri"/>
                <w:spacing w:val="-2"/>
              </w:rPr>
              <w:t>l</w:t>
            </w:r>
            <w:r>
              <w:rPr>
                <w:rFonts w:eastAsia="Calibri"/>
              </w:rPr>
              <w:t>y</w:t>
            </w:r>
            <w:r>
              <w:rPr>
                <w:rFonts w:ascii="Times New Roman" w:hAnsi="Times New Roman"/>
                <w:spacing w:val="-11"/>
              </w:rPr>
              <w:t xml:space="preserve"> </w:t>
            </w:r>
            <w:r>
              <w:rPr>
                <w:rFonts w:eastAsia="Calibri"/>
                <w:spacing w:val="1"/>
              </w:rPr>
              <w:t>u</w:t>
            </w:r>
            <w:r>
              <w:rPr>
                <w:rFonts w:eastAsia="Calibri"/>
                <w:spacing w:val="-1"/>
              </w:rPr>
              <w:t>s</w:t>
            </w:r>
            <w:r>
              <w:rPr>
                <w:rFonts w:eastAsia="Calibri"/>
              </w:rPr>
              <w:t>ed</w:t>
            </w:r>
            <w:r>
              <w:rPr>
                <w:rFonts w:ascii="Times New Roman" w:hAnsi="Times New Roman"/>
                <w:spacing w:val="-10"/>
              </w:rPr>
              <w:t xml:space="preserve"> </w:t>
            </w:r>
            <w:r>
              <w:rPr>
                <w:rFonts w:eastAsia="Calibri"/>
                <w:spacing w:val="-3"/>
              </w:rPr>
              <w:t>w</w:t>
            </w:r>
            <w:r>
              <w:rPr>
                <w:rFonts w:eastAsia="Calibri"/>
                <w:spacing w:val="1"/>
              </w:rPr>
              <w:t>h</w:t>
            </w:r>
            <w:r>
              <w:rPr>
                <w:rFonts w:eastAsia="Calibri"/>
                <w:spacing w:val="-3"/>
              </w:rPr>
              <w:t>e</w:t>
            </w:r>
            <w:r>
              <w:rPr>
                <w:rFonts w:eastAsia="Calibri"/>
              </w:rPr>
              <w:t>n</w:t>
            </w:r>
            <w:r>
              <w:rPr>
                <w:rFonts w:ascii="Times New Roman" w:hAnsi="Times New Roman"/>
                <w:spacing w:val="-8"/>
              </w:rPr>
              <w:t xml:space="preserve"> </w:t>
            </w:r>
            <w:r>
              <w:rPr>
                <w:rFonts w:eastAsia="Calibri"/>
              </w:rPr>
              <w:t>r</w:t>
            </w:r>
            <w:r>
              <w:rPr>
                <w:rFonts w:eastAsia="Calibri"/>
                <w:spacing w:val="-3"/>
              </w:rPr>
              <w:t>e</w:t>
            </w:r>
            <w:r>
              <w:rPr>
                <w:rFonts w:eastAsia="Calibri"/>
                <w:spacing w:val="-1"/>
              </w:rPr>
              <w:t>p</w:t>
            </w:r>
            <w:r>
              <w:rPr>
                <w:rFonts w:eastAsia="Calibri"/>
                <w:spacing w:val="1"/>
              </w:rPr>
              <w:t>o</w:t>
            </w:r>
            <w:r>
              <w:rPr>
                <w:rFonts w:eastAsia="Calibri"/>
              </w:rPr>
              <w:t>r</w:t>
            </w:r>
            <w:r>
              <w:rPr>
                <w:rFonts w:eastAsia="Calibri"/>
                <w:spacing w:val="-2"/>
              </w:rPr>
              <w:t>t</w:t>
            </w:r>
            <w:r>
              <w:rPr>
                <w:rFonts w:eastAsia="Calibri"/>
                <w:spacing w:val="-3"/>
              </w:rPr>
              <w:t>e</w:t>
            </w:r>
            <w:r>
              <w:rPr>
                <w:rFonts w:eastAsia="Calibri"/>
              </w:rPr>
              <w:t>d</w:t>
            </w:r>
            <w:r>
              <w:rPr>
                <w:rFonts w:ascii="Times New Roman" w:hAnsi="Times New Roman"/>
                <w:spacing w:val="-13"/>
              </w:rPr>
              <w:t xml:space="preserve"> </w:t>
            </w:r>
            <w:r>
              <w:rPr>
                <w:rFonts w:eastAsia="Calibri"/>
                <w:spacing w:val="1"/>
              </w:rPr>
              <w:t>b</w:t>
            </w:r>
            <w:r>
              <w:rPr>
                <w:rFonts w:eastAsia="Calibri"/>
              </w:rPr>
              <w:t>y</w:t>
            </w:r>
            <w:r>
              <w:rPr>
                <w:rFonts w:ascii="Times New Roman" w:hAnsi="Times New Roman"/>
                <w:spacing w:val="-7"/>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3"/>
              </w:rPr>
              <w:t>N</w:t>
            </w:r>
            <w:r>
              <w:rPr>
                <w:rFonts w:eastAsia="Calibri"/>
                <w:spacing w:val="3"/>
              </w:rPr>
              <w:t>a</w:t>
            </w:r>
            <w:r>
              <w:rPr>
                <w:rFonts w:eastAsia="Calibri"/>
                <w:spacing w:val="1"/>
              </w:rPr>
              <w:t>t</w:t>
            </w:r>
            <w:r>
              <w:rPr>
                <w:rFonts w:eastAsia="Calibri"/>
                <w:spacing w:val="-2"/>
              </w:rPr>
              <w:t>i</w:t>
            </w:r>
            <w:r>
              <w:rPr>
                <w:rFonts w:eastAsia="Calibri"/>
                <w:spacing w:val="-1"/>
              </w:rPr>
              <w:t>on</w:t>
            </w:r>
            <w:r>
              <w:rPr>
                <w:rFonts w:eastAsia="Calibri"/>
                <w:spacing w:val="3"/>
              </w:rPr>
              <w:t>a</w:t>
            </w:r>
            <w:r>
              <w:rPr>
                <w:rFonts w:eastAsia="Calibri"/>
              </w:rPr>
              <w:t>l</w:t>
            </w:r>
            <w:r>
              <w:rPr>
                <w:rFonts w:ascii="Times New Roman" w:hAnsi="Times New Roman"/>
                <w:spacing w:val="-14"/>
              </w:rPr>
              <w:t xml:space="preserve"> </w:t>
            </w:r>
            <w:r>
              <w:rPr>
                <w:rFonts w:eastAsia="Calibri"/>
                <w:spacing w:val="-2"/>
              </w:rPr>
              <w:t>St</w:t>
            </w:r>
            <w:r>
              <w:rPr>
                <w:rFonts w:eastAsia="Calibri"/>
                <w:spacing w:val="3"/>
              </w:rPr>
              <w:t>a</w:t>
            </w:r>
            <w:r>
              <w:rPr>
                <w:rFonts w:eastAsia="Calibri"/>
                <w:spacing w:val="1"/>
              </w:rPr>
              <w:t>t</w:t>
            </w:r>
            <w:r>
              <w:rPr>
                <w:rFonts w:eastAsia="Calibri"/>
              </w:rPr>
              <w:t>i</w:t>
            </w:r>
            <w:r>
              <w:rPr>
                <w:rFonts w:eastAsia="Calibri"/>
                <w:spacing w:val="-3"/>
              </w:rPr>
              <w:t>s</w:t>
            </w:r>
            <w:r>
              <w:rPr>
                <w:rFonts w:eastAsia="Calibri"/>
                <w:spacing w:val="1"/>
              </w:rPr>
              <w:t>t</w:t>
            </w:r>
            <w:r>
              <w:rPr>
                <w:rFonts w:eastAsia="Calibri"/>
              </w:rPr>
              <w:t>i</w:t>
            </w:r>
            <w:r>
              <w:rPr>
                <w:rFonts w:eastAsia="Calibri"/>
                <w:spacing w:val="-2"/>
              </w:rPr>
              <w:t>c</w:t>
            </w:r>
            <w:r>
              <w:rPr>
                <w:rFonts w:eastAsia="Calibri"/>
                <w:spacing w:val="1"/>
              </w:rPr>
              <w:t>a</w:t>
            </w:r>
            <w:r>
              <w:rPr>
                <w:rFonts w:eastAsia="Calibri"/>
              </w:rPr>
              <w:t>l</w:t>
            </w:r>
            <w:r>
              <w:rPr>
                <w:rFonts w:ascii="Times New Roman" w:hAnsi="Times New Roman"/>
                <w:spacing w:val="-15"/>
              </w:rPr>
              <w:t xml:space="preserve"> </w:t>
            </w:r>
            <w:r>
              <w:rPr>
                <w:rFonts w:eastAsia="Calibri"/>
                <w:spacing w:val="1"/>
              </w:rPr>
              <w:t>O</w:t>
            </w:r>
            <w:r>
              <w:rPr>
                <w:rFonts w:eastAsia="Calibri"/>
                <w:spacing w:val="-1"/>
              </w:rPr>
              <w:t>ff</w:t>
            </w:r>
            <w:r>
              <w:rPr>
                <w:rFonts w:eastAsia="Calibri"/>
              </w:rPr>
              <w:t>ice.</w:t>
            </w:r>
            <w:r>
              <w:rPr>
                <w:rFonts w:ascii="Times New Roman" w:hAnsi="Times New Roman"/>
                <w:spacing w:val="-12"/>
              </w:rPr>
              <w:t xml:space="preserve"> </w:t>
            </w:r>
            <w:r>
              <w:rPr>
                <w:rFonts w:eastAsia="Calibri"/>
                <w:spacing w:val="-2"/>
              </w:rPr>
              <w:t>I</w:t>
            </w:r>
            <w:r>
              <w:rPr>
                <w:rFonts w:eastAsia="Calibri"/>
              </w:rPr>
              <w:t>n</w:t>
            </w:r>
            <w:r>
              <w:rPr>
                <w:rFonts w:ascii="Times New Roman" w:hAnsi="Times New Roman"/>
                <w:spacing w:val="-8"/>
              </w:rPr>
              <w:t xml:space="preserve"> </w:t>
            </w:r>
            <w:r>
              <w:rPr>
                <w:rFonts w:eastAsia="Calibri"/>
                <w:spacing w:val="-1"/>
              </w:rPr>
              <w:t>o</w:t>
            </w:r>
            <w:r>
              <w:rPr>
                <w:rFonts w:eastAsia="Calibri"/>
                <w:spacing w:val="1"/>
              </w:rPr>
              <w:t>th</w:t>
            </w:r>
            <w:r>
              <w:rPr>
                <w:rFonts w:eastAsia="Calibri"/>
                <w:spacing w:val="-3"/>
              </w:rPr>
              <w:t>e</w:t>
            </w:r>
            <w:r>
              <w:rPr>
                <w:rFonts w:eastAsia="Calibri"/>
              </w:rPr>
              <w:t>r</w:t>
            </w:r>
            <w:r>
              <w:rPr>
                <w:rFonts w:ascii="Times New Roman" w:hAnsi="Times New Roman"/>
                <w:spacing w:val="-8"/>
              </w:rPr>
              <w:t xml:space="preserve"> </w:t>
            </w:r>
            <w:r>
              <w:rPr>
                <w:rFonts w:eastAsia="Calibri"/>
                <w:spacing w:val="-2"/>
              </w:rPr>
              <w:t>c</w:t>
            </w:r>
            <w:r>
              <w:rPr>
                <w:rFonts w:eastAsia="Calibri"/>
                <w:spacing w:val="1"/>
              </w:rPr>
              <w:t>a</w:t>
            </w:r>
            <w:r>
              <w:rPr>
                <w:rFonts w:eastAsia="Calibri"/>
                <w:spacing w:val="-1"/>
              </w:rPr>
              <w:t>s</w:t>
            </w:r>
            <w:r>
              <w:rPr>
                <w:rFonts w:eastAsia="Calibri"/>
                <w:spacing w:val="2"/>
              </w:rPr>
              <w:t>e</w:t>
            </w:r>
            <w:r>
              <w:rPr>
                <w:rFonts w:eastAsia="Calibri"/>
                <w:spacing w:val="-1"/>
              </w:rPr>
              <w:t>s</w:t>
            </w:r>
            <w:r>
              <w:rPr>
                <w:rFonts w:eastAsia="Calibri"/>
              </w:rPr>
              <w:t>,</w:t>
            </w:r>
            <w:r>
              <w:rPr>
                <w:rFonts w:ascii="Times New Roman" w:hAnsi="Times New Roman"/>
                <w:spacing w:val="-13"/>
              </w:rPr>
              <w:t xml:space="preserve"> </w:t>
            </w:r>
            <w:r>
              <w:rPr>
                <w:rFonts w:eastAsia="Calibri"/>
                <w:spacing w:val="1"/>
              </w:rPr>
              <w:t>th</w:t>
            </w:r>
            <w:r>
              <w:rPr>
                <w:rFonts w:eastAsia="Calibri"/>
              </w:rPr>
              <w:t>e</w:t>
            </w:r>
            <w:r>
              <w:rPr>
                <w:rFonts w:ascii="Times New Roman" w:hAnsi="Times New Roman"/>
              </w:rPr>
              <w:t xml:space="preserve"> </w:t>
            </w:r>
            <w:r>
              <w:rPr>
                <w:rFonts w:eastAsia="Calibri"/>
                <w:spacing w:val="1"/>
              </w:rPr>
              <w:t>a</w:t>
            </w:r>
            <w:r>
              <w:rPr>
                <w:rFonts w:eastAsia="Calibri"/>
                <w:spacing w:val="-1"/>
              </w:rPr>
              <w:t>d</w:t>
            </w:r>
            <w:r>
              <w:rPr>
                <w:rFonts w:eastAsia="Calibri"/>
                <w:spacing w:val="1"/>
              </w:rPr>
              <w:t>o</w:t>
            </w:r>
            <w:r>
              <w:rPr>
                <w:rFonts w:eastAsia="Calibri"/>
              </w:rPr>
              <w:t>le</w:t>
            </w:r>
            <w:r>
              <w:rPr>
                <w:rFonts w:eastAsia="Calibri"/>
                <w:spacing w:val="-1"/>
              </w:rPr>
              <w:t>s</w:t>
            </w:r>
            <w:r>
              <w:rPr>
                <w:rFonts w:eastAsia="Calibri"/>
                <w:spacing w:val="-2"/>
              </w:rPr>
              <w:t>c</w:t>
            </w:r>
            <w:r>
              <w:rPr>
                <w:rFonts w:eastAsia="Calibri"/>
                <w:spacing w:val="-3"/>
              </w:rPr>
              <w:t>e</w:t>
            </w:r>
            <w:r>
              <w:rPr>
                <w:rFonts w:eastAsia="Calibri"/>
                <w:spacing w:val="1"/>
              </w:rPr>
              <w:t>n</w:t>
            </w:r>
            <w:r>
              <w:rPr>
                <w:rFonts w:eastAsia="Calibri"/>
              </w:rPr>
              <w:t>t</w:t>
            </w:r>
            <w:r>
              <w:rPr>
                <w:rFonts w:ascii="Times New Roman" w:hAnsi="Times New Roman"/>
                <w:spacing w:val="-15"/>
              </w:rPr>
              <w:t xml:space="preserve"> </w:t>
            </w:r>
            <w:r>
              <w:rPr>
                <w:rFonts w:eastAsia="Calibri"/>
                <w:spacing w:val="1"/>
              </w:rPr>
              <w:t>b</w:t>
            </w:r>
            <w:r>
              <w:rPr>
                <w:rFonts w:eastAsia="Calibri"/>
              </w:rPr>
              <w:t>i</w:t>
            </w:r>
            <w:r>
              <w:rPr>
                <w:rFonts w:eastAsia="Calibri"/>
                <w:spacing w:val="-2"/>
              </w:rPr>
              <w:t>rt</w:t>
            </w:r>
            <w:r>
              <w:rPr>
                <w:rFonts w:eastAsia="Calibri"/>
              </w:rPr>
              <w:t>h</w:t>
            </w:r>
            <w:r>
              <w:rPr>
                <w:rFonts w:ascii="Times New Roman" w:hAnsi="Times New Roman"/>
                <w:spacing w:val="-7"/>
              </w:rPr>
              <w:t xml:space="preserve"> </w:t>
            </w:r>
            <w:r>
              <w:rPr>
                <w:rFonts w:eastAsia="Calibri"/>
                <w:spacing w:val="-2"/>
              </w:rPr>
              <w:t>r</w:t>
            </w:r>
            <w:r>
              <w:rPr>
                <w:rFonts w:eastAsia="Calibri"/>
                <w:spacing w:val="1"/>
              </w:rPr>
              <w:t>a</w:t>
            </w:r>
            <w:r>
              <w:rPr>
                <w:rFonts w:eastAsia="Calibri"/>
                <w:spacing w:val="-2"/>
              </w:rPr>
              <w:t>t</w:t>
            </w:r>
            <w:r>
              <w:rPr>
                <w:rFonts w:eastAsia="Calibri"/>
              </w:rPr>
              <w:t>e</w:t>
            </w:r>
            <w:r>
              <w:rPr>
                <w:rFonts w:ascii="Times New Roman" w:hAnsi="Times New Roman"/>
                <w:spacing w:val="-8"/>
              </w:rPr>
              <w:t xml:space="preserve"> </w:t>
            </w:r>
            <w:r>
              <w:rPr>
                <w:rFonts w:eastAsia="Calibri"/>
              </w:rPr>
              <w:t>is</w:t>
            </w:r>
            <w:r>
              <w:rPr>
                <w:rFonts w:ascii="Times New Roman" w:hAnsi="Times New Roman"/>
                <w:spacing w:val="-6"/>
              </w:rPr>
              <w:t xml:space="preserve"> </w:t>
            </w:r>
            <w:r>
              <w:rPr>
                <w:rFonts w:eastAsia="Calibri"/>
                <w:spacing w:val="-2"/>
              </w:rPr>
              <w:t>c</w:t>
            </w:r>
            <w:r>
              <w:rPr>
                <w:rFonts w:eastAsia="Calibri"/>
                <w:spacing w:val="1"/>
              </w:rPr>
              <w:t>o</w:t>
            </w:r>
            <w:r>
              <w:rPr>
                <w:rFonts w:eastAsia="Calibri"/>
                <w:spacing w:val="-3"/>
              </w:rPr>
              <w:t>m</w:t>
            </w:r>
            <w:r>
              <w:rPr>
                <w:rFonts w:eastAsia="Calibri"/>
                <w:spacing w:val="-1"/>
              </w:rPr>
              <w:t>pu</w:t>
            </w:r>
            <w:r>
              <w:rPr>
                <w:rFonts w:eastAsia="Calibri"/>
                <w:spacing w:val="1"/>
              </w:rPr>
              <w:t>t</w:t>
            </w:r>
            <w:r>
              <w:rPr>
                <w:rFonts w:eastAsia="Calibri"/>
              </w:rPr>
              <w:t>ed</w:t>
            </w:r>
            <w:r>
              <w:rPr>
                <w:rFonts w:ascii="Times New Roman" w:hAnsi="Times New Roman"/>
                <w:spacing w:val="-14"/>
              </w:rPr>
              <w:t xml:space="preserve"> </w:t>
            </w:r>
            <w:r>
              <w:rPr>
                <w:rFonts w:eastAsia="Calibri"/>
                <w:spacing w:val="-1"/>
              </w:rPr>
              <w:t>f</w:t>
            </w:r>
            <w:r>
              <w:rPr>
                <w:rFonts w:eastAsia="Calibri"/>
                <w:spacing w:val="-2"/>
              </w:rPr>
              <w:t>r</w:t>
            </w:r>
            <w:r>
              <w:rPr>
                <w:rFonts w:eastAsia="Calibri"/>
                <w:spacing w:val="1"/>
              </w:rPr>
              <w:t>o</w:t>
            </w:r>
            <w:r>
              <w:rPr>
                <w:rFonts w:eastAsia="Calibri"/>
              </w:rPr>
              <w:t>m</w:t>
            </w:r>
            <w:r>
              <w:rPr>
                <w:rFonts w:ascii="Times New Roman" w:hAnsi="Times New Roman"/>
                <w:spacing w:val="-11"/>
              </w:rPr>
              <w:t xml:space="preserve"> </w:t>
            </w:r>
            <w:r>
              <w:rPr>
                <w:rFonts w:eastAsia="Calibri"/>
                <w:spacing w:val="-2"/>
              </w:rPr>
              <w:t>t</w:t>
            </w:r>
            <w:r>
              <w:rPr>
                <w:rFonts w:eastAsia="Calibri"/>
                <w:spacing w:val="1"/>
              </w:rPr>
              <w:t>ab</w:t>
            </w:r>
            <w:r>
              <w:rPr>
                <w:rFonts w:eastAsia="Calibri"/>
                <w:spacing w:val="-2"/>
              </w:rPr>
              <w:t>l</w:t>
            </w:r>
            <w:r>
              <w:rPr>
                <w:rFonts w:eastAsia="Calibri"/>
              </w:rPr>
              <w:t>es</w:t>
            </w:r>
            <w:r>
              <w:rPr>
                <w:rFonts w:ascii="Times New Roman" w:hAnsi="Times New Roman"/>
                <w:spacing w:val="-10"/>
              </w:rPr>
              <w:t xml:space="preserve"> </w:t>
            </w:r>
            <w:r>
              <w:rPr>
                <w:rFonts w:eastAsia="Calibri"/>
                <w:spacing w:val="-1"/>
              </w:rPr>
              <w:t>o</w:t>
            </w:r>
            <w:r>
              <w:rPr>
                <w:rFonts w:eastAsia="Calibri"/>
              </w:rPr>
              <w:t>n</w:t>
            </w:r>
            <w:r>
              <w:rPr>
                <w:rFonts w:ascii="Times New Roman" w:hAnsi="Times New Roman"/>
                <w:spacing w:val="-10"/>
              </w:rPr>
              <w:t xml:space="preserve"> </w:t>
            </w:r>
            <w:r>
              <w:rPr>
                <w:rFonts w:eastAsia="Calibri"/>
                <w:spacing w:val="4"/>
              </w:rPr>
              <w:t>b</w:t>
            </w:r>
            <w:r>
              <w:rPr>
                <w:rFonts w:eastAsia="Calibri"/>
                <w:spacing w:val="-2"/>
              </w:rPr>
              <w:t>i</w:t>
            </w:r>
            <w:r>
              <w:rPr>
                <w:rFonts w:eastAsia="Calibri"/>
              </w:rPr>
              <w:t>r</w:t>
            </w:r>
            <w:r>
              <w:rPr>
                <w:rFonts w:eastAsia="Calibri"/>
                <w:spacing w:val="-2"/>
              </w:rPr>
              <w:t>t</w:t>
            </w:r>
            <w:r>
              <w:rPr>
                <w:rFonts w:eastAsia="Calibri"/>
                <w:spacing w:val="1"/>
              </w:rPr>
              <w:t>h</w:t>
            </w:r>
            <w:r>
              <w:rPr>
                <w:rFonts w:eastAsia="Calibri"/>
              </w:rPr>
              <w:t>s</w:t>
            </w:r>
            <w:r>
              <w:rPr>
                <w:rFonts w:ascii="Times New Roman" w:hAnsi="Times New Roman"/>
                <w:spacing w:val="-10"/>
              </w:rPr>
              <w:t xml:space="preserve"> </w:t>
            </w:r>
            <w:r>
              <w:rPr>
                <w:rFonts w:eastAsia="Calibri"/>
                <w:spacing w:val="-2"/>
              </w:rPr>
              <w:t>i</w:t>
            </w:r>
            <w:r>
              <w:rPr>
                <w:rFonts w:eastAsia="Calibri"/>
              </w:rPr>
              <w:t>n</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13"/>
              </w:rPr>
              <w:t xml:space="preserve"> </w:t>
            </w:r>
            <w:r>
              <w:rPr>
                <w:rFonts w:eastAsia="Calibri"/>
                <w:spacing w:val="4"/>
              </w:rPr>
              <w:t>p</w:t>
            </w:r>
            <w:r>
              <w:rPr>
                <w:rFonts w:eastAsia="Calibri"/>
                <w:spacing w:val="-2"/>
              </w:rPr>
              <w:t>r</w:t>
            </w:r>
            <w:r>
              <w:rPr>
                <w:rFonts w:eastAsia="Calibri"/>
              </w:rPr>
              <w:t>ec</w:t>
            </w:r>
            <w:r>
              <w:rPr>
                <w:rFonts w:eastAsia="Calibri"/>
                <w:spacing w:val="-3"/>
              </w:rPr>
              <w:t>e</w:t>
            </w:r>
            <w:r>
              <w:rPr>
                <w:rFonts w:eastAsia="Calibri"/>
                <w:spacing w:val="1"/>
              </w:rPr>
              <w:t>d</w:t>
            </w:r>
            <w:r>
              <w:rPr>
                <w:rFonts w:eastAsia="Calibri"/>
                <w:spacing w:val="-2"/>
              </w:rPr>
              <w:t>i</w:t>
            </w:r>
            <w:r>
              <w:rPr>
                <w:rFonts w:eastAsia="Calibri"/>
                <w:spacing w:val="4"/>
              </w:rPr>
              <w:t>n</w:t>
            </w:r>
            <w:r>
              <w:rPr>
                <w:rFonts w:eastAsia="Calibri"/>
              </w:rPr>
              <w:t>g</w:t>
            </w:r>
            <w:r>
              <w:rPr>
                <w:rFonts w:ascii="Times New Roman" w:hAnsi="Times New Roman"/>
                <w:spacing w:val="-17"/>
              </w:rPr>
              <w:t xml:space="preserve"> </w:t>
            </w:r>
            <w:r>
              <w:rPr>
                <w:rFonts w:eastAsia="Calibri"/>
              </w:rPr>
              <w:t>12</w:t>
            </w:r>
            <w:r>
              <w:rPr>
                <w:rFonts w:ascii="Times New Roman" w:hAnsi="Times New Roman"/>
                <w:spacing w:val="-9"/>
              </w:rPr>
              <w:t xml:space="preserve"> </w:t>
            </w:r>
            <w:r>
              <w:rPr>
                <w:rFonts w:eastAsia="Calibri"/>
                <w:spacing w:val="-3"/>
              </w:rPr>
              <w:t>m</w:t>
            </w:r>
            <w:r>
              <w:rPr>
                <w:rFonts w:eastAsia="Calibri"/>
                <w:spacing w:val="-1"/>
              </w:rPr>
              <w:t>o</w:t>
            </w:r>
            <w:r>
              <w:rPr>
                <w:rFonts w:eastAsia="Calibri"/>
                <w:spacing w:val="4"/>
              </w:rPr>
              <w:t>n</w:t>
            </w:r>
            <w:r>
              <w:rPr>
                <w:rFonts w:eastAsia="Calibri"/>
                <w:spacing w:val="-2"/>
              </w:rPr>
              <w:t>t</w:t>
            </w:r>
            <w:r>
              <w:rPr>
                <w:rFonts w:eastAsia="Calibri"/>
                <w:spacing w:val="1"/>
              </w:rPr>
              <w:t>h</w:t>
            </w:r>
            <w:r>
              <w:rPr>
                <w:rFonts w:eastAsia="Calibri"/>
              </w:rPr>
              <w:t>s</w:t>
            </w:r>
            <w:r>
              <w:rPr>
                <w:rFonts w:ascii="Times New Roman" w:hAnsi="Times New Roman"/>
                <w:spacing w:val="-14"/>
              </w:rPr>
              <w:t xml:space="preserve"> </w:t>
            </w:r>
            <w:r>
              <w:rPr>
                <w:rFonts w:eastAsia="Calibri"/>
                <w:spacing w:val="1"/>
              </w:rPr>
              <w:t>b</w:t>
            </w:r>
            <w:r>
              <w:rPr>
                <w:rFonts w:eastAsia="Calibri"/>
              </w:rPr>
              <w:t>y</w:t>
            </w:r>
            <w:r>
              <w:rPr>
                <w:rFonts w:ascii="Times New Roman" w:hAnsi="Times New Roman"/>
                <w:spacing w:val="-10"/>
              </w:rPr>
              <w:t xml:space="preserve"> </w:t>
            </w:r>
            <w:r>
              <w:rPr>
                <w:rFonts w:eastAsia="Calibri"/>
                <w:spacing w:val="1"/>
              </w:rPr>
              <w:t>a</w:t>
            </w:r>
            <w:r>
              <w:rPr>
                <w:rFonts w:eastAsia="Calibri"/>
              </w:rPr>
              <w:t>ge</w:t>
            </w:r>
            <w:r>
              <w:rPr>
                <w:rFonts w:ascii="Times New Roman" w:hAnsi="Times New Roman"/>
                <w:spacing w:val="-10"/>
              </w:rPr>
              <w:t xml:space="preserve"> </w:t>
            </w:r>
            <w:r>
              <w:rPr>
                <w:rFonts w:eastAsia="Calibri"/>
                <w:spacing w:val="1"/>
              </w:rPr>
              <w:t>o</w:t>
            </w:r>
            <w:r>
              <w:rPr>
                <w:rFonts w:eastAsia="Calibri"/>
              </w:rPr>
              <w:t>f</w:t>
            </w:r>
            <w:r>
              <w:rPr>
                <w:rFonts w:ascii="Times New Roman" w:hAnsi="Times New Roman"/>
                <w:spacing w:val="-9"/>
              </w:rPr>
              <w:t xml:space="preserve"> </w:t>
            </w:r>
            <w:r w:rsidRPr="00FC6174">
              <w:rPr>
                <w:rFonts w:eastAsia="Calibri"/>
                <w:spacing w:val="-3"/>
              </w:rPr>
              <w:t>m</w:t>
            </w:r>
            <w:r w:rsidRPr="00FC6174">
              <w:rPr>
                <w:rFonts w:eastAsia="Calibri"/>
                <w:spacing w:val="1"/>
              </w:rPr>
              <w:t>ot</w:t>
            </w:r>
            <w:r w:rsidRPr="00FC6174">
              <w:rPr>
                <w:rFonts w:eastAsia="Calibri"/>
                <w:spacing w:val="-1"/>
              </w:rPr>
              <w:t>h</w:t>
            </w:r>
            <w:r w:rsidRPr="00FC6174">
              <w:rPr>
                <w:rFonts w:eastAsia="Calibri"/>
              </w:rPr>
              <w:t>er,</w:t>
            </w:r>
            <w:r w:rsidRPr="00FC6174">
              <w:t xml:space="preserve"> </w:t>
            </w:r>
            <w:r w:rsidRPr="00FC6174">
              <w:rPr>
                <w:rFonts w:eastAsia="Calibri"/>
                <w:spacing w:val="1"/>
              </w:rPr>
              <w:t>a</w:t>
            </w:r>
            <w:r w:rsidRPr="00FC6174">
              <w:rPr>
                <w:rFonts w:eastAsia="Calibri"/>
                <w:spacing w:val="-1"/>
              </w:rPr>
              <w:t>n</w:t>
            </w:r>
            <w:r w:rsidRPr="00FC6174">
              <w:rPr>
                <w:rFonts w:eastAsia="Calibri"/>
              </w:rPr>
              <w:t>d</w:t>
            </w:r>
            <w:r w:rsidRPr="00FC6174">
              <w:rPr>
                <w:spacing w:val="-6"/>
              </w:rPr>
              <w:t xml:space="preserve"> the </w:t>
            </w:r>
            <w:r w:rsidRPr="00FC6174">
              <w:rPr>
                <w:rFonts w:eastAsia="Calibri"/>
                <w:spacing w:val="-2"/>
              </w:rPr>
              <w:t>c</w:t>
            </w:r>
            <w:r w:rsidRPr="00FC6174">
              <w:rPr>
                <w:rFonts w:eastAsia="Calibri"/>
                <w:spacing w:val="-3"/>
              </w:rPr>
              <w:t>e</w:t>
            </w:r>
            <w:r w:rsidRPr="00FC6174">
              <w:rPr>
                <w:rFonts w:eastAsia="Calibri"/>
                <w:spacing w:val="1"/>
              </w:rPr>
              <w:t>n</w:t>
            </w:r>
            <w:r w:rsidRPr="00FC6174">
              <w:rPr>
                <w:rFonts w:eastAsia="Calibri"/>
                <w:spacing w:val="-3"/>
              </w:rPr>
              <w:t>s</w:t>
            </w:r>
            <w:r w:rsidRPr="00FC6174">
              <w:rPr>
                <w:rFonts w:eastAsia="Calibri"/>
                <w:spacing w:val="1"/>
              </w:rPr>
              <w:t>u</w:t>
            </w:r>
            <w:r w:rsidRPr="00FC6174">
              <w:rPr>
                <w:rFonts w:eastAsia="Calibri"/>
              </w:rPr>
              <w:t>s</w:t>
            </w:r>
            <w:r w:rsidRPr="00FC6174">
              <w:rPr>
                <w:spacing w:val="-13"/>
              </w:rPr>
              <w:t xml:space="preserve"> </w:t>
            </w:r>
            <w:r w:rsidRPr="00FC6174">
              <w:rPr>
                <w:rFonts w:eastAsia="Calibri"/>
                <w:spacing w:val="-1"/>
              </w:rPr>
              <w:t>p</w:t>
            </w:r>
            <w:r w:rsidRPr="00FC6174">
              <w:rPr>
                <w:rFonts w:eastAsia="Calibri"/>
                <w:spacing w:val="1"/>
              </w:rPr>
              <w:t>o</w:t>
            </w:r>
            <w:r w:rsidRPr="00FC6174">
              <w:rPr>
                <w:rFonts w:eastAsia="Calibri"/>
                <w:spacing w:val="-1"/>
              </w:rPr>
              <w:t>p</w:t>
            </w:r>
            <w:r w:rsidRPr="00FC6174">
              <w:rPr>
                <w:rFonts w:eastAsia="Calibri"/>
                <w:spacing w:val="1"/>
              </w:rPr>
              <w:t>u</w:t>
            </w:r>
            <w:r w:rsidRPr="00FC6174">
              <w:rPr>
                <w:rFonts w:eastAsia="Calibri"/>
                <w:spacing w:val="-2"/>
              </w:rPr>
              <w:t>l</w:t>
            </w:r>
            <w:r w:rsidRPr="00FC6174">
              <w:rPr>
                <w:rFonts w:eastAsia="Calibri"/>
                <w:spacing w:val="1"/>
              </w:rPr>
              <w:t>a</w:t>
            </w:r>
            <w:r w:rsidRPr="00FC6174">
              <w:rPr>
                <w:rFonts w:eastAsia="Calibri"/>
                <w:spacing w:val="3"/>
              </w:rPr>
              <w:t>t</w:t>
            </w:r>
            <w:r w:rsidRPr="00FC6174">
              <w:rPr>
                <w:rFonts w:eastAsia="Calibri"/>
                <w:spacing w:val="-5"/>
              </w:rPr>
              <w:t>i</w:t>
            </w:r>
            <w:r w:rsidRPr="00FC6174">
              <w:rPr>
                <w:rFonts w:eastAsia="Calibri"/>
                <w:spacing w:val="1"/>
              </w:rPr>
              <w:t>o</w:t>
            </w:r>
            <w:r w:rsidRPr="00FC6174">
              <w:rPr>
                <w:rFonts w:eastAsia="Calibri"/>
              </w:rPr>
              <w:t>n</w:t>
            </w:r>
            <w:r>
              <w:rPr>
                <w:rFonts w:ascii="Times New Roman" w:hAnsi="Times New Roman"/>
                <w:spacing w:val="-15"/>
              </w:rPr>
              <w:t xml:space="preserve"> </w:t>
            </w:r>
            <w:r>
              <w:rPr>
                <w:rFonts w:eastAsia="Calibri"/>
                <w:spacing w:val="1"/>
              </w:rPr>
              <w:t>d</w:t>
            </w:r>
            <w:r>
              <w:rPr>
                <w:rFonts w:eastAsia="Calibri"/>
              </w:rPr>
              <w:t>i</w:t>
            </w:r>
            <w:r>
              <w:rPr>
                <w:rFonts w:eastAsia="Calibri"/>
                <w:spacing w:val="-3"/>
              </w:rPr>
              <w:t>s</w:t>
            </w:r>
            <w:r>
              <w:rPr>
                <w:rFonts w:eastAsia="Calibri"/>
                <w:spacing w:val="1"/>
              </w:rPr>
              <w:t>t</w:t>
            </w:r>
            <w:r>
              <w:rPr>
                <w:rFonts w:eastAsia="Calibri"/>
              </w:rPr>
              <w:t>r</w:t>
            </w:r>
            <w:r>
              <w:rPr>
                <w:rFonts w:eastAsia="Calibri"/>
                <w:spacing w:val="-2"/>
              </w:rPr>
              <w:t>i</w:t>
            </w:r>
            <w:r>
              <w:rPr>
                <w:rFonts w:eastAsia="Calibri"/>
                <w:spacing w:val="-1"/>
              </w:rPr>
              <w:t>bu</w:t>
            </w:r>
            <w:r>
              <w:rPr>
                <w:rFonts w:eastAsia="Calibri"/>
                <w:spacing w:val="3"/>
              </w:rPr>
              <w:t>t</w:t>
            </w:r>
            <w:r>
              <w:rPr>
                <w:rFonts w:eastAsia="Calibri"/>
                <w:spacing w:val="-5"/>
              </w:rPr>
              <w:t>i</w:t>
            </w:r>
            <w:r>
              <w:rPr>
                <w:rFonts w:eastAsia="Calibri"/>
                <w:spacing w:val="1"/>
              </w:rPr>
              <w:t>o</w:t>
            </w:r>
            <w:r>
              <w:rPr>
                <w:rFonts w:eastAsia="Calibri"/>
              </w:rPr>
              <w:t>n</w:t>
            </w:r>
            <w:r>
              <w:rPr>
                <w:rFonts w:ascii="Times New Roman" w:hAnsi="Times New Roman"/>
                <w:spacing w:val="-15"/>
              </w:rPr>
              <w:t xml:space="preserve"> </w:t>
            </w:r>
            <w:r>
              <w:rPr>
                <w:rFonts w:eastAsia="Calibri"/>
                <w:spacing w:val="1"/>
              </w:rPr>
              <w:t>b</w:t>
            </w:r>
            <w:r>
              <w:rPr>
                <w:rFonts w:eastAsia="Calibri"/>
              </w:rPr>
              <w:t>y</w:t>
            </w:r>
            <w:r>
              <w:rPr>
                <w:rFonts w:ascii="Times New Roman" w:hAnsi="Times New Roman"/>
                <w:spacing w:val="-7"/>
              </w:rPr>
              <w:t xml:space="preserve"> </w:t>
            </w:r>
            <w:r>
              <w:rPr>
                <w:rFonts w:eastAsia="Calibri"/>
                <w:spacing w:val="-3"/>
              </w:rPr>
              <w:t>s</w:t>
            </w:r>
            <w:r>
              <w:rPr>
                <w:rFonts w:eastAsia="Calibri"/>
                <w:spacing w:val="2"/>
              </w:rPr>
              <w:t>e</w:t>
            </w:r>
            <w:r>
              <w:rPr>
                <w:rFonts w:eastAsia="Calibri"/>
              </w:rPr>
              <w:t>x</w:t>
            </w:r>
            <w:r>
              <w:rPr>
                <w:rFonts w:ascii="Times New Roman" w:hAnsi="Times New Roman"/>
                <w:spacing w:val="-12"/>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1"/>
              </w:rPr>
              <w:t>a</w:t>
            </w:r>
            <w:r>
              <w:rPr>
                <w:rFonts w:eastAsia="Calibri"/>
                <w:spacing w:val="-2"/>
              </w:rPr>
              <w:t>g</w:t>
            </w:r>
            <w:r>
              <w:rPr>
                <w:rFonts w:eastAsia="Calibri"/>
              </w:rPr>
              <w:t>e.</w:t>
            </w:r>
          </w:p>
          <w:p w14:paraId="5B0B293C" w14:textId="77777777" w:rsidR="0003687B" w:rsidRDefault="0003687B" w:rsidP="00D5143A">
            <w:pPr>
              <w:pStyle w:val="MText"/>
              <w:rPr>
                <w:rFonts w:eastAsia="Calibri"/>
                <w:position w:val="1"/>
              </w:rPr>
            </w:pPr>
          </w:p>
          <w:p w14:paraId="60E54013" w14:textId="4F59AF12" w:rsidR="0035311B" w:rsidRPr="00837EC7" w:rsidRDefault="0003687B" w:rsidP="003E5185">
            <w:pPr>
              <w:pStyle w:val="MText"/>
              <w:rPr>
                <w:rFonts w:cstheme="minorHAnsi"/>
              </w:rPr>
            </w:pPr>
            <w:r w:rsidRPr="00D5143A">
              <w:rPr>
                <w:rFonts w:eastAsia="Calibri"/>
              </w:rPr>
              <w:t>In</w:t>
            </w:r>
            <w:r w:rsidRPr="00D5143A">
              <w:t xml:space="preserve"> </w:t>
            </w:r>
            <w:r w:rsidRPr="00D5143A">
              <w:rPr>
                <w:rFonts w:eastAsia="Calibri"/>
              </w:rPr>
              <w:t>addition</w:t>
            </w:r>
            <w:r w:rsidRPr="00D5143A">
              <w:t xml:space="preserve"> </w:t>
            </w:r>
            <w:r w:rsidRPr="00D5143A">
              <w:rPr>
                <w:rFonts w:eastAsia="Calibri"/>
              </w:rPr>
              <w:t>to</w:t>
            </w:r>
            <w:r w:rsidRPr="00D5143A">
              <w:t xml:space="preserve"> </w:t>
            </w:r>
            <w:r w:rsidRPr="00D5143A">
              <w:rPr>
                <w:rFonts w:eastAsia="Calibri"/>
              </w:rPr>
              <w:t>obtaining</w:t>
            </w:r>
            <w:r w:rsidRPr="00D5143A">
              <w:t xml:space="preserve"> </w:t>
            </w:r>
            <w:r w:rsidRPr="00D5143A">
              <w:rPr>
                <w:rFonts w:eastAsia="Calibri"/>
              </w:rPr>
              <w:t>data</w:t>
            </w:r>
            <w:r w:rsidRPr="00D5143A">
              <w:t xml:space="preserve"> </w:t>
            </w:r>
            <w:r w:rsidRPr="00D5143A">
              <w:rPr>
                <w:rFonts w:eastAsia="Calibri"/>
              </w:rPr>
              <w:t>and</w:t>
            </w:r>
            <w:r w:rsidRPr="00D5143A">
              <w:t xml:space="preserve"> </w:t>
            </w:r>
            <w:r w:rsidRPr="00D5143A">
              <w:rPr>
                <w:rFonts w:eastAsia="Calibri"/>
              </w:rPr>
              <w:t>estimates</w:t>
            </w:r>
            <w:r w:rsidRPr="00D5143A">
              <w:t xml:space="preserve"> </w:t>
            </w:r>
            <w:r w:rsidRPr="00D5143A">
              <w:rPr>
                <w:rFonts w:eastAsia="Calibri"/>
              </w:rPr>
              <w:t>directly</w:t>
            </w:r>
            <w:r w:rsidRPr="00D5143A">
              <w:t xml:space="preserve"> </w:t>
            </w:r>
            <w:r w:rsidRPr="00D5143A">
              <w:rPr>
                <w:rFonts w:eastAsia="Calibri"/>
              </w:rPr>
              <w:t>from</w:t>
            </w:r>
            <w:r w:rsidRPr="00D5143A">
              <w:t xml:space="preserve"> </w:t>
            </w:r>
            <w:r w:rsidRPr="00D5143A">
              <w:rPr>
                <w:rFonts w:eastAsia="Calibri"/>
              </w:rPr>
              <w:t>the</w:t>
            </w:r>
            <w:r w:rsidRPr="00D5143A">
              <w:t xml:space="preserve"> </w:t>
            </w:r>
            <w:r w:rsidRPr="00D5143A">
              <w:rPr>
                <w:rFonts w:eastAsia="Calibri"/>
              </w:rPr>
              <w:t>websites</w:t>
            </w:r>
            <w:r w:rsidRPr="00D5143A">
              <w:t xml:space="preserve"> </w:t>
            </w:r>
            <w:r w:rsidRPr="00D5143A">
              <w:rPr>
                <w:rFonts w:eastAsia="Calibri"/>
              </w:rPr>
              <w:t>of</w:t>
            </w:r>
            <w:r w:rsidRPr="00D5143A">
              <w:t xml:space="preserve"> </w:t>
            </w:r>
            <w:r w:rsidRPr="00D5143A">
              <w:rPr>
                <w:rFonts w:eastAsia="Calibri"/>
              </w:rPr>
              <w:t>National</w:t>
            </w:r>
            <w:r w:rsidRPr="00D5143A">
              <w:t xml:space="preserve"> </w:t>
            </w:r>
            <w:r w:rsidRPr="00D5143A">
              <w:rPr>
                <w:rFonts w:eastAsia="Calibri"/>
              </w:rPr>
              <w:t>Statistical</w:t>
            </w:r>
            <w:r w:rsidRPr="00D5143A">
              <w:t xml:space="preserve"> </w:t>
            </w:r>
            <w:r w:rsidRPr="00D5143A">
              <w:rPr>
                <w:rFonts w:eastAsia="Calibri"/>
              </w:rPr>
              <w:t>Offices,</w:t>
            </w:r>
            <w:r w:rsidRPr="00D5143A">
              <w:t xml:space="preserve"> </w:t>
            </w:r>
            <w:r w:rsidRPr="00D5143A">
              <w:rPr>
                <w:rFonts w:eastAsia="Calibri"/>
              </w:rPr>
              <w:t>the</w:t>
            </w:r>
            <w:r w:rsidR="00D5143A" w:rsidRPr="00D5143A">
              <w:rPr>
                <w:rFonts w:eastAsia="Calibri"/>
              </w:rPr>
              <w:t xml:space="preserve"> </w:t>
            </w:r>
            <w:r w:rsidRPr="00D5143A">
              <w:rPr>
                <w:rFonts w:eastAsia="Calibri"/>
              </w:rPr>
              <w:t>following</w:t>
            </w:r>
            <w:r w:rsidRPr="00D5143A">
              <w:t xml:space="preserve"> </w:t>
            </w:r>
            <w:r w:rsidRPr="00D5143A">
              <w:rPr>
                <w:rFonts w:eastAsia="Calibri"/>
              </w:rPr>
              <w:t>databases</w:t>
            </w:r>
            <w:r w:rsidRPr="00D5143A">
              <w:t xml:space="preserve"> </w:t>
            </w:r>
            <w:r w:rsidRPr="00D5143A">
              <w:rPr>
                <w:rFonts w:eastAsia="Calibri"/>
              </w:rPr>
              <w:t>and</w:t>
            </w:r>
            <w:r w:rsidRPr="00D5143A">
              <w:t xml:space="preserve"> </w:t>
            </w:r>
            <w:r w:rsidRPr="00D5143A">
              <w:rPr>
                <w:rFonts w:eastAsia="Calibri"/>
              </w:rPr>
              <w:t>websites</w:t>
            </w:r>
            <w:r w:rsidRPr="00D5143A">
              <w:t xml:space="preserve"> </w:t>
            </w:r>
            <w:r w:rsidRPr="00D5143A">
              <w:rPr>
                <w:rFonts w:eastAsia="Calibri"/>
              </w:rPr>
              <w:t>are</w:t>
            </w:r>
            <w:r w:rsidRPr="00D5143A">
              <w:t xml:space="preserve"> </w:t>
            </w:r>
            <w:r w:rsidRPr="00D5143A">
              <w:rPr>
                <w:rFonts w:eastAsia="Calibri"/>
              </w:rPr>
              <w:t>utilized:</w:t>
            </w:r>
            <w:r w:rsidRPr="00D5143A">
              <w:t xml:space="preserve"> </w:t>
            </w:r>
            <w:r w:rsidRPr="00D5143A">
              <w:rPr>
                <w:rFonts w:eastAsia="Calibri"/>
              </w:rPr>
              <w:t>the</w:t>
            </w:r>
            <w:r w:rsidRPr="00D5143A">
              <w:t xml:space="preserve"> </w:t>
            </w:r>
            <w:r w:rsidRPr="00D5143A">
              <w:rPr>
                <w:rFonts w:eastAsia="Calibri"/>
              </w:rPr>
              <w:t>Demographic</w:t>
            </w:r>
            <w:r w:rsidRPr="00D5143A">
              <w:t xml:space="preserve"> </w:t>
            </w:r>
            <w:r w:rsidRPr="00D5143A">
              <w:rPr>
                <w:rFonts w:eastAsia="Calibri"/>
              </w:rPr>
              <w:t>and</w:t>
            </w:r>
            <w:r w:rsidRPr="00D5143A">
              <w:t xml:space="preserve"> </w:t>
            </w:r>
            <w:r w:rsidRPr="00D5143A">
              <w:rPr>
                <w:rFonts w:eastAsia="Calibri"/>
              </w:rPr>
              <w:t>Health</w:t>
            </w:r>
            <w:r w:rsidRPr="00D5143A">
              <w:t xml:space="preserve"> </w:t>
            </w:r>
            <w:r w:rsidRPr="00D5143A">
              <w:rPr>
                <w:rFonts w:eastAsia="Calibri"/>
              </w:rPr>
              <w:t>Surveys</w:t>
            </w:r>
            <w:r w:rsidRPr="00D5143A">
              <w:t xml:space="preserve"> </w:t>
            </w:r>
            <w:r w:rsidRPr="00D5143A">
              <w:rPr>
                <w:rFonts w:eastAsia="Calibri"/>
              </w:rPr>
              <w:t>(DHS)</w:t>
            </w:r>
            <w:r w:rsidRPr="00D5143A">
              <w:t xml:space="preserve"> </w:t>
            </w:r>
            <w:r w:rsidRPr="00D5143A">
              <w:rPr>
                <w:rFonts w:eastAsia="Calibri"/>
              </w:rPr>
              <w:t>(</w:t>
            </w:r>
            <w:hyperlink r:id="rId9" w:history="1">
              <w:r w:rsidRPr="00D5143A">
                <w:rPr>
                  <w:rStyle w:val="Hyperlink"/>
                  <w:rFonts w:eastAsia="Calibri"/>
                </w:rPr>
                <w:t>http://api.dhsprogram.com/#/index.html</w:t>
              </w:r>
            </w:hyperlink>
            <w:r w:rsidRPr="00D5143A">
              <w:rPr>
                <w:rFonts w:eastAsia="Calibri"/>
              </w:rPr>
              <w:t>),</w:t>
            </w:r>
            <w:r w:rsidRPr="00D5143A">
              <w:t xml:space="preserve"> </w:t>
            </w:r>
            <w:r w:rsidRPr="00D5143A">
              <w:rPr>
                <w:rFonts w:eastAsia="Calibri"/>
              </w:rPr>
              <w:t>Demographic</w:t>
            </w:r>
            <w:r w:rsidRPr="00D5143A">
              <w:t xml:space="preserve"> </w:t>
            </w:r>
            <w:r w:rsidRPr="00D5143A">
              <w:rPr>
                <w:rFonts w:eastAsia="Calibri"/>
              </w:rPr>
              <w:t>Yearbook</w:t>
            </w:r>
            <w:r w:rsidRPr="00D5143A">
              <w:t xml:space="preserve"> </w:t>
            </w:r>
            <w:r w:rsidRPr="00D5143A">
              <w:rPr>
                <w:rFonts w:eastAsia="Calibri"/>
              </w:rPr>
              <w:t>database</w:t>
            </w:r>
            <w:r w:rsidRPr="00D5143A">
              <w:t xml:space="preserve"> </w:t>
            </w:r>
            <w:r w:rsidRPr="00D5143A">
              <w:rPr>
                <w:rFonts w:eastAsia="Calibri"/>
              </w:rPr>
              <w:t>of</w:t>
            </w:r>
            <w:r w:rsidRPr="00D5143A">
              <w:t xml:space="preserve"> </w:t>
            </w:r>
            <w:r w:rsidRPr="00D5143A">
              <w:rPr>
                <w:rFonts w:eastAsia="Calibri"/>
              </w:rPr>
              <w:t>the</w:t>
            </w:r>
            <w:r w:rsidRPr="00D5143A">
              <w:t xml:space="preserve"> </w:t>
            </w:r>
            <w:r w:rsidRPr="00D5143A">
              <w:rPr>
                <w:rFonts w:eastAsia="Calibri"/>
              </w:rPr>
              <w:t>Statistics</w:t>
            </w:r>
            <w:r w:rsidRPr="00D5143A">
              <w:t xml:space="preserve"> </w:t>
            </w:r>
            <w:r w:rsidRPr="00D5143A">
              <w:rPr>
                <w:rFonts w:eastAsia="Calibri"/>
              </w:rPr>
              <w:t>Division</w:t>
            </w:r>
            <w:r w:rsidRPr="00D5143A">
              <w:t xml:space="preserve"> </w:t>
            </w:r>
            <w:r w:rsidRPr="00D5143A">
              <w:rPr>
                <w:rFonts w:eastAsia="Calibri"/>
              </w:rPr>
              <w:t>of</w:t>
            </w:r>
            <w:r w:rsidRPr="00D5143A">
              <w:t xml:space="preserve"> </w:t>
            </w:r>
            <w:r w:rsidRPr="00D5143A">
              <w:rPr>
                <w:rFonts w:eastAsia="Calibri"/>
              </w:rPr>
              <w:t>the</w:t>
            </w:r>
            <w:r w:rsidRPr="00D5143A">
              <w:t xml:space="preserve"> </w:t>
            </w:r>
            <w:r w:rsidRPr="00D5143A">
              <w:rPr>
                <w:rFonts w:eastAsia="Calibri"/>
              </w:rPr>
              <w:t>Department</w:t>
            </w:r>
            <w:r w:rsidRPr="00D5143A">
              <w:t xml:space="preserve"> </w:t>
            </w:r>
            <w:r w:rsidRPr="00D5143A">
              <w:rPr>
                <w:rFonts w:eastAsia="Calibri"/>
              </w:rPr>
              <w:t>of</w:t>
            </w:r>
            <w:r w:rsidRPr="00D5143A">
              <w:t xml:space="preserve"> </w:t>
            </w:r>
            <w:r w:rsidRPr="00D5143A">
              <w:rPr>
                <w:rFonts w:eastAsia="Calibri"/>
              </w:rPr>
              <w:t>Economic</w:t>
            </w:r>
            <w:r w:rsidRPr="00D5143A">
              <w:t xml:space="preserve"> </w:t>
            </w:r>
            <w:r w:rsidRPr="00D5143A">
              <w:rPr>
                <w:rFonts w:eastAsia="Calibri"/>
              </w:rPr>
              <w:t>and</w:t>
            </w:r>
            <w:r w:rsidRPr="00D5143A">
              <w:t xml:space="preserve"> </w:t>
            </w:r>
            <w:r w:rsidRPr="00D5143A">
              <w:rPr>
                <w:rFonts w:eastAsia="Calibri"/>
              </w:rPr>
              <w:t>Social</w:t>
            </w:r>
            <w:r w:rsidRPr="00D5143A">
              <w:t xml:space="preserve"> </w:t>
            </w:r>
            <w:r w:rsidRPr="00D5143A">
              <w:rPr>
                <w:rFonts w:eastAsia="Calibri"/>
              </w:rPr>
              <w:t>Affairs</w:t>
            </w:r>
            <w:r w:rsidRPr="00D5143A">
              <w:t xml:space="preserve"> </w:t>
            </w:r>
            <w:r w:rsidRPr="00D5143A">
              <w:rPr>
                <w:rFonts w:eastAsia="Calibri"/>
              </w:rPr>
              <w:t>of</w:t>
            </w:r>
            <w:r w:rsidRPr="00D5143A">
              <w:t xml:space="preserve"> </w:t>
            </w:r>
            <w:r w:rsidRPr="00D5143A">
              <w:rPr>
                <w:rFonts w:eastAsia="Calibri"/>
              </w:rPr>
              <w:t>the</w:t>
            </w:r>
            <w:r w:rsidRPr="00D5143A">
              <w:t xml:space="preserve"> </w:t>
            </w:r>
            <w:r w:rsidRPr="00D5143A">
              <w:rPr>
                <w:rFonts w:eastAsia="Calibri"/>
              </w:rPr>
              <w:t>United</w:t>
            </w:r>
            <w:r w:rsidRPr="00D5143A">
              <w:t xml:space="preserve"> </w:t>
            </w:r>
            <w:r w:rsidRPr="00D5143A">
              <w:rPr>
                <w:rFonts w:eastAsia="Calibri"/>
              </w:rPr>
              <w:t>Nations</w:t>
            </w:r>
            <w:r w:rsidRPr="00D5143A">
              <w:t xml:space="preserve"> </w:t>
            </w:r>
            <w:r w:rsidRPr="00D5143A">
              <w:rPr>
                <w:rFonts w:eastAsia="Calibri"/>
              </w:rPr>
              <w:t>Secretariat</w:t>
            </w:r>
            <w:r w:rsidRPr="00D5143A">
              <w:t xml:space="preserve"> </w:t>
            </w:r>
            <w:r w:rsidRPr="00D5143A">
              <w:rPr>
                <w:rFonts w:eastAsia="Calibri"/>
              </w:rPr>
              <w:t>(</w:t>
            </w:r>
            <w:hyperlink r:id="rId10" w:history="1">
              <w:r w:rsidRPr="00D5143A">
                <w:rPr>
                  <w:rStyle w:val="Hyperlink"/>
                  <w:rFonts w:eastAsia="Calibri"/>
                </w:rPr>
                <w:t>http://data.un.org</w:t>
              </w:r>
            </w:hyperlink>
            <w:r w:rsidRPr="00D5143A">
              <w:rPr>
                <w:rFonts w:eastAsia="Calibri"/>
              </w:rPr>
              <w:t>),</w:t>
            </w:r>
            <w:r w:rsidRPr="00D5143A">
              <w:t xml:space="preserve"> </w:t>
            </w:r>
            <w:r w:rsidRPr="00D5143A">
              <w:rPr>
                <w:rFonts w:eastAsia="Calibri"/>
              </w:rPr>
              <w:t>internal</w:t>
            </w:r>
            <w:r w:rsidRPr="00D5143A">
              <w:t xml:space="preserve"> </w:t>
            </w:r>
            <w:r w:rsidRPr="00D5143A">
              <w:rPr>
                <w:rFonts w:eastAsia="Calibri"/>
              </w:rPr>
              <w:t>databases</w:t>
            </w:r>
            <w:r w:rsidRPr="00D5143A">
              <w:t xml:space="preserve"> </w:t>
            </w:r>
            <w:r w:rsidRPr="00D5143A">
              <w:rPr>
                <w:rFonts w:eastAsia="Calibri"/>
              </w:rPr>
              <w:t>of</w:t>
            </w:r>
            <w:r w:rsidRPr="00D5143A">
              <w:t xml:space="preserve"> </w:t>
            </w:r>
            <w:r w:rsidRPr="00D5143A">
              <w:rPr>
                <w:rFonts w:eastAsia="Calibri"/>
              </w:rPr>
              <w:t>the</w:t>
            </w:r>
            <w:r w:rsidRPr="00D5143A">
              <w:t xml:space="preserve"> </w:t>
            </w:r>
            <w:r w:rsidRPr="00D5143A">
              <w:rPr>
                <w:rFonts w:eastAsia="Calibri"/>
              </w:rPr>
              <w:t>Population</w:t>
            </w:r>
            <w:r w:rsidRPr="00D5143A">
              <w:t xml:space="preserve"> </w:t>
            </w:r>
            <w:r w:rsidRPr="00D5143A">
              <w:rPr>
                <w:rFonts w:eastAsia="Calibri"/>
              </w:rPr>
              <w:t>Division</w:t>
            </w:r>
            <w:r w:rsidRPr="00D5143A">
              <w:t xml:space="preserve"> </w:t>
            </w:r>
            <w:r w:rsidRPr="00D5143A">
              <w:rPr>
                <w:rFonts w:eastAsia="Calibri"/>
              </w:rPr>
              <w:t>of</w:t>
            </w:r>
            <w:r w:rsidRPr="00D5143A">
              <w:t xml:space="preserve"> </w:t>
            </w:r>
            <w:r w:rsidRPr="00D5143A">
              <w:rPr>
                <w:rFonts w:eastAsia="Calibri"/>
              </w:rPr>
              <w:t>the</w:t>
            </w:r>
            <w:r w:rsidRPr="00D5143A">
              <w:t xml:space="preserve"> </w:t>
            </w:r>
            <w:r w:rsidRPr="00D5143A">
              <w:rPr>
                <w:rFonts w:eastAsia="Calibri"/>
              </w:rPr>
              <w:t>Department</w:t>
            </w:r>
            <w:r w:rsidRPr="00D5143A">
              <w:t xml:space="preserve"> </w:t>
            </w:r>
            <w:r w:rsidRPr="00D5143A">
              <w:rPr>
                <w:rFonts w:eastAsia="Calibri"/>
              </w:rPr>
              <w:t>of</w:t>
            </w:r>
            <w:r w:rsidRPr="00D5143A">
              <w:t xml:space="preserve"> </w:t>
            </w:r>
            <w:r w:rsidRPr="00D5143A">
              <w:rPr>
                <w:rFonts w:eastAsia="Calibri"/>
              </w:rPr>
              <w:t>Economic</w:t>
            </w:r>
            <w:r w:rsidRPr="00D5143A">
              <w:t xml:space="preserve"> </w:t>
            </w:r>
            <w:r w:rsidRPr="00D5143A">
              <w:rPr>
                <w:rFonts w:eastAsia="Calibri"/>
              </w:rPr>
              <w:t>and</w:t>
            </w:r>
            <w:r w:rsidRPr="00D5143A">
              <w:t xml:space="preserve"> </w:t>
            </w:r>
            <w:r w:rsidRPr="00D5143A">
              <w:rPr>
                <w:rFonts w:eastAsia="Calibri"/>
              </w:rPr>
              <w:t>Social</w:t>
            </w:r>
            <w:r w:rsidRPr="00D5143A">
              <w:t xml:space="preserve"> </w:t>
            </w:r>
            <w:r w:rsidRPr="00D5143A">
              <w:rPr>
                <w:rFonts w:eastAsia="Calibri"/>
              </w:rPr>
              <w:t>Affairs</w:t>
            </w:r>
            <w:r w:rsidRPr="00D5143A">
              <w:t xml:space="preserve"> </w:t>
            </w:r>
            <w:r w:rsidRPr="00D5143A">
              <w:rPr>
                <w:rFonts w:eastAsia="Calibri"/>
              </w:rPr>
              <w:t>of</w:t>
            </w:r>
            <w:r w:rsidRPr="00D5143A">
              <w:t xml:space="preserve"> </w:t>
            </w:r>
            <w:r w:rsidRPr="00D5143A">
              <w:rPr>
                <w:rFonts w:eastAsia="Calibri"/>
              </w:rPr>
              <w:t>the</w:t>
            </w:r>
            <w:r w:rsidRPr="00D5143A">
              <w:t xml:space="preserve"> </w:t>
            </w:r>
            <w:r w:rsidRPr="00D5143A">
              <w:rPr>
                <w:rFonts w:eastAsia="Calibri"/>
              </w:rPr>
              <w:t>United</w:t>
            </w:r>
            <w:r w:rsidRPr="00D5143A">
              <w:t xml:space="preserve"> </w:t>
            </w:r>
            <w:r w:rsidRPr="00D5143A">
              <w:rPr>
                <w:rFonts w:eastAsia="Calibri"/>
              </w:rPr>
              <w:t>Nations</w:t>
            </w:r>
            <w:r w:rsidRPr="00D5143A">
              <w:t xml:space="preserve"> </w:t>
            </w:r>
            <w:r w:rsidRPr="00D5143A">
              <w:rPr>
                <w:rFonts w:eastAsia="Calibri"/>
              </w:rPr>
              <w:t>Secretariat</w:t>
            </w:r>
            <w:r w:rsidRPr="00D5143A">
              <w:t xml:space="preserve"> </w:t>
            </w:r>
            <w:r w:rsidRPr="00D5143A">
              <w:rPr>
                <w:rFonts w:eastAsia="Calibri"/>
              </w:rPr>
              <w:t>(see</w:t>
            </w:r>
            <w:r w:rsidRPr="00D5143A">
              <w:t xml:space="preserve"> </w:t>
            </w:r>
            <w:r w:rsidRPr="00D5143A">
              <w:rPr>
                <w:rFonts w:eastAsia="Calibri"/>
              </w:rPr>
              <w:t>latest</w:t>
            </w:r>
            <w:r w:rsidRPr="00D5143A">
              <w:t xml:space="preserve"> </w:t>
            </w:r>
            <w:r w:rsidRPr="00D5143A">
              <w:rPr>
                <w:rFonts w:eastAsia="Calibri"/>
              </w:rPr>
              <w:t>public</w:t>
            </w:r>
            <w:r w:rsidRPr="00D5143A">
              <w:t xml:space="preserve"> </w:t>
            </w:r>
            <w:r w:rsidRPr="00D5143A">
              <w:rPr>
                <w:rFonts w:eastAsia="Calibri"/>
              </w:rPr>
              <w:t>release</w:t>
            </w:r>
            <w:r w:rsidRPr="00D5143A">
              <w:t xml:space="preserve"> </w:t>
            </w:r>
            <w:r w:rsidRPr="00D5143A">
              <w:rPr>
                <w:rFonts w:eastAsia="Calibri"/>
              </w:rPr>
              <w:t>here:</w:t>
            </w:r>
            <w:r w:rsidRPr="00D5143A">
              <w:t xml:space="preserve"> </w:t>
            </w:r>
            <w:hyperlink r:id="rId11" w:history="1">
              <w:r w:rsidR="00EE1461" w:rsidRPr="00033906">
                <w:rPr>
                  <w:rStyle w:val="Hyperlink"/>
                  <w:rFonts w:eastAsia="Calibri"/>
                </w:rPr>
                <w:t>http://www.un.org/en/development/desa/population/publications/dataset/fertility/wfd2019.asp</w:t>
              </w:r>
            </w:hyperlink>
            <w:r w:rsidRPr="00D5143A">
              <w:rPr>
                <w:rFonts w:eastAsia="Calibri"/>
              </w:rPr>
              <w:t>),</w:t>
            </w:r>
            <w:r w:rsidRPr="00D5143A">
              <w:t xml:space="preserve"> </w:t>
            </w:r>
            <w:r w:rsidRPr="00D5143A">
              <w:rPr>
                <w:rFonts w:eastAsia="Calibri"/>
              </w:rPr>
              <w:t>Eurostat</w:t>
            </w:r>
            <w:r w:rsidRPr="00D5143A">
              <w:t xml:space="preserve"> </w:t>
            </w:r>
            <w:hyperlink r:id="rId12" w:history="1">
              <w:r w:rsidRPr="003E5185">
                <w:rPr>
                  <w:rStyle w:val="Hyperlink"/>
                  <w:rFonts w:eastAsia="Calibri"/>
                </w:rPr>
                <w:t>(http://ec.europa.eu/eurostat/data/database</w:t>
              </w:r>
            </w:hyperlink>
            <w:r w:rsidRPr="00D5143A">
              <w:rPr>
                <w:rFonts w:eastAsia="Calibri"/>
              </w:rPr>
              <w:t>),</w:t>
            </w:r>
            <w:r w:rsidRPr="00D5143A">
              <w:t xml:space="preserve"> </w:t>
            </w:r>
            <w:r w:rsidRPr="00D5143A">
              <w:rPr>
                <w:rFonts w:eastAsia="Calibri"/>
              </w:rPr>
              <w:t>the</w:t>
            </w:r>
            <w:r w:rsidRPr="00D5143A">
              <w:t xml:space="preserve"> </w:t>
            </w:r>
            <w:r w:rsidRPr="00D5143A">
              <w:rPr>
                <w:rFonts w:eastAsia="Calibri"/>
              </w:rPr>
              <w:t>Human</w:t>
            </w:r>
            <w:r w:rsidRPr="00D5143A">
              <w:t xml:space="preserve"> </w:t>
            </w:r>
            <w:r w:rsidRPr="00D5143A">
              <w:rPr>
                <w:rFonts w:eastAsia="Calibri"/>
              </w:rPr>
              <w:t>Fertility</w:t>
            </w:r>
            <w:r w:rsidRPr="00D5143A">
              <w:t xml:space="preserve"> </w:t>
            </w:r>
            <w:r w:rsidRPr="00D5143A">
              <w:rPr>
                <w:rFonts w:eastAsia="Calibri"/>
              </w:rPr>
              <w:t>Database</w:t>
            </w:r>
            <w:r w:rsidRPr="00D5143A">
              <w:t xml:space="preserve"> </w:t>
            </w:r>
            <w:r w:rsidRPr="00D5143A">
              <w:rPr>
                <w:rFonts w:eastAsia="Calibri"/>
              </w:rPr>
              <w:t>(</w:t>
            </w:r>
            <w:hyperlink r:id="rId13" w:history="1">
              <w:r w:rsidRPr="003E5185">
                <w:rPr>
                  <w:rStyle w:val="Hyperlink"/>
                  <w:rFonts w:eastAsia="Calibri"/>
                </w:rPr>
                <w:t>http://www.humanfertility.org</w:t>
              </w:r>
            </w:hyperlink>
            <w:r w:rsidRPr="00D5143A">
              <w:rPr>
                <w:rFonts w:eastAsia="Calibri"/>
              </w:rPr>
              <w:t>),</w:t>
            </w:r>
            <w:r w:rsidRPr="00D5143A">
              <w:t xml:space="preserve"> </w:t>
            </w:r>
            <w:r w:rsidRPr="00D5143A">
              <w:rPr>
                <w:rFonts w:eastAsia="Calibri"/>
              </w:rPr>
              <w:t>the</w:t>
            </w:r>
            <w:r w:rsidRPr="00D5143A">
              <w:t xml:space="preserve"> </w:t>
            </w:r>
            <w:r w:rsidRPr="00D5143A">
              <w:rPr>
                <w:rFonts w:eastAsia="Calibri"/>
              </w:rPr>
              <w:t>Human</w:t>
            </w:r>
            <w:r w:rsidRPr="00D5143A">
              <w:t xml:space="preserve"> </w:t>
            </w:r>
            <w:r w:rsidRPr="00D5143A">
              <w:rPr>
                <w:rFonts w:eastAsia="Calibri"/>
              </w:rPr>
              <w:t>Fertility</w:t>
            </w:r>
            <w:r w:rsidRPr="00D5143A">
              <w:t xml:space="preserve"> </w:t>
            </w:r>
            <w:r w:rsidRPr="00D5143A">
              <w:rPr>
                <w:rFonts w:eastAsia="Calibri"/>
              </w:rPr>
              <w:t>Collection</w:t>
            </w:r>
            <w:r w:rsidRPr="00D5143A">
              <w:t xml:space="preserve"> </w:t>
            </w:r>
            <w:hyperlink r:id="rId14" w:history="1">
              <w:r w:rsidRPr="003E5185">
                <w:rPr>
                  <w:rStyle w:val="Hyperlink"/>
                  <w:rFonts w:eastAsia="Calibri"/>
                </w:rPr>
                <w:t>(http://www.fertilitydata.org</w:t>
              </w:r>
            </w:hyperlink>
            <w:r w:rsidRPr="00D5143A">
              <w:rPr>
                <w:rFonts w:eastAsia="Calibri"/>
              </w:rPr>
              <w:t>),</w:t>
            </w:r>
            <w:r w:rsidRPr="00D5143A">
              <w:t xml:space="preserve"> </w:t>
            </w:r>
            <w:r w:rsidRPr="00D5143A">
              <w:rPr>
                <w:rFonts w:eastAsia="Calibri"/>
              </w:rPr>
              <w:t>and</w:t>
            </w:r>
            <w:r w:rsidRPr="00D5143A">
              <w:t xml:space="preserve"> </w:t>
            </w:r>
            <w:r w:rsidRPr="00D5143A">
              <w:rPr>
                <w:rFonts w:eastAsia="Calibri"/>
              </w:rPr>
              <w:t>the</w:t>
            </w:r>
            <w:r w:rsidRPr="00D5143A">
              <w:t xml:space="preserve"> </w:t>
            </w:r>
            <w:r w:rsidRPr="00D5143A">
              <w:rPr>
                <w:rFonts w:eastAsia="Calibri"/>
              </w:rPr>
              <w:t>Multiple</w:t>
            </w:r>
            <w:r w:rsidRPr="00D5143A">
              <w:t xml:space="preserve"> </w:t>
            </w:r>
            <w:r w:rsidRPr="00D5143A">
              <w:rPr>
                <w:rFonts w:eastAsia="Calibri"/>
              </w:rPr>
              <w:t>Indicator</w:t>
            </w:r>
            <w:r w:rsidRPr="00D5143A">
              <w:t xml:space="preserve"> </w:t>
            </w:r>
            <w:r w:rsidRPr="00D5143A">
              <w:rPr>
                <w:rFonts w:eastAsia="Calibri"/>
              </w:rPr>
              <w:t>Cluster</w:t>
            </w:r>
            <w:r w:rsidRPr="00D5143A">
              <w:t xml:space="preserve"> </w:t>
            </w:r>
            <w:r w:rsidRPr="00D5143A">
              <w:rPr>
                <w:rFonts w:eastAsia="Calibri"/>
              </w:rPr>
              <w:t>Surveys</w:t>
            </w:r>
            <w:r w:rsidRPr="00D5143A">
              <w:t xml:space="preserve"> </w:t>
            </w:r>
            <w:r w:rsidRPr="00D5143A">
              <w:rPr>
                <w:rFonts w:eastAsia="Calibri"/>
              </w:rPr>
              <w:t>(MICS)</w:t>
            </w:r>
            <w:r w:rsidRPr="00D5143A">
              <w:t xml:space="preserve"> </w:t>
            </w:r>
            <w:r w:rsidRPr="00D5143A">
              <w:rPr>
                <w:rFonts w:eastAsia="Calibri"/>
              </w:rPr>
              <w:t>(</w:t>
            </w:r>
            <w:hyperlink r:id="rId15" w:history="1">
              <w:r w:rsidRPr="003E5185">
                <w:rPr>
                  <w:rStyle w:val="Hyperlink"/>
                  <w:rFonts w:eastAsia="Calibri"/>
                </w:rPr>
                <w:t>http://mics.unicef.org/</w:t>
              </w:r>
            </w:hyperlink>
            <w:r w:rsidRPr="00D5143A">
              <w:rPr>
                <w:rFonts w:eastAsia="Calibri"/>
              </w:rPr>
              <w:t>).</w:t>
            </w:r>
            <w:r w:rsidRPr="00D5143A">
              <w:t xml:space="preserve"> </w:t>
            </w:r>
            <w:r w:rsidRPr="00D5143A">
              <w:rPr>
                <w:rFonts w:eastAsia="Calibri"/>
              </w:rPr>
              <w:t>Survey</w:t>
            </w:r>
            <w:r w:rsidRPr="00D5143A">
              <w:t xml:space="preserve"> </w:t>
            </w:r>
            <w:r w:rsidRPr="00D5143A">
              <w:rPr>
                <w:rFonts w:eastAsia="Calibri"/>
              </w:rPr>
              <w:t>databases</w:t>
            </w:r>
            <w:r w:rsidRPr="00D5143A">
              <w:t xml:space="preserve"> </w:t>
            </w:r>
            <w:r w:rsidRPr="00D5143A">
              <w:rPr>
                <w:rFonts w:eastAsia="Calibri"/>
              </w:rPr>
              <w:t>(e.g.,</w:t>
            </w:r>
            <w:r w:rsidRPr="00D5143A">
              <w:t xml:space="preserve"> </w:t>
            </w:r>
            <w:r w:rsidRPr="00D5143A">
              <w:rPr>
                <w:rFonts w:eastAsia="Calibri"/>
              </w:rPr>
              <w:t>the</w:t>
            </w:r>
            <w:r w:rsidRPr="00D5143A">
              <w:t xml:space="preserve"> </w:t>
            </w:r>
            <w:r w:rsidRPr="00D5143A">
              <w:rPr>
                <w:rFonts w:eastAsia="Calibri"/>
              </w:rPr>
              <w:t>Integrated</w:t>
            </w:r>
            <w:r w:rsidRPr="00D5143A">
              <w:t xml:space="preserve"> </w:t>
            </w:r>
            <w:r w:rsidRPr="00D5143A">
              <w:rPr>
                <w:rFonts w:eastAsia="Calibri"/>
              </w:rPr>
              <w:t>Household</w:t>
            </w:r>
            <w:r w:rsidRPr="00D5143A">
              <w:t xml:space="preserve"> </w:t>
            </w:r>
            <w:r w:rsidRPr="00D5143A">
              <w:rPr>
                <w:rFonts w:eastAsia="Calibri"/>
              </w:rPr>
              <w:t>Survey</w:t>
            </w:r>
            <w:r w:rsidRPr="00D5143A">
              <w:t xml:space="preserve"> </w:t>
            </w:r>
            <w:r w:rsidRPr="00D5143A">
              <w:rPr>
                <w:rFonts w:eastAsia="Calibri"/>
              </w:rPr>
              <w:t>Network</w:t>
            </w:r>
            <w:r w:rsidRPr="00D5143A">
              <w:t xml:space="preserve"> </w:t>
            </w:r>
            <w:r w:rsidRPr="00D5143A">
              <w:rPr>
                <w:rFonts w:eastAsia="Calibri"/>
              </w:rPr>
              <w:t>(IHSN)</w:t>
            </w:r>
            <w:r w:rsidRPr="00D5143A">
              <w:t xml:space="preserve"> </w:t>
            </w:r>
            <w:r w:rsidRPr="00D5143A">
              <w:rPr>
                <w:rFonts w:eastAsia="Calibri"/>
              </w:rPr>
              <w:t>database)</w:t>
            </w:r>
            <w:r w:rsidRPr="00D5143A">
              <w:t xml:space="preserve"> </w:t>
            </w:r>
            <w:r w:rsidRPr="00D5143A">
              <w:rPr>
                <w:rFonts w:eastAsia="Calibri"/>
              </w:rPr>
              <w:t>are</w:t>
            </w:r>
            <w:r w:rsidRPr="00D5143A">
              <w:t xml:space="preserve"> </w:t>
            </w:r>
            <w:r w:rsidRPr="00D5143A">
              <w:rPr>
                <w:rFonts w:eastAsia="Calibri"/>
              </w:rPr>
              <w:t>also</w:t>
            </w:r>
            <w:r w:rsidRPr="00D5143A">
              <w:t xml:space="preserve"> </w:t>
            </w:r>
            <w:r w:rsidRPr="00D5143A">
              <w:rPr>
                <w:rFonts w:eastAsia="Calibri"/>
              </w:rPr>
              <w:t>consulted</w:t>
            </w:r>
            <w:r w:rsidRPr="00D5143A">
              <w:t xml:space="preserve"> </w:t>
            </w:r>
            <w:r w:rsidRPr="00D5143A">
              <w:rPr>
                <w:rFonts w:eastAsia="Calibri"/>
              </w:rPr>
              <w:t>in</w:t>
            </w:r>
            <w:r w:rsidRPr="00D5143A">
              <w:t xml:space="preserve"> </w:t>
            </w:r>
            <w:r w:rsidRPr="00D5143A">
              <w:rPr>
                <w:rFonts w:eastAsia="Calibri"/>
              </w:rPr>
              <w:t>addition</w:t>
            </w:r>
            <w:r w:rsidRPr="00D5143A">
              <w:t xml:space="preserve"> </w:t>
            </w:r>
            <w:r w:rsidRPr="00D5143A">
              <w:rPr>
                <w:rFonts w:eastAsia="Calibri"/>
              </w:rPr>
              <w:t>to</w:t>
            </w:r>
            <w:r w:rsidRPr="00D5143A">
              <w:t xml:space="preserve"> </w:t>
            </w:r>
            <w:r w:rsidRPr="00D5143A">
              <w:rPr>
                <w:rFonts w:eastAsia="Calibri"/>
              </w:rPr>
              <w:t>searches</w:t>
            </w:r>
            <w:r w:rsidRPr="00D5143A">
              <w:t xml:space="preserve"> </w:t>
            </w:r>
            <w:r w:rsidRPr="00D5143A">
              <w:rPr>
                <w:rFonts w:eastAsia="Calibri"/>
              </w:rPr>
              <w:t>for</w:t>
            </w:r>
            <w:r w:rsidRPr="00D5143A">
              <w:t xml:space="preserve"> </w:t>
            </w:r>
            <w:r w:rsidRPr="00D5143A">
              <w:rPr>
                <w:rFonts w:eastAsia="Calibri"/>
              </w:rPr>
              <w:t>data</w:t>
            </w:r>
            <w:r w:rsidRPr="00D5143A">
              <w:t xml:space="preserve"> </w:t>
            </w:r>
            <w:r w:rsidRPr="00D5143A">
              <w:rPr>
                <w:rFonts w:eastAsia="Calibri"/>
              </w:rPr>
              <w:t>on</w:t>
            </w:r>
            <w:r w:rsidRPr="00D5143A">
              <w:t xml:space="preserve"> </w:t>
            </w:r>
            <w:r w:rsidRPr="00D5143A">
              <w:rPr>
                <w:rFonts w:eastAsia="Calibri"/>
              </w:rPr>
              <w:t>websites</w:t>
            </w:r>
            <w:r w:rsidRPr="00D5143A">
              <w:t xml:space="preserve"> </w:t>
            </w:r>
            <w:r w:rsidRPr="00D5143A">
              <w:rPr>
                <w:rFonts w:eastAsia="Calibri"/>
              </w:rPr>
              <w:t>of</w:t>
            </w:r>
            <w:r w:rsidRPr="00D5143A">
              <w:t xml:space="preserve"> </w:t>
            </w:r>
            <w:r w:rsidRPr="00D5143A">
              <w:rPr>
                <w:rFonts w:eastAsia="Calibri"/>
              </w:rPr>
              <w:t>National</w:t>
            </w:r>
            <w:r w:rsidRPr="00D5143A">
              <w:t xml:space="preserve"> </w:t>
            </w:r>
            <w:r w:rsidRPr="00D5143A">
              <w:rPr>
                <w:rFonts w:eastAsia="Calibri"/>
              </w:rPr>
              <w:t>Statistical</w:t>
            </w:r>
            <w:r w:rsidRPr="00D5143A">
              <w:t xml:space="preserve"> </w:t>
            </w:r>
            <w:r w:rsidRPr="00D5143A">
              <w:rPr>
                <w:rFonts w:eastAsia="Calibri"/>
              </w:rPr>
              <w:t>Offices</w:t>
            </w:r>
            <w:r w:rsidRPr="00D5143A">
              <w:t xml:space="preserve"> </w:t>
            </w:r>
            <w:r w:rsidRPr="00D5143A">
              <w:rPr>
                <w:rFonts w:eastAsia="Calibri"/>
              </w:rPr>
              <w:t>and</w:t>
            </w:r>
            <w:r w:rsidRPr="00D5143A">
              <w:t xml:space="preserve"> </w:t>
            </w:r>
            <w:r w:rsidRPr="00D5143A">
              <w:rPr>
                <w:rFonts w:eastAsia="Calibri"/>
              </w:rPr>
              <w:t>ad</w:t>
            </w:r>
            <w:r w:rsidRPr="00D5143A">
              <w:t xml:space="preserve"> </w:t>
            </w:r>
            <w:r w:rsidRPr="00D5143A">
              <w:rPr>
                <w:rFonts w:eastAsia="Calibri"/>
              </w:rPr>
              <w:t>hoc</w:t>
            </w:r>
            <w:r w:rsidRPr="00D5143A">
              <w:t xml:space="preserve"> </w:t>
            </w:r>
            <w:r w:rsidRPr="00D5143A">
              <w:rPr>
                <w:rFonts w:eastAsia="Calibri"/>
              </w:rPr>
              <w:t>queries.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324D63FF" w14:textId="32D731BC" w:rsidR="0003687B" w:rsidRDefault="00144DB9" w:rsidP="00144DB9">
            <w:pPr>
              <w:pStyle w:val="MHeader"/>
            </w:pPr>
            <w:r>
              <w:t>Calendar</w:t>
            </w:r>
          </w:p>
          <w:p w14:paraId="3EF7EEF1" w14:textId="31710978" w:rsidR="00144DB9" w:rsidRDefault="00144DB9" w:rsidP="00144DB9">
            <w:pPr>
              <w:pStyle w:val="MSubHeader"/>
            </w:pPr>
            <w:r>
              <w:t>Data collection:</w:t>
            </w:r>
          </w:p>
          <w:p w14:paraId="604493E0" w14:textId="329E225E" w:rsidR="0035311B" w:rsidRPr="00837EC7" w:rsidRDefault="0003687B" w:rsidP="00144DB9">
            <w:pPr>
              <w:pStyle w:val="MText"/>
              <w:rPr>
                <w:rFonts w:cstheme="minorHAnsi"/>
              </w:rPr>
            </w:pPr>
            <w:r>
              <w:rPr>
                <w:rFonts w:eastAsia="Calibri"/>
              </w:rPr>
              <w:t>D</w:t>
            </w:r>
            <w:r>
              <w:rPr>
                <w:rFonts w:eastAsia="Calibri"/>
                <w:spacing w:val="-1"/>
              </w:rPr>
              <w:t>a</w:t>
            </w:r>
            <w:r>
              <w:rPr>
                <w:rFonts w:eastAsia="Calibri"/>
                <w:spacing w:val="1"/>
              </w:rPr>
              <w:t>t</w:t>
            </w:r>
            <w:r>
              <w:rPr>
                <w:rFonts w:eastAsia="Calibri"/>
              </w:rPr>
              <w:t>a</w:t>
            </w:r>
            <w:r>
              <w:rPr>
                <w:rFonts w:ascii="Times New Roman" w:hAnsi="Times New Roman"/>
                <w:spacing w:val="-10"/>
              </w:rPr>
              <w:t xml:space="preserve"> </w:t>
            </w:r>
            <w:r>
              <w:rPr>
                <w:rFonts w:eastAsia="Calibri"/>
                <w:spacing w:val="-1"/>
              </w:rPr>
              <w:t>a</w:t>
            </w:r>
            <w:r>
              <w:rPr>
                <w:rFonts w:eastAsia="Calibri"/>
              </w:rPr>
              <w:t>re</w:t>
            </w:r>
            <w:r>
              <w:rPr>
                <w:rFonts w:ascii="Times New Roman" w:hAnsi="Times New Roman"/>
                <w:spacing w:val="-5"/>
              </w:rPr>
              <w:t xml:space="preserve"> </w:t>
            </w:r>
            <w:r>
              <w:rPr>
                <w:rFonts w:eastAsia="Calibri"/>
                <w:spacing w:val="-5"/>
              </w:rPr>
              <w:t>c</w:t>
            </w:r>
            <w:r>
              <w:rPr>
                <w:rFonts w:eastAsia="Calibri"/>
                <w:spacing w:val="3"/>
              </w:rPr>
              <w:t>o</w:t>
            </w:r>
            <w:r>
              <w:rPr>
                <w:rFonts w:eastAsia="Calibri"/>
                <w:spacing w:val="-5"/>
              </w:rPr>
              <w:t>m</w:t>
            </w:r>
            <w:r>
              <w:rPr>
                <w:rFonts w:eastAsia="Calibri"/>
                <w:spacing w:val="4"/>
              </w:rPr>
              <w:t>p</w:t>
            </w:r>
            <w:r>
              <w:rPr>
                <w:rFonts w:eastAsia="Calibri"/>
                <w:spacing w:val="-2"/>
              </w:rPr>
              <w:t>il</w:t>
            </w:r>
            <w:r>
              <w:rPr>
                <w:rFonts w:eastAsia="Calibri"/>
              </w:rPr>
              <w:t>ed</w:t>
            </w:r>
            <w:r>
              <w:rPr>
                <w:rFonts w:ascii="Times New Roman" w:hAnsi="Times New Roman"/>
                <w:spacing w:val="-13"/>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1"/>
              </w:rPr>
              <w:t>upda</w:t>
            </w:r>
            <w:r>
              <w:rPr>
                <w:rFonts w:eastAsia="Calibri"/>
                <w:spacing w:val="1"/>
              </w:rPr>
              <w:t>t</w:t>
            </w:r>
            <w:r>
              <w:rPr>
                <w:rFonts w:eastAsia="Calibri"/>
                <w:spacing w:val="-3"/>
              </w:rPr>
              <w:t>e</w:t>
            </w:r>
            <w:r>
              <w:rPr>
                <w:rFonts w:eastAsia="Calibri"/>
              </w:rPr>
              <w:t>d</w:t>
            </w:r>
            <w:r>
              <w:rPr>
                <w:rFonts w:ascii="Times New Roman" w:hAnsi="Times New Roman"/>
                <w:spacing w:val="-13"/>
              </w:rPr>
              <w:t xml:space="preserve"> </w:t>
            </w:r>
            <w:r>
              <w:rPr>
                <w:rFonts w:eastAsia="Calibri"/>
                <w:spacing w:val="1"/>
              </w:rPr>
              <w:t>a</w:t>
            </w:r>
            <w:r>
              <w:rPr>
                <w:rFonts w:eastAsia="Calibri"/>
                <w:spacing w:val="-1"/>
              </w:rPr>
              <w:t>nn</w:t>
            </w:r>
            <w:r>
              <w:rPr>
                <w:rFonts w:eastAsia="Calibri"/>
                <w:spacing w:val="1"/>
              </w:rPr>
              <w:t>u</w:t>
            </w:r>
            <w:r>
              <w:rPr>
                <w:rFonts w:eastAsia="Calibri"/>
                <w:spacing w:val="-1"/>
              </w:rPr>
              <w:t>a</w:t>
            </w:r>
            <w:r>
              <w:rPr>
                <w:rFonts w:eastAsia="Calibri"/>
              </w:rPr>
              <w:t>lly</w:t>
            </w:r>
            <w:r>
              <w:rPr>
                <w:rFonts w:ascii="Times New Roman" w:hAnsi="Times New Roman"/>
                <w:spacing w:val="-12"/>
              </w:rPr>
              <w:t xml:space="preserve"> </w:t>
            </w:r>
            <w:r>
              <w:rPr>
                <w:rFonts w:eastAsia="Calibri"/>
                <w:spacing w:val="-2"/>
              </w:rPr>
              <w:t>i</w:t>
            </w:r>
            <w:r>
              <w:rPr>
                <w:rFonts w:eastAsia="Calibri"/>
              </w:rPr>
              <w:t>n</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1"/>
              </w:rPr>
              <w:t>f</w:t>
            </w:r>
            <w:r>
              <w:rPr>
                <w:rFonts w:eastAsia="Calibri"/>
              </w:rPr>
              <w:t>ir</w:t>
            </w:r>
            <w:r>
              <w:rPr>
                <w:rFonts w:eastAsia="Calibri"/>
                <w:spacing w:val="-3"/>
              </w:rPr>
              <w:t>s</w:t>
            </w:r>
            <w:r>
              <w:rPr>
                <w:rFonts w:eastAsia="Calibri"/>
              </w:rPr>
              <w:t>t</w:t>
            </w:r>
            <w:r>
              <w:rPr>
                <w:rFonts w:ascii="Times New Roman" w:hAnsi="Times New Roman"/>
                <w:spacing w:val="-9"/>
              </w:rPr>
              <w:t xml:space="preserve"> </w:t>
            </w:r>
            <w:r>
              <w:rPr>
                <w:rFonts w:eastAsia="Calibri"/>
                <w:spacing w:val="-1"/>
              </w:rPr>
              <w:t>q</w:t>
            </w:r>
            <w:r>
              <w:rPr>
                <w:rFonts w:eastAsia="Calibri"/>
                <w:spacing w:val="1"/>
              </w:rPr>
              <w:t>u</w:t>
            </w:r>
            <w:r>
              <w:rPr>
                <w:rFonts w:eastAsia="Calibri"/>
                <w:spacing w:val="-1"/>
              </w:rPr>
              <w:t>a</w:t>
            </w:r>
            <w:r>
              <w:rPr>
                <w:rFonts w:eastAsia="Calibri"/>
                <w:spacing w:val="-2"/>
              </w:rPr>
              <w:t>r</w:t>
            </w:r>
            <w:r>
              <w:rPr>
                <w:rFonts w:eastAsia="Calibri"/>
                <w:spacing w:val="1"/>
              </w:rPr>
              <w:t>t</w:t>
            </w:r>
            <w:r>
              <w:rPr>
                <w:rFonts w:eastAsia="Calibri"/>
              </w:rPr>
              <w:t>er</w:t>
            </w:r>
            <w:r>
              <w:rPr>
                <w:rFonts w:ascii="Times New Roman" w:hAnsi="Times New Roman"/>
                <w:spacing w:val="-12"/>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th</w:t>
            </w:r>
            <w:r>
              <w:rPr>
                <w:rFonts w:eastAsia="Calibri"/>
              </w:rPr>
              <w:t>e</w:t>
            </w:r>
            <w:r>
              <w:rPr>
                <w:rFonts w:ascii="Times New Roman" w:hAnsi="Times New Roman"/>
                <w:spacing w:val="-10"/>
              </w:rPr>
              <w:t xml:space="preserve"> </w:t>
            </w:r>
            <w:r>
              <w:rPr>
                <w:rFonts w:eastAsia="Calibri"/>
                <w:spacing w:val="1"/>
              </w:rPr>
              <w:t>y</w:t>
            </w:r>
            <w:r>
              <w:rPr>
                <w:rFonts w:eastAsia="Calibri"/>
                <w:spacing w:val="-3"/>
              </w:rPr>
              <w:t>e</w:t>
            </w:r>
            <w:r>
              <w:rPr>
                <w:rFonts w:eastAsia="Calibri"/>
                <w:spacing w:val="-1"/>
              </w:rPr>
              <w:t>a</w:t>
            </w:r>
            <w:r>
              <w:rPr>
                <w:rFonts w:eastAsia="Calibri"/>
                <w:spacing w:val="3"/>
              </w:rPr>
              <w:t>r</w:t>
            </w:r>
            <w:r>
              <w:rPr>
                <w:rFonts w:eastAsia="Calibri"/>
              </w:rPr>
              <w:t>.</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D9BE39F" w14:textId="77777777" w:rsidR="0003687B" w:rsidRPr="00C34583" w:rsidRDefault="0003687B" w:rsidP="00C34583">
            <w:pPr>
              <w:pStyle w:val="MSubHeader"/>
            </w:pPr>
            <w:r w:rsidRPr="00C34583">
              <w:t>Data release:</w:t>
            </w:r>
          </w:p>
          <w:p w14:paraId="35EF5915" w14:textId="598F5E81" w:rsidR="0035311B" w:rsidRPr="00837EC7" w:rsidRDefault="0003687B" w:rsidP="00C34583">
            <w:pPr>
              <w:pStyle w:val="MText"/>
              <w:rPr>
                <w:rFonts w:cstheme="minorHAnsi"/>
              </w:rPr>
            </w:pPr>
            <w:r>
              <w:rPr>
                <w:rFonts w:ascii="Calibri" w:eastAsia="Calibri" w:hAnsi="Calibri" w:cs="Calibri"/>
                <w:color w:val="494949"/>
                <w:sz w:val="20"/>
                <w:szCs w:val="20"/>
              </w:rPr>
              <w:t>U</w:t>
            </w:r>
            <w:r>
              <w:rPr>
                <w:rFonts w:ascii="Calibri" w:eastAsia="Calibri" w:hAnsi="Calibri" w:cs="Calibri"/>
                <w:color w:val="494949"/>
                <w:spacing w:val="-1"/>
                <w:sz w:val="20"/>
                <w:szCs w:val="20"/>
              </w:rPr>
              <w:t>pd</w:t>
            </w:r>
            <w:r>
              <w:rPr>
                <w:rFonts w:ascii="Calibri" w:eastAsia="Calibri" w:hAnsi="Calibri" w:cs="Calibri"/>
                <w:color w:val="494949"/>
                <w:spacing w:val="1"/>
                <w:sz w:val="20"/>
                <w:szCs w:val="20"/>
              </w:rPr>
              <w:t>at</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z w:val="20"/>
                <w:szCs w:val="20"/>
              </w:rPr>
              <w:t>a</w:t>
            </w:r>
            <w:r>
              <w:rPr>
                <w:rFonts w:ascii="Times New Roman" w:hAnsi="Times New Roman"/>
                <w:color w:val="494949"/>
                <w:spacing w:val="-7"/>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ad</w:t>
            </w:r>
            <w:r>
              <w:rPr>
                <w:rFonts w:ascii="Calibri" w:eastAsia="Calibri" w:hAnsi="Calibri" w:cs="Calibri"/>
                <w:color w:val="494949"/>
                <w:spacing w:val="1"/>
                <w:sz w:val="20"/>
                <w:szCs w:val="20"/>
              </w:rPr>
              <w:t>o</w:t>
            </w:r>
            <w:r>
              <w:rPr>
                <w:rFonts w:ascii="Calibri" w:eastAsia="Calibri" w:hAnsi="Calibri" w:cs="Calibri"/>
                <w:color w:val="494949"/>
                <w:sz w:val="20"/>
                <w:szCs w:val="20"/>
              </w:rPr>
              <w:t>l</w:t>
            </w:r>
            <w:r>
              <w:rPr>
                <w:rFonts w:ascii="Calibri" w:eastAsia="Calibri" w:hAnsi="Calibri" w:cs="Calibri"/>
                <w:color w:val="494949"/>
                <w:spacing w:val="2"/>
                <w:sz w:val="20"/>
                <w:szCs w:val="20"/>
              </w:rPr>
              <w:t>e</w:t>
            </w:r>
            <w:r>
              <w:rPr>
                <w:rFonts w:ascii="Calibri" w:eastAsia="Calibri" w:hAnsi="Calibri" w:cs="Calibri"/>
                <w:color w:val="494949"/>
                <w:spacing w:val="-3"/>
                <w:sz w:val="20"/>
                <w:szCs w:val="20"/>
              </w:rPr>
              <w:t>s</w:t>
            </w:r>
            <w:r>
              <w:rPr>
                <w:rFonts w:ascii="Calibri" w:eastAsia="Calibri" w:hAnsi="Calibri" w:cs="Calibri"/>
                <w:color w:val="494949"/>
                <w:spacing w:val="-2"/>
                <w:sz w:val="20"/>
                <w:szCs w:val="20"/>
              </w:rPr>
              <w:t>c</w:t>
            </w:r>
            <w:r>
              <w:rPr>
                <w:rFonts w:ascii="Calibri" w:eastAsia="Calibri" w:hAnsi="Calibri" w:cs="Calibri"/>
                <w:color w:val="494949"/>
                <w:spacing w:val="2"/>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ir</w:t>
            </w:r>
            <w:r>
              <w:rPr>
                <w:rFonts w:ascii="Calibri" w:eastAsia="Calibri" w:hAnsi="Calibri" w:cs="Calibri"/>
                <w:color w:val="494949"/>
                <w:spacing w:val="1"/>
                <w:sz w:val="20"/>
                <w:szCs w:val="20"/>
              </w:rPr>
              <w:t>t</w:t>
            </w:r>
            <w:r>
              <w:rPr>
                <w:rFonts w:ascii="Calibri" w:eastAsia="Calibri" w:hAnsi="Calibri" w:cs="Calibri"/>
                <w:color w:val="494949"/>
                <w:sz w:val="20"/>
                <w:szCs w:val="20"/>
              </w:rPr>
              <w:t>h</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t</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z w:val="20"/>
                <w:szCs w:val="20"/>
              </w:rPr>
              <w:t>rel</w:t>
            </w:r>
            <w:r>
              <w:rPr>
                <w:rFonts w:ascii="Calibri" w:eastAsia="Calibri" w:hAnsi="Calibri" w:cs="Calibri"/>
                <w:color w:val="494949"/>
                <w:spacing w:val="-3"/>
                <w:sz w:val="20"/>
                <w:szCs w:val="20"/>
              </w:rPr>
              <w:t>e</w:t>
            </w:r>
            <w:r>
              <w:rPr>
                <w:rFonts w:ascii="Calibri" w:eastAsia="Calibri" w:hAnsi="Calibri" w:cs="Calibri"/>
                <w:color w:val="494949"/>
                <w:spacing w:val="3"/>
                <w:sz w:val="20"/>
                <w:szCs w:val="20"/>
              </w:rPr>
              <w:t>a</w:t>
            </w:r>
            <w:r>
              <w:rPr>
                <w:rFonts w:ascii="Calibri" w:eastAsia="Calibri" w:hAnsi="Calibri" w:cs="Calibri"/>
                <w:color w:val="494949"/>
                <w:spacing w:val="-3"/>
                <w:sz w:val="20"/>
                <w:szCs w:val="20"/>
              </w:rPr>
              <w:t>se</w:t>
            </w:r>
            <w:r>
              <w:rPr>
                <w:rFonts w:ascii="Calibri" w:eastAsia="Calibri" w:hAnsi="Calibri" w:cs="Calibri"/>
                <w:color w:val="494949"/>
                <w:sz w:val="20"/>
                <w:szCs w:val="20"/>
              </w:rPr>
              <w:t>d</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y</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P</w:t>
            </w:r>
            <w:r>
              <w:rPr>
                <w:rFonts w:ascii="Calibri" w:eastAsia="Calibri" w:hAnsi="Calibri" w:cs="Calibri"/>
                <w:color w:val="494949"/>
                <w:spacing w:val="-1"/>
                <w:sz w:val="20"/>
                <w:szCs w:val="20"/>
              </w:rPr>
              <w:t>op</w:t>
            </w:r>
            <w:r>
              <w:rPr>
                <w:rFonts w:ascii="Calibri" w:eastAsia="Calibri" w:hAnsi="Calibri" w:cs="Calibri"/>
                <w:color w:val="494949"/>
                <w:spacing w:val="1"/>
                <w:sz w:val="20"/>
                <w:szCs w:val="20"/>
              </w:rPr>
              <w:t>u</w:t>
            </w:r>
            <w:r>
              <w:rPr>
                <w:rFonts w:ascii="Calibri" w:eastAsia="Calibri" w:hAnsi="Calibri" w:cs="Calibri"/>
                <w:color w:val="494949"/>
                <w:spacing w:val="-2"/>
                <w:sz w:val="20"/>
                <w:szCs w:val="20"/>
              </w:rPr>
              <w:t>l</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5"/>
                <w:sz w:val="20"/>
                <w:szCs w:val="20"/>
              </w:rPr>
              <w:t xml:space="preserve"> </w:t>
            </w:r>
            <w:r>
              <w:rPr>
                <w:rFonts w:ascii="Calibri" w:eastAsia="Calibri" w:hAnsi="Calibri" w:cs="Calibri"/>
                <w:color w:val="494949"/>
                <w:sz w:val="20"/>
                <w:szCs w:val="20"/>
              </w:rPr>
              <w:t>Di</w:t>
            </w:r>
            <w:r>
              <w:rPr>
                <w:rFonts w:ascii="Calibri" w:eastAsia="Calibri" w:hAnsi="Calibri" w:cs="Calibri"/>
                <w:color w:val="494949"/>
                <w:spacing w:val="-3"/>
                <w:sz w:val="20"/>
                <w:szCs w:val="20"/>
              </w:rPr>
              <w:t>v</w:t>
            </w:r>
            <w:r>
              <w:rPr>
                <w:rFonts w:ascii="Calibri" w:eastAsia="Calibri" w:hAnsi="Calibri" w:cs="Calibri"/>
                <w:color w:val="494949"/>
                <w:sz w:val="20"/>
                <w:szCs w:val="20"/>
              </w:rPr>
              <w:t>i</w:t>
            </w:r>
            <w:r>
              <w:rPr>
                <w:rFonts w:ascii="Calibri" w:eastAsia="Calibri" w:hAnsi="Calibri" w:cs="Calibri"/>
                <w:color w:val="494949"/>
                <w:spacing w:val="-1"/>
                <w:sz w:val="20"/>
                <w:szCs w:val="20"/>
              </w:rPr>
              <w:t>s</w:t>
            </w:r>
            <w:r>
              <w:rPr>
                <w:rFonts w:ascii="Calibri" w:eastAsia="Calibri" w:hAnsi="Calibri" w:cs="Calibri"/>
                <w:color w:val="494949"/>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2"/>
                <w:sz w:val="20"/>
                <w:szCs w:val="20"/>
              </w:rPr>
              <w:t xml:space="preserve"> </w:t>
            </w:r>
            <w:r w:rsidRPr="001822E1">
              <w:rPr>
                <w:rFonts w:ascii="Calibri" w:eastAsia="Calibri" w:hAnsi="Calibri" w:cs="Calibri"/>
                <w:color w:val="494949"/>
                <w:spacing w:val="-1"/>
                <w:sz w:val="20"/>
                <w:szCs w:val="20"/>
              </w:rPr>
              <w:t>annually.</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x</w:t>
            </w:r>
            <w:r>
              <w:rPr>
                <w:rFonts w:ascii="Calibri" w:eastAsia="Calibri" w:hAnsi="Calibri" w:cs="Calibri"/>
                <w:color w:val="494949"/>
                <w:sz w:val="20"/>
                <w:szCs w:val="20"/>
              </w:rPr>
              <w:t>t</w:t>
            </w:r>
            <w:r>
              <w:rPr>
                <w:rFonts w:ascii="Times New Roman" w:hAnsi="Times New Roman"/>
                <w:color w:val="494949"/>
                <w:spacing w:val="-10"/>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2"/>
                <w:sz w:val="20"/>
                <w:szCs w:val="20"/>
              </w:rPr>
              <w:t>l</w:t>
            </w:r>
            <w:r>
              <w:rPr>
                <w:rFonts w:ascii="Calibri" w:eastAsia="Calibri" w:hAnsi="Calibri" w:cs="Calibri"/>
                <w:color w:val="494949"/>
                <w:spacing w:val="-3"/>
                <w:sz w:val="20"/>
                <w:szCs w:val="20"/>
              </w:rPr>
              <w:t>e</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s</w:t>
            </w:r>
            <w:r>
              <w:rPr>
                <w:rFonts w:ascii="Calibri" w:eastAsia="Calibri" w:hAnsi="Calibri" w:cs="Calibri"/>
                <w:color w:val="494949"/>
                <w:sz w:val="20"/>
                <w:szCs w:val="20"/>
              </w:rPr>
              <w:t>e</w:t>
            </w:r>
            <w:r>
              <w:rPr>
                <w:rFonts w:ascii="Times New Roman" w:hAnsi="Times New Roman"/>
                <w:color w:val="494949"/>
                <w:spacing w:val="-11"/>
                <w:sz w:val="20"/>
                <w:szCs w:val="20"/>
              </w:rPr>
              <w:t xml:space="preserve"> </w:t>
            </w:r>
            <w:r>
              <w:rPr>
                <w:rFonts w:ascii="Calibri" w:eastAsia="Calibri" w:hAnsi="Calibri" w:cs="Calibri"/>
                <w:color w:val="494949"/>
                <w:sz w:val="20"/>
                <w:szCs w:val="20"/>
              </w:rPr>
              <w:t>is</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x</w:t>
            </w:r>
            <w:r>
              <w:rPr>
                <w:rFonts w:ascii="Calibri" w:eastAsia="Calibri" w:hAnsi="Calibri" w:cs="Calibri"/>
                <w:color w:val="494949"/>
                <w:spacing w:val="-1"/>
                <w:sz w:val="20"/>
                <w:szCs w:val="20"/>
              </w:rPr>
              <w:t>p</w:t>
            </w:r>
            <w:r>
              <w:rPr>
                <w:rFonts w:ascii="Calibri" w:eastAsia="Calibri" w:hAnsi="Calibri" w:cs="Calibri"/>
                <w:color w:val="494949"/>
                <w:sz w:val="20"/>
                <w:szCs w:val="20"/>
              </w:rPr>
              <w:t>ec</w:t>
            </w:r>
            <w:r>
              <w:rPr>
                <w:rFonts w:ascii="Calibri" w:eastAsia="Calibri" w:hAnsi="Calibri" w:cs="Calibri"/>
                <w:color w:val="494949"/>
                <w:spacing w:val="-2"/>
                <w:sz w:val="20"/>
                <w:szCs w:val="20"/>
              </w:rPr>
              <w:t>t</w:t>
            </w:r>
            <w:r>
              <w:rPr>
                <w:rFonts w:ascii="Calibri" w:eastAsia="Calibri" w:hAnsi="Calibri" w:cs="Calibri"/>
                <w:color w:val="494949"/>
                <w:sz w:val="20"/>
                <w:szCs w:val="20"/>
              </w:rPr>
              <w:t>ed</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2</w:t>
            </w:r>
            <w:r>
              <w:rPr>
                <w:rFonts w:ascii="Calibri" w:eastAsia="Calibri" w:hAnsi="Calibri" w:cs="Calibri"/>
                <w:color w:val="494949"/>
                <w:sz w:val="20"/>
                <w:szCs w:val="20"/>
              </w:rPr>
              <w:t>0</w:t>
            </w:r>
            <w:r w:rsidR="00C064F2">
              <w:rPr>
                <w:rFonts w:ascii="Calibri" w:eastAsia="Calibri" w:hAnsi="Calibri" w:cs="Calibri"/>
                <w:color w:val="494949"/>
                <w:sz w:val="20"/>
                <w:szCs w:val="20"/>
              </w:rPr>
              <w:t>20</w:t>
            </w:r>
            <w:r>
              <w:rPr>
                <w:rFonts w:ascii="Calibri" w:eastAsia="Calibri" w:hAnsi="Calibri" w:cs="Calibri"/>
                <w:color w:val="494949"/>
                <w:sz w:val="20"/>
                <w:szCs w:val="20"/>
              </w:rPr>
              <w:t>.</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4179193E" w14:textId="659A6002" w:rsidR="001100DA" w:rsidRDefault="00954915" w:rsidP="00954915">
            <w:pPr>
              <w:pStyle w:val="MHeader"/>
            </w:pPr>
            <w:r>
              <w:t>Data providers</w:t>
            </w:r>
          </w:p>
          <w:p w14:paraId="24491836" w14:textId="77777777" w:rsidR="00A43AF4" w:rsidRPr="00A43AF4" w:rsidRDefault="001100DA" w:rsidP="00A43AF4">
            <w:pPr>
              <w:pStyle w:val="MSubHeader"/>
              <w:rPr>
                <w:rFonts w:eastAsia="Calibri"/>
              </w:rPr>
            </w:pPr>
            <w:r w:rsidRPr="00A43AF4">
              <w:rPr>
                <w:rStyle w:val="MSubHeaderChar"/>
                <w:rFonts w:eastAsia="Calibri"/>
                <w:b/>
                <w:bCs/>
                <w:shd w:val="clear" w:color="auto" w:fill="auto"/>
              </w:rPr>
              <w:t>Name:</w:t>
            </w:r>
            <w:r w:rsidRPr="00A43AF4">
              <w:rPr>
                <w:rFonts w:eastAsia="Calibri"/>
              </w:rPr>
              <w:t xml:space="preserve"> </w:t>
            </w:r>
          </w:p>
          <w:p w14:paraId="49E07E1E" w14:textId="57B0A8BE" w:rsidR="0035311B" w:rsidRPr="00837EC7" w:rsidRDefault="001100DA" w:rsidP="00954915">
            <w:pPr>
              <w:spacing w:after="0" w:line="276" w:lineRule="auto"/>
              <w:ind w:right="175"/>
              <w:rPr>
                <w:rFonts w:cstheme="minorHAnsi"/>
                <w:sz w:val="21"/>
                <w:szCs w:val="21"/>
              </w:rPr>
            </w:pPr>
            <w:r w:rsidRPr="00954915">
              <w:rPr>
                <w:rStyle w:val="MTextChar"/>
                <w:rFonts w:eastAsia="Calibri"/>
              </w:rPr>
              <w:t>For</w:t>
            </w:r>
            <w:r w:rsidRPr="00954915">
              <w:rPr>
                <w:rStyle w:val="MTextChar"/>
                <w:rFonts w:eastAsiaTheme="minorHAnsi"/>
              </w:rPr>
              <w:t xml:space="preserve"> </w:t>
            </w:r>
            <w:r w:rsidRPr="00954915">
              <w:rPr>
                <w:rStyle w:val="MTextChar"/>
                <w:rFonts w:eastAsia="Calibri"/>
              </w:rPr>
              <w:t>civil</w:t>
            </w:r>
            <w:r w:rsidRPr="00954915">
              <w:rPr>
                <w:rStyle w:val="MTextChar"/>
                <w:rFonts w:eastAsiaTheme="minorHAnsi"/>
              </w:rPr>
              <w:t xml:space="preserve"> </w:t>
            </w:r>
            <w:r w:rsidRPr="00954915">
              <w:rPr>
                <w:rStyle w:val="MTextChar"/>
                <w:rFonts w:eastAsia="Calibri"/>
              </w:rPr>
              <w:t>registration</w:t>
            </w:r>
            <w:r w:rsidRPr="00954915">
              <w:rPr>
                <w:rStyle w:val="MTextChar"/>
                <w:rFonts w:eastAsiaTheme="minorHAnsi"/>
              </w:rPr>
              <w:t xml:space="preserve"> </w:t>
            </w:r>
            <w:r w:rsidRPr="00954915">
              <w:rPr>
                <w:rStyle w:val="MTextChar"/>
                <w:rFonts w:eastAsia="Calibri"/>
              </w:rPr>
              <w:t>data,</w:t>
            </w:r>
            <w:r w:rsidRPr="00954915">
              <w:rPr>
                <w:rStyle w:val="MTextChar"/>
                <w:rFonts w:eastAsiaTheme="minorHAnsi"/>
              </w:rPr>
              <w:t xml:space="preserve"> </w:t>
            </w:r>
            <w:r w:rsidRPr="00954915">
              <w:rPr>
                <w:rStyle w:val="MTextChar"/>
                <w:rFonts w:eastAsia="Calibri"/>
              </w:rPr>
              <w:t>data</w:t>
            </w:r>
            <w:r w:rsidRPr="00954915">
              <w:rPr>
                <w:rStyle w:val="MTextChar"/>
                <w:rFonts w:eastAsiaTheme="minorHAnsi"/>
              </w:rPr>
              <w:t xml:space="preserve"> </w:t>
            </w:r>
            <w:r w:rsidRPr="00954915">
              <w:rPr>
                <w:rStyle w:val="MTextChar"/>
                <w:rFonts w:eastAsia="Calibri"/>
              </w:rPr>
              <w:t>on</w:t>
            </w:r>
            <w:r w:rsidRPr="00954915">
              <w:rPr>
                <w:rStyle w:val="MTextChar"/>
                <w:rFonts w:eastAsiaTheme="minorHAnsi"/>
              </w:rPr>
              <w:t xml:space="preserve"> </w:t>
            </w:r>
            <w:r w:rsidRPr="00954915">
              <w:rPr>
                <w:rStyle w:val="MTextChar"/>
                <w:rFonts w:eastAsia="Calibri"/>
              </w:rPr>
              <w:t>births</w:t>
            </w:r>
            <w:r w:rsidRPr="00954915">
              <w:rPr>
                <w:rStyle w:val="MTextChar"/>
                <w:rFonts w:eastAsiaTheme="minorHAnsi"/>
              </w:rPr>
              <w:t xml:space="preserve"> </w:t>
            </w:r>
            <w:r w:rsidRPr="00954915">
              <w:rPr>
                <w:rStyle w:val="MTextChar"/>
                <w:rFonts w:eastAsia="Calibri"/>
              </w:rPr>
              <w:t>or</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adolescent</w:t>
            </w:r>
            <w:r w:rsidRPr="00954915">
              <w:rPr>
                <w:rStyle w:val="MTextChar"/>
                <w:rFonts w:eastAsiaTheme="minorHAnsi"/>
              </w:rPr>
              <w:t xml:space="preserve"> </w:t>
            </w:r>
            <w:r w:rsidRPr="00954915">
              <w:rPr>
                <w:rStyle w:val="MTextChar"/>
                <w:rFonts w:eastAsia="Calibri"/>
              </w:rPr>
              <w:t>birth</w:t>
            </w:r>
            <w:r w:rsidRPr="00954915">
              <w:rPr>
                <w:rStyle w:val="MTextChar"/>
                <w:rFonts w:eastAsiaTheme="minorHAnsi"/>
              </w:rPr>
              <w:t xml:space="preserve"> </w:t>
            </w:r>
            <w:r w:rsidRPr="00954915">
              <w:rPr>
                <w:rStyle w:val="MTextChar"/>
                <w:rFonts w:eastAsia="Calibri"/>
              </w:rPr>
              <w:t>rate</w:t>
            </w:r>
            <w:r w:rsidRPr="00954915">
              <w:rPr>
                <w:rStyle w:val="MTextChar"/>
                <w:rFonts w:eastAsiaTheme="minorHAnsi"/>
              </w:rPr>
              <w:t xml:space="preserve"> </w:t>
            </w:r>
            <w:r w:rsidRPr="00954915">
              <w:rPr>
                <w:rStyle w:val="MTextChar"/>
                <w:rFonts w:eastAsia="Calibri"/>
              </w:rPr>
              <w:t>are</w:t>
            </w:r>
            <w:r w:rsidRPr="00954915">
              <w:rPr>
                <w:rStyle w:val="MTextChar"/>
                <w:rFonts w:eastAsiaTheme="minorHAnsi"/>
              </w:rPr>
              <w:t xml:space="preserve"> </w:t>
            </w:r>
            <w:r w:rsidRPr="00954915">
              <w:rPr>
                <w:rStyle w:val="MTextChar"/>
                <w:rFonts w:eastAsia="Calibri"/>
              </w:rPr>
              <w:t>obtained</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country-reported</w:t>
            </w:r>
            <w:r w:rsidRPr="00954915">
              <w:rPr>
                <w:rStyle w:val="MTextChar"/>
                <w:rFonts w:eastAsiaTheme="minorHAnsi"/>
              </w:rPr>
              <w:t xml:space="preserve"> </w:t>
            </w:r>
            <w:r w:rsidRPr="00954915">
              <w:rPr>
                <w:rStyle w:val="MTextChar"/>
                <w:rFonts w:eastAsia="Calibri"/>
              </w:rPr>
              <w:t>data</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United</w:t>
            </w:r>
            <w:r w:rsidRPr="00954915">
              <w:rPr>
                <w:rStyle w:val="MTextChar"/>
                <w:rFonts w:eastAsiaTheme="minorHAnsi"/>
              </w:rPr>
              <w:t xml:space="preserve"> </w:t>
            </w:r>
            <w:r w:rsidRPr="00954915">
              <w:rPr>
                <w:rStyle w:val="MTextChar"/>
                <w:rFonts w:eastAsia="Calibri"/>
              </w:rPr>
              <w:t>Nations</w:t>
            </w:r>
            <w:r w:rsidRPr="00954915">
              <w:rPr>
                <w:rStyle w:val="MTextChar"/>
                <w:rFonts w:eastAsiaTheme="minorHAnsi"/>
              </w:rPr>
              <w:t xml:space="preserve"> </w:t>
            </w:r>
            <w:r w:rsidRPr="00954915">
              <w:rPr>
                <w:rStyle w:val="MTextChar"/>
                <w:rFonts w:eastAsia="Calibri"/>
              </w:rPr>
              <w:t>Statistics</w:t>
            </w:r>
            <w:r w:rsidRPr="00954915">
              <w:rPr>
                <w:rStyle w:val="MTextChar"/>
                <w:rFonts w:eastAsiaTheme="minorHAnsi"/>
              </w:rPr>
              <w:t xml:space="preserve"> </w:t>
            </w:r>
            <w:r w:rsidRPr="00954915">
              <w:rPr>
                <w:rStyle w:val="MTextChar"/>
                <w:rFonts w:eastAsia="Calibri"/>
              </w:rPr>
              <w:t>Division</w:t>
            </w:r>
            <w:r w:rsidRPr="00954915">
              <w:rPr>
                <w:rStyle w:val="MTextChar"/>
                <w:rFonts w:eastAsiaTheme="minorHAnsi"/>
              </w:rPr>
              <w:t xml:space="preserve"> </w:t>
            </w:r>
            <w:r w:rsidRPr="00954915">
              <w:rPr>
                <w:rStyle w:val="MTextChar"/>
                <w:rFonts w:eastAsia="Calibri"/>
              </w:rPr>
              <w:t>or</w:t>
            </w:r>
            <w:r w:rsidRPr="00954915">
              <w:rPr>
                <w:rStyle w:val="MTextChar"/>
                <w:rFonts w:eastAsiaTheme="minorHAnsi"/>
              </w:rPr>
              <w:t xml:space="preserve"> </w:t>
            </w:r>
            <w:r w:rsidRPr="00954915">
              <w:rPr>
                <w:rStyle w:val="MTextChar"/>
                <w:rFonts w:eastAsia="Calibri"/>
              </w:rPr>
              <w:t>regional</w:t>
            </w:r>
            <w:r w:rsidRPr="00954915">
              <w:rPr>
                <w:rStyle w:val="MTextChar"/>
                <w:rFonts w:eastAsiaTheme="minorHAnsi"/>
              </w:rPr>
              <w:t xml:space="preserve"> </w:t>
            </w:r>
            <w:r w:rsidRPr="00954915">
              <w:rPr>
                <w:rStyle w:val="MTextChar"/>
                <w:rFonts w:eastAsia="Calibri"/>
              </w:rPr>
              <w:t>Statistics</w:t>
            </w:r>
            <w:r w:rsidRPr="00954915">
              <w:rPr>
                <w:rStyle w:val="MTextChar"/>
                <w:rFonts w:eastAsiaTheme="minorHAnsi"/>
              </w:rPr>
              <w:t xml:space="preserve"> </w:t>
            </w:r>
            <w:r w:rsidRPr="00954915">
              <w:rPr>
                <w:rStyle w:val="MTextChar"/>
                <w:rFonts w:eastAsia="Calibri"/>
              </w:rPr>
              <w:t>Divisions</w:t>
            </w:r>
            <w:r w:rsidRPr="00954915">
              <w:rPr>
                <w:rStyle w:val="MTextChar"/>
                <w:rFonts w:eastAsiaTheme="minorHAnsi"/>
              </w:rPr>
              <w:t xml:space="preserve"> </w:t>
            </w:r>
            <w:r w:rsidRPr="00954915">
              <w:rPr>
                <w:rStyle w:val="MTextChar"/>
                <w:rFonts w:eastAsia="Calibri"/>
              </w:rPr>
              <w:t>or</w:t>
            </w:r>
            <w:r>
              <w:rPr>
                <w:rFonts w:ascii="Times New Roman" w:eastAsia="Times New Roman" w:hAnsi="Times New Roman" w:cs="Times New Roman"/>
                <w:color w:val="494949"/>
                <w:spacing w:val="-6"/>
                <w:sz w:val="20"/>
                <w:szCs w:val="20"/>
              </w:rPr>
              <w:t xml:space="preserve"> </w:t>
            </w:r>
            <w:r w:rsidRPr="00954915">
              <w:rPr>
                <w:rStyle w:val="MTextChar"/>
                <w:rFonts w:eastAsia="Calibri"/>
              </w:rPr>
              <w:t>statistical</w:t>
            </w:r>
            <w:r w:rsidRPr="00954915">
              <w:rPr>
                <w:rStyle w:val="MTextChar"/>
                <w:rFonts w:eastAsiaTheme="minorHAnsi"/>
              </w:rPr>
              <w:t xml:space="preserve"> </w:t>
            </w:r>
            <w:r w:rsidRPr="00954915">
              <w:rPr>
                <w:rStyle w:val="MTextChar"/>
                <w:rFonts w:eastAsia="Calibri"/>
              </w:rPr>
              <w:t>units</w:t>
            </w:r>
            <w:r w:rsidRPr="00954915">
              <w:rPr>
                <w:rStyle w:val="MTextChar"/>
                <w:rFonts w:eastAsiaTheme="minorHAnsi"/>
              </w:rPr>
              <w:t xml:space="preserve"> </w:t>
            </w:r>
            <w:r w:rsidRPr="00954915">
              <w:rPr>
                <w:rStyle w:val="MTextChar"/>
                <w:rFonts w:eastAsia="Calibri"/>
              </w:rPr>
              <w:t>(ESCWA,</w:t>
            </w:r>
            <w:r w:rsidRPr="00954915">
              <w:rPr>
                <w:rStyle w:val="MTextChar"/>
                <w:rFonts w:eastAsiaTheme="minorHAnsi"/>
              </w:rPr>
              <w:t xml:space="preserve"> </w:t>
            </w:r>
            <w:r w:rsidRPr="00954915">
              <w:rPr>
                <w:rStyle w:val="MTextChar"/>
                <w:rFonts w:eastAsia="Calibri"/>
              </w:rPr>
              <w:t>ESCAP,</w:t>
            </w:r>
            <w:r w:rsidRPr="00954915">
              <w:rPr>
                <w:rStyle w:val="MTextChar"/>
                <w:rFonts w:eastAsiaTheme="minorHAnsi"/>
              </w:rPr>
              <w:t xml:space="preserve"> </w:t>
            </w:r>
            <w:r w:rsidRPr="00954915">
              <w:rPr>
                <w:rStyle w:val="MTextChar"/>
                <w:rFonts w:eastAsia="Calibri"/>
              </w:rPr>
              <w:t>CARICOM,</w:t>
            </w:r>
            <w:r w:rsidRPr="00954915">
              <w:rPr>
                <w:rStyle w:val="MTextChar"/>
                <w:rFonts w:eastAsiaTheme="minorHAnsi"/>
              </w:rPr>
              <w:t xml:space="preserve"> </w:t>
            </w:r>
            <w:r w:rsidRPr="00954915">
              <w:rPr>
                <w:rStyle w:val="MTextChar"/>
                <w:rFonts w:eastAsia="Calibri"/>
              </w:rPr>
              <w:t>SPC).</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population</w:t>
            </w:r>
            <w:r w:rsidRPr="00954915">
              <w:rPr>
                <w:rStyle w:val="MTextChar"/>
                <w:rFonts w:eastAsiaTheme="minorHAnsi"/>
              </w:rPr>
              <w:t xml:space="preserve"> </w:t>
            </w:r>
            <w:r w:rsidRPr="00954915">
              <w:rPr>
                <w:rStyle w:val="MTextChar"/>
                <w:rFonts w:eastAsia="Calibri"/>
              </w:rPr>
              <w:t>figures</w:t>
            </w:r>
            <w:r w:rsidRPr="00954915">
              <w:rPr>
                <w:rStyle w:val="MTextChar"/>
                <w:rFonts w:eastAsiaTheme="minorHAnsi"/>
              </w:rPr>
              <w:t xml:space="preserve"> </w:t>
            </w:r>
            <w:r w:rsidRPr="00954915">
              <w:rPr>
                <w:rStyle w:val="MTextChar"/>
                <w:rFonts w:eastAsia="Calibri"/>
              </w:rPr>
              <w:t>are</w:t>
            </w:r>
            <w:r w:rsidRPr="00954915">
              <w:rPr>
                <w:rStyle w:val="MTextChar"/>
                <w:rFonts w:eastAsiaTheme="minorHAnsi"/>
              </w:rPr>
              <w:t xml:space="preserve"> </w:t>
            </w:r>
            <w:r w:rsidRPr="00954915">
              <w:rPr>
                <w:rStyle w:val="MTextChar"/>
                <w:rFonts w:eastAsia="Calibri"/>
              </w:rPr>
              <w:t>obtained</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last</w:t>
            </w:r>
            <w:r w:rsidRPr="00954915">
              <w:rPr>
                <w:rStyle w:val="MTextChar"/>
                <w:rFonts w:eastAsiaTheme="minorHAnsi"/>
              </w:rPr>
              <w:t xml:space="preserve"> </w:t>
            </w:r>
            <w:r w:rsidRPr="00954915">
              <w:rPr>
                <w:rStyle w:val="MTextChar"/>
                <w:rFonts w:eastAsia="Calibri"/>
              </w:rPr>
              <w:t>revision</w:t>
            </w:r>
            <w:r w:rsidRPr="00954915">
              <w:rPr>
                <w:rStyle w:val="MTextChar"/>
                <w:rFonts w:eastAsiaTheme="minorHAnsi"/>
              </w:rPr>
              <w:t xml:space="preserve"> </w:t>
            </w:r>
            <w:r w:rsidRPr="00954915">
              <w:rPr>
                <w:rStyle w:val="MTextChar"/>
                <w:rFonts w:eastAsia="Calibri"/>
              </w:rPr>
              <w:t>of</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United</w:t>
            </w:r>
            <w:r w:rsidRPr="00954915">
              <w:rPr>
                <w:rStyle w:val="MTextChar"/>
                <w:rFonts w:eastAsiaTheme="minorHAnsi"/>
              </w:rPr>
              <w:t xml:space="preserve"> </w:t>
            </w:r>
            <w:r w:rsidRPr="00954915">
              <w:rPr>
                <w:rStyle w:val="MTextChar"/>
                <w:rFonts w:eastAsia="Calibri"/>
              </w:rPr>
              <w:t>Nations</w:t>
            </w:r>
            <w:r w:rsidRPr="00954915">
              <w:rPr>
                <w:rStyle w:val="MTextChar"/>
                <w:rFonts w:eastAsiaTheme="minorHAnsi"/>
              </w:rPr>
              <w:t xml:space="preserve"> </w:t>
            </w:r>
            <w:r w:rsidRPr="00954915">
              <w:rPr>
                <w:rStyle w:val="MTextChar"/>
                <w:rFonts w:eastAsia="Calibri"/>
              </w:rPr>
              <w:t>Population</w:t>
            </w:r>
            <w:r w:rsidRPr="00954915">
              <w:rPr>
                <w:rStyle w:val="MTextChar"/>
                <w:rFonts w:eastAsiaTheme="minorHAnsi"/>
              </w:rPr>
              <w:t xml:space="preserve"> </w:t>
            </w:r>
            <w:r w:rsidRPr="00954915">
              <w:rPr>
                <w:rStyle w:val="MTextChar"/>
                <w:rFonts w:eastAsia="Calibri"/>
              </w:rPr>
              <w:t>Division</w:t>
            </w:r>
            <w:r w:rsidRPr="00954915">
              <w:rPr>
                <w:rStyle w:val="MTextChar"/>
                <w:rFonts w:eastAsiaTheme="minorHAnsi"/>
              </w:rPr>
              <w:t xml:space="preserve"> </w:t>
            </w:r>
            <w:r w:rsidRPr="00954915">
              <w:rPr>
                <w:rStyle w:val="MTextChar"/>
                <w:rFonts w:eastAsia="Calibri"/>
              </w:rPr>
              <w:t>World</w:t>
            </w:r>
            <w:r w:rsidRPr="00954915">
              <w:rPr>
                <w:rStyle w:val="MTextChar"/>
                <w:rFonts w:eastAsiaTheme="minorHAnsi"/>
              </w:rPr>
              <w:t xml:space="preserve"> </w:t>
            </w:r>
            <w:r w:rsidRPr="00954915">
              <w:rPr>
                <w:rStyle w:val="MTextChar"/>
                <w:rFonts w:eastAsia="Calibri"/>
              </w:rPr>
              <w:t>Population</w:t>
            </w:r>
            <w:r w:rsidRPr="00954915">
              <w:rPr>
                <w:rStyle w:val="MTextChar"/>
                <w:rFonts w:eastAsiaTheme="minorHAnsi"/>
              </w:rPr>
              <w:t xml:space="preserve"> </w:t>
            </w:r>
            <w:r w:rsidRPr="00954915">
              <w:rPr>
                <w:rStyle w:val="MTextChar"/>
                <w:rFonts w:eastAsia="Calibri"/>
              </w:rPr>
              <w:t>Prospects</w:t>
            </w:r>
            <w:r w:rsidRPr="00954915">
              <w:rPr>
                <w:rStyle w:val="MTextChar"/>
                <w:rFonts w:eastAsiaTheme="minorHAnsi"/>
              </w:rPr>
              <w:t xml:space="preserve"> </w:t>
            </w:r>
            <w:r w:rsidRPr="00954915">
              <w:rPr>
                <w:rStyle w:val="MTextChar"/>
                <w:rFonts w:eastAsia="Calibri"/>
              </w:rPr>
              <w:t>and</w:t>
            </w:r>
            <w:r w:rsidRPr="00954915">
              <w:rPr>
                <w:rStyle w:val="MTextChar"/>
                <w:rFonts w:eastAsiaTheme="minorHAnsi"/>
              </w:rPr>
              <w:t xml:space="preserve"> </w:t>
            </w:r>
            <w:r w:rsidRPr="00954915">
              <w:rPr>
                <w:rStyle w:val="MTextChar"/>
                <w:rFonts w:eastAsia="Calibri"/>
              </w:rPr>
              <w:t>only</w:t>
            </w:r>
            <w:r w:rsidRPr="00954915">
              <w:rPr>
                <w:rStyle w:val="MTextChar"/>
                <w:rFonts w:eastAsiaTheme="minorHAnsi"/>
              </w:rPr>
              <w:t xml:space="preserve"> </w:t>
            </w:r>
            <w:r w:rsidRPr="00954915">
              <w:rPr>
                <w:rStyle w:val="MTextChar"/>
                <w:rFonts w:eastAsia="Calibri"/>
              </w:rPr>
              <w:t>exceptionally</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other</w:t>
            </w:r>
            <w:r w:rsidRPr="00954915">
              <w:rPr>
                <w:rStyle w:val="MTextChar"/>
                <w:rFonts w:eastAsiaTheme="minorHAnsi"/>
              </w:rPr>
              <w:t xml:space="preserve"> </w:t>
            </w:r>
            <w:r w:rsidRPr="00954915">
              <w:rPr>
                <w:rStyle w:val="MTextChar"/>
                <w:rFonts w:eastAsia="Calibri"/>
              </w:rPr>
              <w:t>sources.</w:t>
            </w:r>
            <w:r w:rsidRPr="00954915">
              <w:rPr>
                <w:rStyle w:val="MTextChar"/>
                <w:rFonts w:eastAsiaTheme="minorHAnsi"/>
              </w:rPr>
              <w:t xml:space="preserve"> </w:t>
            </w:r>
            <w:r w:rsidRPr="00954915">
              <w:rPr>
                <w:rStyle w:val="MTextChar"/>
                <w:rFonts w:eastAsia="Calibri"/>
              </w:rPr>
              <w:t>Survey</w:t>
            </w:r>
            <w:r w:rsidRPr="00954915">
              <w:rPr>
                <w:rStyle w:val="MTextChar"/>
                <w:rFonts w:eastAsiaTheme="minorHAnsi"/>
              </w:rPr>
              <w:t xml:space="preserve"> </w:t>
            </w:r>
            <w:r w:rsidRPr="00954915">
              <w:rPr>
                <w:rStyle w:val="MTextChar"/>
                <w:rFonts w:eastAsia="Calibri"/>
              </w:rPr>
              <w:t>data</w:t>
            </w:r>
            <w:r w:rsidRPr="00954915">
              <w:rPr>
                <w:rStyle w:val="MTextChar"/>
                <w:rFonts w:eastAsiaTheme="minorHAnsi"/>
              </w:rPr>
              <w:t xml:space="preserve"> </w:t>
            </w:r>
            <w:r w:rsidRPr="00954915">
              <w:rPr>
                <w:rStyle w:val="MTextChar"/>
                <w:rFonts w:eastAsia="Calibri"/>
              </w:rPr>
              <w:t>are</w:t>
            </w:r>
            <w:r w:rsidRPr="00954915">
              <w:rPr>
                <w:rStyle w:val="MTextChar"/>
                <w:rFonts w:eastAsiaTheme="minorHAnsi"/>
              </w:rPr>
              <w:t xml:space="preserve"> </w:t>
            </w:r>
            <w:r w:rsidRPr="00954915">
              <w:rPr>
                <w:rStyle w:val="MTextChar"/>
                <w:rFonts w:eastAsia="Calibri"/>
              </w:rPr>
              <w:t>obtained</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national</w:t>
            </w:r>
            <w:r w:rsidRPr="00954915">
              <w:rPr>
                <w:rStyle w:val="MTextChar"/>
                <w:rFonts w:eastAsiaTheme="minorHAnsi"/>
              </w:rPr>
              <w:t xml:space="preserve"> </w:t>
            </w:r>
            <w:r w:rsidRPr="00954915">
              <w:rPr>
                <w:rStyle w:val="MTextChar"/>
                <w:rFonts w:eastAsia="Calibri"/>
              </w:rPr>
              <w:t>household</w:t>
            </w:r>
            <w:r w:rsidRPr="00954915">
              <w:rPr>
                <w:rStyle w:val="MTextChar"/>
                <w:rFonts w:eastAsiaTheme="minorHAnsi"/>
              </w:rPr>
              <w:t xml:space="preserve"> </w:t>
            </w:r>
            <w:r w:rsidRPr="00954915">
              <w:rPr>
                <w:rStyle w:val="MTextChar"/>
                <w:rFonts w:eastAsia="Calibri"/>
              </w:rPr>
              <w:t>surveys</w:t>
            </w:r>
            <w:r w:rsidRPr="00954915">
              <w:rPr>
                <w:rStyle w:val="MTextChar"/>
                <w:rFonts w:eastAsiaTheme="minorHAnsi"/>
              </w:rPr>
              <w:t xml:space="preserve"> </w:t>
            </w:r>
            <w:r w:rsidRPr="00954915">
              <w:rPr>
                <w:rStyle w:val="MTextChar"/>
                <w:rFonts w:eastAsia="Calibri"/>
              </w:rPr>
              <w:t>that</w:t>
            </w:r>
            <w:r w:rsidRPr="00954915">
              <w:rPr>
                <w:rStyle w:val="MTextChar"/>
                <w:rFonts w:eastAsiaTheme="minorHAnsi"/>
              </w:rPr>
              <w:t xml:space="preserve"> </w:t>
            </w:r>
            <w:r w:rsidRPr="00954915">
              <w:rPr>
                <w:rStyle w:val="MTextChar"/>
                <w:rFonts w:eastAsia="Calibri"/>
              </w:rPr>
              <w:t>are</w:t>
            </w:r>
            <w:r w:rsidRPr="00954915">
              <w:rPr>
                <w:rStyle w:val="MTextChar"/>
                <w:rFonts w:eastAsiaTheme="minorHAnsi"/>
              </w:rPr>
              <w:t xml:space="preserve"> </w:t>
            </w:r>
            <w:r w:rsidRPr="00954915">
              <w:rPr>
                <w:rStyle w:val="MTextChar"/>
                <w:rFonts w:eastAsia="Calibri"/>
              </w:rPr>
              <w:t>internationally</w:t>
            </w:r>
            <w:r w:rsidRPr="00954915">
              <w:rPr>
                <w:rStyle w:val="MTextChar"/>
                <w:rFonts w:eastAsiaTheme="minorHAnsi"/>
              </w:rPr>
              <w:t xml:space="preserve"> </w:t>
            </w:r>
            <w:r w:rsidRPr="00954915">
              <w:rPr>
                <w:rStyle w:val="MTextChar"/>
                <w:rFonts w:eastAsia="Calibri"/>
              </w:rPr>
              <w:t>coordinated—such</w:t>
            </w:r>
            <w:r w:rsidRPr="00954915">
              <w:rPr>
                <w:rStyle w:val="MTextChar"/>
                <w:rFonts w:eastAsiaTheme="minorHAnsi"/>
              </w:rPr>
              <w:t xml:space="preserve"> </w:t>
            </w:r>
            <w:r w:rsidRPr="00954915">
              <w:rPr>
                <w:rStyle w:val="MTextChar"/>
                <w:rFonts w:eastAsia="Calibri"/>
              </w:rPr>
              <w:t>as</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Demographic</w:t>
            </w:r>
            <w:r w:rsidRPr="00954915">
              <w:rPr>
                <w:rStyle w:val="MTextChar"/>
                <w:rFonts w:eastAsiaTheme="minorHAnsi"/>
              </w:rPr>
              <w:t xml:space="preserve"> </w:t>
            </w:r>
            <w:r w:rsidRPr="00954915">
              <w:rPr>
                <w:rStyle w:val="MTextChar"/>
                <w:rFonts w:eastAsia="Calibri"/>
              </w:rPr>
              <w:t>and</w:t>
            </w:r>
            <w:r w:rsidRPr="00954915">
              <w:rPr>
                <w:rStyle w:val="MTextChar"/>
                <w:rFonts w:eastAsiaTheme="minorHAnsi"/>
              </w:rPr>
              <w:t xml:space="preserve"> </w:t>
            </w:r>
            <w:r w:rsidRPr="00954915">
              <w:rPr>
                <w:rStyle w:val="MTextChar"/>
                <w:rFonts w:eastAsia="Calibri"/>
              </w:rPr>
              <w:t>Health</w:t>
            </w:r>
            <w:r w:rsidRPr="00954915">
              <w:rPr>
                <w:rStyle w:val="MTextChar"/>
                <w:rFonts w:eastAsiaTheme="minorHAnsi"/>
              </w:rPr>
              <w:t xml:space="preserve"> </w:t>
            </w:r>
            <w:r w:rsidRPr="00954915">
              <w:rPr>
                <w:rStyle w:val="MTextChar"/>
                <w:rFonts w:eastAsia="Calibri"/>
              </w:rPr>
              <w:t>Surveys</w:t>
            </w:r>
            <w:r w:rsidRPr="00954915">
              <w:rPr>
                <w:rStyle w:val="MTextChar"/>
                <w:rFonts w:eastAsiaTheme="minorHAnsi"/>
              </w:rPr>
              <w:t xml:space="preserve"> </w:t>
            </w:r>
            <w:r w:rsidRPr="00954915">
              <w:rPr>
                <w:rStyle w:val="MTextChar"/>
                <w:rFonts w:eastAsia="Calibri"/>
              </w:rPr>
              <w:t>(DHS),</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Reproductive</w:t>
            </w:r>
            <w:r w:rsidRPr="00954915">
              <w:rPr>
                <w:rStyle w:val="MTextChar"/>
                <w:rFonts w:eastAsiaTheme="minorHAnsi"/>
              </w:rPr>
              <w:t xml:space="preserve"> </w:t>
            </w:r>
            <w:r w:rsidRPr="00954915">
              <w:rPr>
                <w:rStyle w:val="MTextChar"/>
                <w:rFonts w:eastAsia="Calibri"/>
              </w:rPr>
              <w:t>Health</w:t>
            </w:r>
            <w:r w:rsidRPr="00954915">
              <w:rPr>
                <w:rStyle w:val="MTextChar"/>
                <w:rFonts w:eastAsiaTheme="minorHAnsi"/>
              </w:rPr>
              <w:t xml:space="preserve"> </w:t>
            </w:r>
            <w:r w:rsidRPr="00954915">
              <w:rPr>
                <w:rStyle w:val="MTextChar"/>
                <w:rFonts w:eastAsia="Calibri"/>
              </w:rPr>
              <w:t>Surveys</w:t>
            </w:r>
            <w:r w:rsidRPr="00954915">
              <w:rPr>
                <w:rStyle w:val="MTextChar"/>
                <w:rFonts w:eastAsiaTheme="minorHAnsi"/>
              </w:rPr>
              <w:t xml:space="preserve"> </w:t>
            </w:r>
            <w:r w:rsidRPr="00954915">
              <w:rPr>
                <w:rStyle w:val="MTextChar"/>
                <w:rFonts w:eastAsia="Calibri"/>
              </w:rPr>
              <w:t>(RHS),</w:t>
            </w:r>
            <w:r w:rsidRPr="00954915">
              <w:rPr>
                <w:rStyle w:val="MTextChar"/>
                <w:rFonts w:eastAsiaTheme="minorHAnsi"/>
              </w:rPr>
              <w:t xml:space="preserve"> </w:t>
            </w:r>
            <w:r w:rsidRPr="00954915">
              <w:rPr>
                <w:rStyle w:val="MTextChar"/>
                <w:rFonts w:eastAsia="Calibri"/>
              </w:rPr>
              <w:t>and</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Multiple</w:t>
            </w:r>
            <w:r w:rsidRPr="00954915">
              <w:rPr>
                <w:rStyle w:val="MTextChar"/>
                <w:rFonts w:eastAsiaTheme="minorHAnsi"/>
              </w:rPr>
              <w:t xml:space="preserve"> </w:t>
            </w:r>
            <w:r w:rsidRPr="00954915">
              <w:rPr>
                <w:rStyle w:val="MTextChar"/>
                <w:rFonts w:eastAsia="Calibri"/>
              </w:rPr>
              <w:t>Indicator</w:t>
            </w:r>
            <w:r w:rsidRPr="00954915">
              <w:rPr>
                <w:rStyle w:val="MTextChar"/>
                <w:rFonts w:eastAsiaTheme="minorHAnsi"/>
              </w:rPr>
              <w:t xml:space="preserve"> </w:t>
            </w:r>
            <w:r w:rsidRPr="00954915">
              <w:rPr>
                <w:rStyle w:val="MTextChar"/>
                <w:rFonts w:eastAsia="Calibri"/>
              </w:rPr>
              <w:t>Cluster</w:t>
            </w:r>
            <w:r w:rsidRPr="00954915">
              <w:rPr>
                <w:rStyle w:val="MTextChar"/>
                <w:rFonts w:eastAsiaTheme="minorHAnsi"/>
              </w:rPr>
              <w:t xml:space="preserve"> </w:t>
            </w:r>
            <w:r w:rsidRPr="00954915">
              <w:rPr>
                <w:rStyle w:val="MTextChar"/>
                <w:rFonts w:eastAsia="Calibri"/>
              </w:rPr>
              <w:t>Surveys</w:t>
            </w:r>
            <w:r w:rsidRPr="00954915">
              <w:rPr>
                <w:rStyle w:val="MTextChar"/>
                <w:rFonts w:eastAsiaTheme="minorHAnsi"/>
              </w:rPr>
              <w:t xml:space="preserve"> </w:t>
            </w:r>
            <w:r w:rsidRPr="00954915">
              <w:rPr>
                <w:rStyle w:val="MTextChar"/>
                <w:rFonts w:eastAsia="Calibri"/>
              </w:rPr>
              <w:t>(MICS)—and</w:t>
            </w:r>
            <w:r w:rsidRPr="00954915">
              <w:rPr>
                <w:rStyle w:val="MTextChar"/>
                <w:rFonts w:eastAsiaTheme="minorHAnsi"/>
              </w:rPr>
              <w:t xml:space="preserve"> </w:t>
            </w:r>
            <w:r w:rsidRPr="00954915">
              <w:rPr>
                <w:rStyle w:val="MTextChar"/>
                <w:rFonts w:eastAsia="Calibri"/>
              </w:rPr>
              <w:t>other</w:t>
            </w:r>
            <w:r w:rsidRPr="00954915">
              <w:rPr>
                <w:rStyle w:val="MTextChar"/>
                <w:rFonts w:eastAsiaTheme="minorHAnsi"/>
              </w:rPr>
              <w:t xml:space="preserve"> </w:t>
            </w:r>
            <w:r w:rsidRPr="00954915">
              <w:rPr>
                <w:rStyle w:val="MTextChar"/>
                <w:rFonts w:eastAsia="Calibri"/>
              </w:rPr>
              <w:t>nationally-sponsored</w:t>
            </w:r>
            <w:r w:rsidRPr="00954915">
              <w:rPr>
                <w:rStyle w:val="MTextChar"/>
                <w:rFonts w:eastAsiaTheme="minorHAnsi"/>
              </w:rPr>
              <w:t xml:space="preserve"> </w:t>
            </w:r>
            <w:r w:rsidRPr="00954915">
              <w:rPr>
                <w:rStyle w:val="MTextChar"/>
                <w:rFonts w:eastAsia="Calibri"/>
              </w:rPr>
              <w:t>surveys.</w:t>
            </w:r>
            <w:r w:rsidRPr="00954915">
              <w:rPr>
                <w:rStyle w:val="MTextChar"/>
                <w:rFonts w:eastAsiaTheme="minorHAnsi"/>
              </w:rPr>
              <w:t xml:space="preserve"> </w:t>
            </w:r>
            <w:r w:rsidRPr="00954915">
              <w:rPr>
                <w:rStyle w:val="MTextChar"/>
                <w:rFonts w:eastAsia="Calibri"/>
              </w:rPr>
              <w:t>Data</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censuses</w:t>
            </w:r>
            <w:r w:rsidRPr="00954915">
              <w:rPr>
                <w:rStyle w:val="MTextChar"/>
                <w:rFonts w:eastAsiaTheme="minorHAnsi"/>
              </w:rPr>
              <w:t xml:space="preserve"> </w:t>
            </w:r>
            <w:r w:rsidRPr="00954915">
              <w:rPr>
                <w:rStyle w:val="MTextChar"/>
                <w:rFonts w:eastAsia="Calibri"/>
              </w:rPr>
              <w:t>are</w:t>
            </w:r>
            <w:r w:rsidRPr="00954915">
              <w:rPr>
                <w:rStyle w:val="MTextChar"/>
                <w:rFonts w:eastAsiaTheme="minorHAnsi"/>
              </w:rPr>
              <w:t xml:space="preserve"> </w:t>
            </w:r>
            <w:r w:rsidRPr="00954915">
              <w:rPr>
                <w:rStyle w:val="MTextChar"/>
                <w:rFonts w:eastAsia="Calibri"/>
              </w:rPr>
              <w:t>obtained</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country-reported</w:t>
            </w:r>
            <w:r w:rsidRPr="00954915">
              <w:rPr>
                <w:rStyle w:val="MTextChar"/>
                <w:rFonts w:eastAsiaTheme="minorHAnsi"/>
              </w:rPr>
              <w:t xml:space="preserve"> </w:t>
            </w:r>
            <w:r w:rsidRPr="00954915">
              <w:rPr>
                <w:rStyle w:val="MTextChar"/>
                <w:rFonts w:eastAsia="Calibri"/>
              </w:rPr>
              <w:t>data</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the</w:t>
            </w:r>
            <w:r w:rsidRPr="00954915">
              <w:rPr>
                <w:rStyle w:val="MTextChar"/>
                <w:rFonts w:eastAsiaTheme="minorHAnsi"/>
              </w:rPr>
              <w:t xml:space="preserve"> </w:t>
            </w:r>
            <w:r w:rsidRPr="00954915">
              <w:rPr>
                <w:rStyle w:val="MTextChar"/>
                <w:rFonts w:eastAsia="Calibri"/>
              </w:rPr>
              <w:t>United</w:t>
            </w:r>
            <w:r w:rsidRPr="00954915">
              <w:rPr>
                <w:rStyle w:val="MTextChar"/>
                <w:rFonts w:eastAsiaTheme="minorHAnsi"/>
              </w:rPr>
              <w:t xml:space="preserve"> </w:t>
            </w:r>
            <w:r w:rsidRPr="00954915">
              <w:rPr>
                <w:rStyle w:val="MTextChar"/>
                <w:rFonts w:eastAsia="Calibri"/>
              </w:rPr>
              <w:t>Nations</w:t>
            </w:r>
            <w:r w:rsidRPr="00954915">
              <w:rPr>
                <w:rStyle w:val="MTextChar"/>
                <w:rFonts w:eastAsiaTheme="minorHAnsi"/>
              </w:rPr>
              <w:t xml:space="preserve"> </w:t>
            </w:r>
            <w:r w:rsidRPr="00954915">
              <w:rPr>
                <w:rStyle w:val="MTextChar"/>
                <w:rFonts w:eastAsia="Calibri"/>
              </w:rPr>
              <w:t>Statistics</w:t>
            </w:r>
            <w:r w:rsidRPr="00954915">
              <w:rPr>
                <w:rStyle w:val="MTextChar"/>
                <w:rFonts w:eastAsiaTheme="minorHAnsi"/>
              </w:rPr>
              <w:t xml:space="preserve"> </w:t>
            </w:r>
            <w:r w:rsidRPr="00954915">
              <w:rPr>
                <w:rStyle w:val="MTextChar"/>
                <w:rFonts w:eastAsia="Calibri"/>
              </w:rPr>
              <w:t>Division</w:t>
            </w:r>
            <w:r w:rsidRPr="00954915">
              <w:rPr>
                <w:rStyle w:val="MTextChar"/>
                <w:rFonts w:eastAsiaTheme="minorHAnsi"/>
              </w:rPr>
              <w:t xml:space="preserve"> </w:t>
            </w:r>
            <w:r w:rsidRPr="00954915">
              <w:rPr>
                <w:rStyle w:val="MTextChar"/>
                <w:rFonts w:eastAsia="Calibri"/>
              </w:rPr>
              <w:t>or</w:t>
            </w:r>
            <w:r w:rsidRPr="00954915">
              <w:rPr>
                <w:rStyle w:val="MTextChar"/>
                <w:rFonts w:eastAsiaTheme="minorHAnsi"/>
              </w:rPr>
              <w:t xml:space="preserve"> </w:t>
            </w:r>
            <w:r w:rsidRPr="00954915">
              <w:rPr>
                <w:rStyle w:val="MTextChar"/>
                <w:rFonts w:eastAsia="Calibri"/>
              </w:rPr>
              <w:t>regional</w:t>
            </w:r>
            <w:r w:rsidRPr="00954915">
              <w:rPr>
                <w:rStyle w:val="MTextChar"/>
                <w:rFonts w:eastAsiaTheme="minorHAnsi"/>
              </w:rPr>
              <w:t xml:space="preserve"> </w:t>
            </w:r>
            <w:r w:rsidRPr="00954915">
              <w:rPr>
                <w:rStyle w:val="MTextChar"/>
                <w:rFonts w:eastAsia="Calibri"/>
              </w:rPr>
              <w:t>Statistics</w:t>
            </w:r>
            <w:r w:rsidRPr="00954915">
              <w:rPr>
                <w:rStyle w:val="MTextChar"/>
                <w:rFonts w:eastAsiaTheme="minorHAnsi"/>
              </w:rPr>
              <w:t xml:space="preserve"> </w:t>
            </w:r>
            <w:r w:rsidRPr="00954915">
              <w:rPr>
                <w:rStyle w:val="MTextChar"/>
                <w:rFonts w:eastAsia="Calibri"/>
              </w:rPr>
              <w:t>Divisions</w:t>
            </w:r>
            <w:r w:rsidRPr="00954915">
              <w:rPr>
                <w:rStyle w:val="MTextChar"/>
                <w:rFonts w:eastAsiaTheme="minorHAnsi"/>
              </w:rPr>
              <w:t xml:space="preserve"> </w:t>
            </w:r>
            <w:r w:rsidRPr="00954915">
              <w:rPr>
                <w:rStyle w:val="MTextChar"/>
                <w:rFonts w:eastAsia="Calibri"/>
              </w:rPr>
              <w:t>or</w:t>
            </w:r>
            <w:r w:rsidRPr="00954915">
              <w:rPr>
                <w:rStyle w:val="MTextChar"/>
                <w:rFonts w:eastAsiaTheme="minorHAnsi"/>
              </w:rPr>
              <w:t xml:space="preserve"> </w:t>
            </w:r>
            <w:r w:rsidRPr="00954915">
              <w:rPr>
                <w:rStyle w:val="MTextChar"/>
                <w:rFonts w:eastAsia="Calibri"/>
              </w:rPr>
              <w:t>statistical</w:t>
            </w:r>
            <w:r w:rsidRPr="00954915">
              <w:rPr>
                <w:rStyle w:val="MTextChar"/>
                <w:rFonts w:eastAsiaTheme="minorHAnsi"/>
              </w:rPr>
              <w:t xml:space="preserve"> </w:t>
            </w:r>
            <w:r w:rsidRPr="00954915">
              <w:rPr>
                <w:rStyle w:val="MTextChar"/>
                <w:rFonts w:eastAsia="Calibri"/>
              </w:rPr>
              <w:t>units</w:t>
            </w:r>
            <w:r w:rsidRPr="00954915">
              <w:rPr>
                <w:rStyle w:val="MTextChar"/>
                <w:rFonts w:eastAsiaTheme="minorHAnsi"/>
              </w:rPr>
              <w:t xml:space="preserve"> </w:t>
            </w:r>
            <w:r w:rsidRPr="00954915">
              <w:rPr>
                <w:rStyle w:val="MTextChar"/>
                <w:rFonts w:eastAsia="Calibri"/>
              </w:rPr>
              <w:t>(Eurostat, ESCWA,</w:t>
            </w:r>
            <w:r w:rsidRPr="00954915">
              <w:rPr>
                <w:rStyle w:val="MTextChar"/>
                <w:rFonts w:eastAsiaTheme="minorHAnsi"/>
              </w:rPr>
              <w:t xml:space="preserve"> </w:t>
            </w:r>
            <w:r w:rsidRPr="00954915">
              <w:rPr>
                <w:rStyle w:val="MTextChar"/>
                <w:rFonts w:eastAsia="Calibri"/>
              </w:rPr>
              <w:t>ESCAP,</w:t>
            </w:r>
            <w:r w:rsidRPr="00954915">
              <w:rPr>
                <w:rStyle w:val="MTextChar"/>
                <w:rFonts w:eastAsiaTheme="minorHAnsi"/>
              </w:rPr>
              <w:t xml:space="preserve"> </w:t>
            </w:r>
            <w:r w:rsidRPr="00954915">
              <w:rPr>
                <w:rStyle w:val="MTextChar"/>
                <w:rFonts w:eastAsia="Calibri"/>
              </w:rPr>
              <w:t>CARICOM,</w:t>
            </w:r>
            <w:r w:rsidRPr="00954915">
              <w:rPr>
                <w:rStyle w:val="MTextChar"/>
                <w:rFonts w:eastAsiaTheme="minorHAnsi"/>
              </w:rPr>
              <w:t xml:space="preserve"> </w:t>
            </w:r>
            <w:r w:rsidRPr="00954915">
              <w:rPr>
                <w:rStyle w:val="MTextChar"/>
                <w:rFonts w:eastAsia="Calibri"/>
              </w:rPr>
              <w:t>SPC)</w:t>
            </w:r>
            <w:r w:rsidRPr="00954915">
              <w:rPr>
                <w:rStyle w:val="MTextChar"/>
                <w:rFonts w:eastAsiaTheme="minorHAnsi"/>
              </w:rPr>
              <w:t xml:space="preserve"> </w:t>
            </w:r>
            <w:r w:rsidRPr="00954915">
              <w:rPr>
                <w:rStyle w:val="MTextChar"/>
                <w:rFonts w:eastAsia="Calibri"/>
              </w:rPr>
              <w:t>or</w:t>
            </w:r>
            <w:r w:rsidRPr="00954915">
              <w:rPr>
                <w:rStyle w:val="MTextChar"/>
                <w:rFonts w:eastAsiaTheme="minorHAnsi"/>
              </w:rPr>
              <w:t xml:space="preserve"> </w:t>
            </w:r>
            <w:r w:rsidRPr="00954915">
              <w:rPr>
                <w:rStyle w:val="MTextChar"/>
                <w:rFonts w:eastAsia="Calibri"/>
              </w:rPr>
              <w:t>directly</w:t>
            </w:r>
            <w:r w:rsidRPr="00954915">
              <w:rPr>
                <w:rStyle w:val="MTextChar"/>
                <w:rFonts w:eastAsiaTheme="minorHAnsi"/>
              </w:rPr>
              <w:t xml:space="preserve"> </w:t>
            </w:r>
            <w:r w:rsidRPr="00954915">
              <w:rPr>
                <w:rStyle w:val="MTextChar"/>
                <w:rFonts w:eastAsia="Calibri"/>
              </w:rPr>
              <w:t>from</w:t>
            </w:r>
            <w:r w:rsidRPr="00954915">
              <w:rPr>
                <w:rStyle w:val="MTextChar"/>
                <w:rFonts w:eastAsiaTheme="minorHAnsi"/>
              </w:rPr>
              <w:t xml:space="preserve"> </w:t>
            </w:r>
            <w:r w:rsidRPr="00954915">
              <w:rPr>
                <w:rStyle w:val="MTextChar"/>
                <w:rFonts w:eastAsia="Calibri"/>
              </w:rPr>
              <w:t>census</w:t>
            </w:r>
            <w:r w:rsidRPr="00954915">
              <w:rPr>
                <w:rStyle w:val="MTextChar"/>
                <w:rFonts w:eastAsiaTheme="minorHAnsi"/>
              </w:rPr>
              <w:t xml:space="preserve"> </w:t>
            </w:r>
            <w:r w:rsidRPr="00954915">
              <w:rPr>
                <w:rStyle w:val="MTextChar"/>
                <w:rFonts w:eastAsia="Calibri"/>
              </w:rPr>
              <w:t>reports.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A872E44" w14:textId="29C4BBC7" w:rsidR="0061284A" w:rsidRDefault="0061284A" w:rsidP="0061284A">
            <w:pPr>
              <w:pStyle w:val="MHeader"/>
              <w:rPr>
                <w:rFonts w:eastAsia="Calibri"/>
              </w:rPr>
            </w:pPr>
            <w:r>
              <w:rPr>
                <w:rFonts w:eastAsia="Calibri"/>
              </w:rPr>
              <w:t>Data compilers</w:t>
            </w:r>
          </w:p>
          <w:p w14:paraId="0A85CE62" w14:textId="6FF38B86" w:rsidR="0035311B" w:rsidRPr="009B7793" w:rsidRDefault="001100DA" w:rsidP="002454FD">
            <w:pPr>
              <w:spacing w:before="18" w:after="0" w:line="276" w:lineRule="auto"/>
              <w:ind w:right="-20"/>
              <w:rPr>
                <w:rFonts w:ascii="Calibri" w:eastAsia="Calibri" w:hAnsi="Calibri" w:cs="Calibri"/>
                <w:sz w:val="20"/>
                <w:szCs w:val="20"/>
              </w:rPr>
            </w:pPr>
            <w:r>
              <w:rPr>
                <w:rFonts w:ascii="Calibri" w:eastAsia="Calibri" w:hAnsi="Calibri" w:cs="Calibri"/>
                <w:color w:val="494949"/>
                <w:spacing w:val="-1"/>
                <w:sz w:val="20"/>
                <w:szCs w:val="20"/>
              </w:rPr>
              <w:t>T</w:t>
            </w:r>
            <w:r>
              <w:rPr>
                <w:rFonts w:ascii="Calibri" w:eastAsia="Calibri" w:hAnsi="Calibri" w:cs="Calibri"/>
                <w:color w:val="494949"/>
                <w:spacing w:val="4"/>
                <w:sz w:val="20"/>
                <w:szCs w:val="20"/>
              </w:rPr>
              <w:t>h</w:t>
            </w:r>
            <w:r>
              <w:rPr>
                <w:rFonts w:ascii="Calibri" w:eastAsia="Calibri" w:hAnsi="Calibri" w:cs="Calibri"/>
                <w:color w:val="494949"/>
                <w:spacing w:val="-2"/>
                <w:sz w:val="20"/>
                <w:szCs w:val="20"/>
              </w:rPr>
              <w:t>i</w:t>
            </w:r>
            <w:r>
              <w:rPr>
                <w:rFonts w:ascii="Calibri" w:eastAsia="Calibri" w:hAnsi="Calibri" w:cs="Calibri"/>
                <w:color w:val="494949"/>
                <w:sz w:val="20"/>
                <w:szCs w:val="20"/>
              </w:rPr>
              <w:t>s</w:t>
            </w:r>
            <w:r>
              <w:rPr>
                <w:rFonts w:ascii="Times New Roman" w:eastAsia="Times New Roman" w:hAnsi="Times New Roman" w:cs="Times New Roman"/>
                <w:color w:val="494949"/>
                <w:spacing w:val="-8"/>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d</w:t>
            </w:r>
            <w:r>
              <w:rPr>
                <w:rFonts w:ascii="Calibri" w:eastAsia="Calibri" w:hAnsi="Calibri" w:cs="Calibri"/>
                <w:color w:val="494949"/>
                <w:sz w:val="20"/>
                <w:szCs w:val="20"/>
              </w:rPr>
              <w:t>i</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eastAsia="Times New Roman" w:hAnsi="Times New Roman" w:cs="Times New Roman"/>
                <w:color w:val="494949"/>
                <w:spacing w:val="-13"/>
                <w:sz w:val="20"/>
                <w:szCs w:val="20"/>
              </w:rPr>
              <w:t xml:space="preserve"> </w:t>
            </w:r>
            <w:r>
              <w:rPr>
                <w:rFonts w:ascii="Calibri" w:eastAsia="Calibri" w:hAnsi="Calibri" w:cs="Calibri"/>
                <w:color w:val="494949"/>
                <w:sz w:val="20"/>
                <w:szCs w:val="20"/>
              </w:rPr>
              <w:t>is</w:t>
            </w:r>
            <w:r>
              <w:rPr>
                <w:rFonts w:ascii="Times New Roman" w:eastAsia="Times New Roman" w:hAnsi="Times New Roman" w:cs="Times New Roman"/>
                <w:color w:val="494949"/>
                <w:spacing w:val="-6"/>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du</w:t>
            </w:r>
            <w:r>
              <w:rPr>
                <w:rFonts w:ascii="Calibri" w:eastAsia="Calibri" w:hAnsi="Calibri" w:cs="Calibri"/>
                <w:color w:val="494949"/>
                <w:spacing w:val="-2"/>
                <w:sz w:val="20"/>
                <w:szCs w:val="20"/>
              </w:rPr>
              <w:t>c</w:t>
            </w:r>
            <w:r>
              <w:rPr>
                <w:rFonts w:ascii="Calibri" w:eastAsia="Calibri" w:hAnsi="Calibri" w:cs="Calibri"/>
                <w:color w:val="494949"/>
                <w:sz w:val="20"/>
                <w:szCs w:val="20"/>
              </w:rPr>
              <w:t>ed</w:t>
            </w:r>
            <w:r>
              <w:rPr>
                <w:rFonts w:ascii="Times New Roman" w:eastAsia="Times New Roman" w:hAnsi="Times New Roman" w:cs="Times New Roman"/>
                <w:color w:val="494949"/>
                <w:spacing w:val="-16"/>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t</w:t>
            </w:r>
            <w:r>
              <w:rPr>
                <w:rFonts w:ascii="Times New Roman" w:eastAsia="Times New Roman" w:hAnsi="Times New Roman" w:cs="Times New Roman"/>
                <w:color w:val="494949"/>
                <w:spacing w:val="-8"/>
                <w:sz w:val="20"/>
                <w:szCs w:val="20"/>
              </w:rPr>
              <w:t xml:space="preserve"> </w:t>
            </w:r>
            <w:r>
              <w:rPr>
                <w:rFonts w:ascii="Calibri" w:eastAsia="Calibri" w:hAnsi="Calibri" w:cs="Calibri"/>
                <w:color w:val="494949"/>
                <w:spacing w:val="1"/>
                <w:sz w:val="20"/>
                <w:szCs w:val="20"/>
              </w:rPr>
              <w:t>th</w:t>
            </w:r>
            <w:r>
              <w:rPr>
                <w:rFonts w:ascii="Calibri" w:eastAsia="Calibri" w:hAnsi="Calibri" w:cs="Calibri"/>
                <w:color w:val="494949"/>
                <w:sz w:val="20"/>
                <w:szCs w:val="20"/>
              </w:rPr>
              <w:t>e</w:t>
            </w:r>
            <w:r>
              <w:rPr>
                <w:rFonts w:ascii="Times New Roman" w:eastAsia="Times New Roman" w:hAnsi="Times New Roman" w:cs="Times New Roman"/>
                <w:color w:val="494949"/>
                <w:spacing w:val="-10"/>
                <w:sz w:val="20"/>
                <w:szCs w:val="20"/>
              </w:rPr>
              <w:t xml:space="preserve"> </w:t>
            </w:r>
            <w:r>
              <w:rPr>
                <w:rFonts w:ascii="Calibri" w:eastAsia="Calibri" w:hAnsi="Calibri" w:cs="Calibri"/>
                <w:color w:val="494949"/>
                <w:sz w:val="20"/>
                <w:szCs w:val="20"/>
              </w:rPr>
              <w:t>g</w:t>
            </w:r>
            <w:r>
              <w:rPr>
                <w:rFonts w:ascii="Calibri" w:eastAsia="Calibri" w:hAnsi="Calibri" w:cs="Calibri"/>
                <w:color w:val="494949"/>
                <w:spacing w:val="-2"/>
                <w:sz w:val="20"/>
                <w:szCs w:val="20"/>
              </w:rPr>
              <w:t>l</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b</w:t>
            </w:r>
            <w:r>
              <w:rPr>
                <w:rFonts w:ascii="Calibri" w:eastAsia="Calibri" w:hAnsi="Calibri" w:cs="Calibri"/>
                <w:color w:val="494949"/>
                <w:spacing w:val="1"/>
                <w:sz w:val="20"/>
                <w:szCs w:val="20"/>
              </w:rPr>
              <w:t>a</w:t>
            </w:r>
            <w:r>
              <w:rPr>
                <w:rFonts w:ascii="Calibri" w:eastAsia="Calibri" w:hAnsi="Calibri" w:cs="Calibri"/>
                <w:color w:val="494949"/>
                <w:sz w:val="20"/>
                <w:szCs w:val="20"/>
              </w:rPr>
              <w:t>l</w:t>
            </w:r>
            <w:r>
              <w:rPr>
                <w:rFonts w:ascii="Times New Roman" w:eastAsia="Times New Roman" w:hAnsi="Times New Roman" w:cs="Times New Roman"/>
                <w:color w:val="494949"/>
                <w:spacing w:val="-9"/>
                <w:sz w:val="20"/>
                <w:szCs w:val="20"/>
              </w:rPr>
              <w:t xml:space="preserve"> </w:t>
            </w:r>
            <w:r>
              <w:rPr>
                <w:rFonts w:ascii="Calibri" w:eastAsia="Calibri" w:hAnsi="Calibri" w:cs="Calibri"/>
                <w:color w:val="494949"/>
                <w:spacing w:val="-2"/>
                <w:sz w:val="20"/>
                <w:szCs w:val="20"/>
              </w:rPr>
              <w:t>l</w:t>
            </w:r>
            <w:r>
              <w:rPr>
                <w:rFonts w:ascii="Calibri" w:eastAsia="Calibri" w:hAnsi="Calibri" w:cs="Calibri"/>
                <w:color w:val="494949"/>
                <w:sz w:val="20"/>
                <w:szCs w:val="20"/>
              </w:rPr>
              <w:t>e</w:t>
            </w:r>
            <w:r>
              <w:rPr>
                <w:rFonts w:ascii="Calibri" w:eastAsia="Calibri" w:hAnsi="Calibri" w:cs="Calibri"/>
                <w:color w:val="494949"/>
                <w:spacing w:val="-1"/>
                <w:sz w:val="20"/>
                <w:szCs w:val="20"/>
              </w:rPr>
              <w:t>v</w:t>
            </w:r>
            <w:r>
              <w:rPr>
                <w:rFonts w:ascii="Calibri" w:eastAsia="Calibri" w:hAnsi="Calibri" w:cs="Calibri"/>
                <w:color w:val="494949"/>
                <w:sz w:val="20"/>
                <w:szCs w:val="20"/>
              </w:rPr>
              <w:t>el</w:t>
            </w:r>
            <w:r>
              <w:rPr>
                <w:rFonts w:ascii="Times New Roman" w:eastAsia="Times New Roman" w:hAnsi="Times New Roman" w:cs="Times New Roman"/>
                <w:color w:val="494949"/>
                <w:spacing w:val="-11"/>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y</w:t>
            </w:r>
            <w:r>
              <w:rPr>
                <w:rFonts w:ascii="Times New Roman" w:eastAsia="Times New Roman" w:hAnsi="Times New Roman" w:cs="Times New Roman"/>
                <w:color w:val="494949"/>
                <w:spacing w:val="-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eastAsia="Times New Roman" w:hAnsi="Times New Roman" w:cs="Times New Roman"/>
                <w:color w:val="494949"/>
                <w:spacing w:val="-10"/>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opu</w:t>
            </w:r>
            <w:r>
              <w:rPr>
                <w:rFonts w:ascii="Calibri" w:eastAsia="Calibri" w:hAnsi="Calibri" w:cs="Calibri"/>
                <w:color w:val="494949"/>
                <w:sz w:val="20"/>
                <w:szCs w:val="20"/>
              </w:rPr>
              <w:t>l</w:t>
            </w:r>
            <w:r>
              <w:rPr>
                <w:rFonts w:ascii="Calibri" w:eastAsia="Calibri" w:hAnsi="Calibri" w:cs="Calibri"/>
                <w:color w:val="494949"/>
                <w:spacing w:val="1"/>
                <w:sz w:val="20"/>
                <w:szCs w:val="20"/>
              </w:rPr>
              <w:t>at</w:t>
            </w:r>
            <w:r>
              <w:rPr>
                <w:rFonts w:ascii="Calibri" w:eastAsia="Calibri" w:hAnsi="Calibri" w:cs="Calibri"/>
                <w:color w:val="494949"/>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eastAsia="Times New Roman" w:hAnsi="Times New Roman" w:cs="Times New Roman"/>
                <w:color w:val="494949"/>
                <w:spacing w:val="-15"/>
                <w:sz w:val="20"/>
                <w:szCs w:val="20"/>
              </w:rPr>
              <w:t xml:space="preserve"> </w:t>
            </w:r>
            <w:r>
              <w:rPr>
                <w:rFonts w:ascii="Calibri" w:eastAsia="Calibri" w:hAnsi="Calibri" w:cs="Calibri"/>
                <w:color w:val="494949"/>
                <w:sz w:val="20"/>
                <w:szCs w:val="20"/>
              </w:rPr>
              <w:t>D</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v</w:t>
            </w:r>
            <w:r>
              <w:rPr>
                <w:rFonts w:ascii="Calibri" w:eastAsia="Calibri" w:hAnsi="Calibri" w:cs="Calibri"/>
                <w:color w:val="494949"/>
                <w:sz w:val="20"/>
                <w:szCs w:val="20"/>
              </w:rPr>
              <w:t>i</w:t>
            </w:r>
            <w:r>
              <w:rPr>
                <w:rFonts w:ascii="Calibri" w:eastAsia="Calibri" w:hAnsi="Calibri" w:cs="Calibri"/>
                <w:color w:val="494949"/>
                <w:spacing w:val="-1"/>
                <w:sz w:val="20"/>
                <w:szCs w:val="20"/>
              </w:rPr>
              <w:t>s</w:t>
            </w:r>
            <w:r>
              <w:rPr>
                <w:rFonts w:ascii="Calibri" w:eastAsia="Calibri" w:hAnsi="Calibri" w:cs="Calibri"/>
                <w:color w:val="494949"/>
                <w:sz w:val="20"/>
                <w:szCs w:val="20"/>
              </w:rPr>
              <w:t>i</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n</w:t>
            </w:r>
            <w:r>
              <w:rPr>
                <w:rFonts w:ascii="Calibri" w:eastAsia="Calibri" w:hAnsi="Calibri" w:cs="Calibri"/>
                <w:color w:val="494949"/>
                <w:sz w:val="20"/>
                <w:szCs w:val="20"/>
              </w:rPr>
              <w:t>,</w:t>
            </w:r>
            <w:r>
              <w:rPr>
                <w:rFonts w:ascii="Times New Roman" w:eastAsia="Times New Roman" w:hAnsi="Times New Roman" w:cs="Times New Roman"/>
                <w:color w:val="494949"/>
                <w:spacing w:val="-13"/>
                <w:sz w:val="20"/>
                <w:szCs w:val="20"/>
              </w:rPr>
              <w:t xml:space="preserve"> </w:t>
            </w:r>
            <w:r>
              <w:rPr>
                <w:rFonts w:ascii="Calibri" w:eastAsia="Calibri" w:hAnsi="Calibri" w:cs="Calibri"/>
                <w:color w:val="494949"/>
                <w:spacing w:val="-2"/>
                <w:sz w:val="20"/>
                <w:szCs w:val="20"/>
              </w:rPr>
              <w:t>D</w:t>
            </w:r>
            <w:r>
              <w:rPr>
                <w:rFonts w:ascii="Calibri" w:eastAsia="Calibri" w:hAnsi="Calibri" w:cs="Calibri"/>
                <w:color w:val="494949"/>
                <w:sz w:val="20"/>
                <w:szCs w:val="20"/>
              </w:rPr>
              <w:t>e</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Calibri" w:eastAsia="Calibri" w:hAnsi="Calibri" w:cs="Calibri"/>
                <w:color w:val="494949"/>
                <w:spacing w:val="1"/>
                <w:sz w:val="20"/>
                <w:szCs w:val="20"/>
              </w:rPr>
              <w:t>t</w:t>
            </w:r>
            <w:r>
              <w:rPr>
                <w:rFonts w:ascii="Calibri" w:eastAsia="Calibri" w:hAnsi="Calibri" w:cs="Calibri"/>
                <w:color w:val="494949"/>
                <w:spacing w:val="-3"/>
                <w:sz w:val="20"/>
                <w:szCs w:val="20"/>
              </w:rPr>
              <w:t>me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eastAsia="Times New Roman" w:hAnsi="Times New Roman" w:cs="Times New Roman"/>
                <w:color w:val="494949"/>
                <w:spacing w:val="-18"/>
                <w:sz w:val="20"/>
                <w:szCs w:val="20"/>
              </w:rPr>
              <w:t xml:space="preserve"> </w:t>
            </w:r>
            <w:r>
              <w:rPr>
                <w:rFonts w:ascii="Calibri" w:eastAsia="Calibri" w:hAnsi="Calibri" w:cs="Calibri"/>
                <w:color w:val="494949"/>
                <w:spacing w:val="3"/>
                <w:sz w:val="20"/>
                <w:szCs w:val="20"/>
              </w:rPr>
              <w:t>o</w:t>
            </w:r>
            <w:r>
              <w:rPr>
                <w:rFonts w:ascii="Calibri" w:eastAsia="Calibri" w:hAnsi="Calibri" w:cs="Calibri"/>
                <w:color w:val="494949"/>
                <w:sz w:val="20"/>
                <w:szCs w:val="20"/>
              </w:rPr>
              <w:t>f</w:t>
            </w:r>
            <w:r>
              <w:rPr>
                <w:rFonts w:ascii="Times New Roman" w:eastAsia="Times New Roman" w:hAnsi="Times New Roman" w:cs="Times New Roman"/>
                <w:color w:val="494949"/>
                <w:spacing w:val="-9"/>
                <w:sz w:val="20"/>
                <w:szCs w:val="20"/>
              </w:rPr>
              <w:t xml:space="preserve"> </w:t>
            </w:r>
            <w:r>
              <w:rPr>
                <w:rFonts w:ascii="Calibri" w:eastAsia="Calibri" w:hAnsi="Calibri" w:cs="Calibri"/>
                <w:color w:val="494949"/>
                <w:spacing w:val="-1"/>
                <w:sz w:val="20"/>
                <w:szCs w:val="20"/>
              </w:rPr>
              <w:t>E</w:t>
            </w:r>
            <w:r>
              <w:rPr>
                <w:rFonts w:ascii="Calibri" w:eastAsia="Calibri" w:hAnsi="Calibri" w:cs="Calibri"/>
                <w:color w:val="494949"/>
                <w:sz w:val="20"/>
                <w:szCs w:val="20"/>
              </w:rPr>
              <w:t>c</w:t>
            </w:r>
            <w:r>
              <w:rPr>
                <w:rFonts w:ascii="Calibri" w:eastAsia="Calibri" w:hAnsi="Calibri" w:cs="Calibri"/>
                <w:color w:val="494949"/>
                <w:spacing w:val="-1"/>
                <w:sz w:val="20"/>
                <w:szCs w:val="20"/>
              </w:rPr>
              <w:t>on</w:t>
            </w:r>
            <w:r>
              <w:rPr>
                <w:rFonts w:ascii="Calibri" w:eastAsia="Calibri" w:hAnsi="Calibri" w:cs="Calibri"/>
                <w:color w:val="494949"/>
                <w:spacing w:val="3"/>
                <w:sz w:val="20"/>
                <w:szCs w:val="20"/>
              </w:rPr>
              <w:t>o</w:t>
            </w:r>
            <w:r>
              <w:rPr>
                <w:rFonts w:ascii="Calibri" w:eastAsia="Calibri" w:hAnsi="Calibri" w:cs="Calibri"/>
                <w:color w:val="494949"/>
                <w:spacing w:val="-3"/>
                <w:sz w:val="20"/>
                <w:szCs w:val="20"/>
              </w:rPr>
              <w:t>m</w:t>
            </w:r>
            <w:r>
              <w:rPr>
                <w:rFonts w:ascii="Calibri" w:eastAsia="Calibri" w:hAnsi="Calibri" w:cs="Calibri"/>
                <w:color w:val="494949"/>
                <w:sz w:val="20"/>
                <w:szCs w:val="20"/>
              </w:rPr>
              <w:t>ic</w:t>
            </w:r>
            <w:r>
              <w:rPr>
                <w:rFonts w:ascii="Times New Roman" w:eastAsia="Times New Roman" w:hAnsi="Times New Roman" w:cs="Times New Roman"/>
                <w:color w:val="494949"/>
                <w:spacing w:val="-17"/>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sidR="002454FD">
              <w:rPr>
                <w:rFonts w:ascii="Calibri" w:eastAsia="Calibri" w:hAnsi="Calibri" w:cs="Calibri"/>
                <w:color w:val="494949"/>
                <w:sz w:val="20"/>
                <w:szCs w:val="20"/>
              </w:rPr>
              <w:t xml:space="preserve"> </w:t>
            </w:r>
            <w:r>
              <w:rPr>
                <w:rFonts w:ascii="Calibri" w:eastAsia="Calibri" w:hAnsi="Calibri" w:cs="Calibri"/>
                <w:color w:val="494949"/>
                <w:sz w:val="20"/>
                <w:szCs w:val="20"/>
              </w:rPr>
              <w:t>S</w:t>
            </w:r>
            <w:r>
              <w:rPr>
                <w:rFonts w:ascii="Calibri" w:eastAsia="Calibri" w:hAnsi="Calibri" w:cs="Calibri"/>
                <w:color w:val="494949"/>
                <w:spacing w:val="1"/>
                <w:sz w:val="20"/>
                <w:szCs w:val="20"/>
              </w:rPr>
              <w:t>o</w:t>
            </w:r>
            <w:r>
              <w:rPr>
                <w:rFonts w:ascii="Calibri" w:eastAsia="Calibri" w:hAnsi="Calibri" w:cs="Calibri"/>
                <w:color w:val="494949"/>
                <w:sz w:val="20"/>
                <w:szCs w:val="20"/>
              </w:rPr>
              <w:t>c</w:t>
            </w:r>
            <w:r>
              <w:rPr>
                <w:rFonts w:ascii="Calibri" w:eastAsia="Calibri" w:hAnsi="Calibri" w:cs="Calibri"/>
                <w:color w:val="494949"/>
                <w:spacing w:val="-5"/>
                <w:sz w:val="20"/>
                <w:szCs w:val="20"/>
              </w:rPr>
              <w:t>i</w:t>
            </w:r>
            <w:r>
              <w:rPr>
                <w:rFonts w:ascii="Calibri" w:eastAsia="Calibri" w:hAnsi="Calibri" w:cs="Calibri"/>
                <w:color w:val="494949"/>
                <w:spacing w:val="3"/>
                <w:sz w:val="20"/>
                <w:szCs w:val="20"/>
              </w:rPr>
              <w:t>a</w:t>
            </w:r>
            <w:r>
              <w:rPr>
                <w:rFonts w:ascii="Calibri" w:eastAsia="Calibri" w:hAnsi="Calibri" w:cs="Calibri"/>
                <w:color w:val="494949"/>
                <w:sz w:val="20"/>
                <w:szCs w:val="20"/>
              </w:rPr>
              <w:t>l</w:t>
            </w:r>
            <w:r>
              <w:rPr>
                <w:rFonts w:ascii="Times New Roman" w:eastAsia="Times New Roman" w:hAnsi="Times New Roman" w:cs="Times New Roman"/>
                <w:color w:val="494949"/>
                <w:spacing w:val="-12"/>
                <w:sz w:val="20"/>
                <w:szCs w:val="20"/>
              </w:rPr>
              <w:t xml:space="preserve"> </w:t>
            </w:r>
            <w:r>
              <w:rPr>
                <w:rFonts w:ascii="Calibri" w:eastAsia="Calibri" w:hAnsi="Calibri" w:cs="Calibri"/>
                <w:color w:val="494949"/>
                <w:sz w:val="20"/>
                <w:szCs w:val="20"/>
              </w:rPr>
              <w:t>A</w:t>
            </w:r>
            <w:r>
              <w:rPr>
                <w:rFonts w:ascii="Calibri" w:eastAsia="Calibri" w:hAnsi="Calibri" w:cs="Calibri"/>
                <w:color w:val="494949"/>
                <w:spacing w:val="-1"/>
                <w:sz w:val="20"/>
                <w:szCs w:val="20"/>
              </w:rPr>
              <w:t>f</w:t>
            </w:r>
            <w:r>
              <w:rPr>
                <w:rFonts w:ascii="Calibri" w:eastAsia="Calibri" w:hAnsi="Calibri" w:cs="Calibri"/>
                <w:color w:val="494949"/>
                <w:spacing w:val="-3"/>
                <w:sz w:val="20"/>
                <w:szCs w:val="20"/>
              </w:rPr>
              <w:t>f</w:t>
            </w:r>
            <w:r>
              <w:rPr>
                <w:rFonts w:ascii="Calibri" w:eastAsia="Calibri" w:hAnsi="Calibri" w:cs="Calibri"/>
                <w:color w:val="494949"/>
                <w:spacing w:val="3"/>
                <w:sz w:val="20"/>
                <w:szCs w:val="20"/>
              </w:rPr>
              <w:t>a</w:t>
            </w:r>
            <w:r>
              <w:rPr>
                <w:rFonts w:ascii="Calibri" w:eastAsia="Calibri" w:hAnsi="Calibri" w:cs="Calibri"/>
                <w:color w:val="494949"/>
                <w:sz w:val="20"/>
                <w:szCs w:val="20"/>
              </w:rPr>
              <w:t>ir</w:t>
            </w:r>
            <w:r>
              <w:rPr>
                <w:rFonts w:ascii="Calibri" w:eastAsia="Calibri" w:hAnsi="Calibri" w:cs="Calibri"/>
                <w:color w:val="494949"/>
                <w:spacing w:val="-1"/>
                <w:sz w:val="20"/>
                <w:szCs w:val="20"/>
              </w:rPr>
              <w:t>s</w:t>
            </w:r>
            <w:r>
              <w:rPr>
                <w:rFonts w:ascii="Calibri" w:eastAsia="Calibri" w:hAnsi="Calibri" w:cs="Calibri"/>
                <w:color w:val="494949"/>
                <w:sz w:val="20"/>
                <w:szCs w:val="20"/>
              </w:rPr>
              <w:t>,</w:t>
            </w:r>
            <w:r>
              <w:rPr>
                <w:rFonts w:ascii="Times New Roman" w:eastAsia="Times New Roman" w:hAnsi="Times New Roman" w:cs="Times New Roman"/>
                <w:color w:val="494949"/>
                <w:spacing w:val="-12"/>
                <w:sz w:val="20"/>
                <w:szCs w:val="20"/>
              </w:rPr>
              <w:t xml:space="preserve"> </w:t>
            </w:r>
            <w:r>
              <w:rPr>
                <w:rFonts w:ascii="Calibri" w:eastAsia="Calibri" w:hAnsi="Calibri" w:cs="Calibri"/>
                <w:color w:val="494949"/>
                <w:spacing w:val="-3"/>
                <w:sz w:val="20"/>
                <w:szCs w:val="20"/>
              </w:rPr>
              <w:t>U</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t</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eastAsia="Times New Roman" w:hAnsi="Times New Roman" w:cs="Times New Roman"/>
                <w:color w:val="494949"/>
                <w:spacing w:val="-12"/>
                <w:sz w:val="20"/>
                <w:szCs w:val="20"/>
              </w:rPr>
              <w:t xml:space="preserve"> </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at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on</w:t>
            </w:r>
            <w:r>
              <w:rPr>
                <w:rFonts w:ascii="Calibri" w:eastAsia="Calibri" w:hAnsi="Calibri" w:cs="Calibri"/>
                <w:color w:val="494949"/>
                <w:sz w:val="20"/>
                <w:szCs w:val="20"/>
              </w:rPr>
              <w:t>s</w:t>
            </w:r>
            <w:r>
              <w:rPr>
                <w:rFonts w:ascii="Times New Roman" w:eastAsia="Times New Roman" w:hAnsi="Times New Roman" w:cs="Times New Roman"/>
                <w:color w:val="494949"/>
                <w:spacing w:val="-11"/>
                <w:sz w:val="20"/>
                <w:szCs w:val="20"/>
              </w:rPr>
              <w:t xml:space="preserve"> </w:t>
            </w:r>
            <w:r>
              <w:rPr>
                <w:rFonts w:ascii="Calibri" w:eastAsia="Calibri" w:hAnsi="Calibri" w:cs="Calibri"/>
                <w:color w:val="494949"/>
                <w:sz w:val="20"/>
                <w:szCs w:val="20"/>
              </w:rPr>
              <w:t>in</w:t>
            </w:r>
            <w:r>
              <w:rPr>
                <w:rFonts w:ascii="Times New Roman" w:eastAsia="Times New Roman" w:hAnsi="Times New Roman" w:cs="Times New Roman"/>
                <w:color w:val="494949"/>
                <w:spacing w:val="-4"/>
                <w:sz w:val="20"/>
                <w:szCs w:val="20"/>
              </w:rPr>
              <w:t xml:space="preserve"> </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o</w:t>
            </w:r>
            <w:r>
              <w:rPr>
                <w:rFonts w:ascii="Calibri" w:eastAsia="Calibri" w:hAnsi="Calibri" w:cs="Calibri"/>
                <w:color w:val="494949"/>
                <w:sz w:val="20"/>
                <w:szCs w:val="20"/>
              </w:rPr>
              <w:t>l</w:t>
            </w:r>
            <w:r>
              <w:rPr>
                <w:rFonts w:ascii="Calibri" w:eastAsia="Calibri" w:hAnsi="Calibri" w:cs="Calibri"/>
                <w:color w:val="494949"/>
                <w:spacing w:val="-5"/>
                <w:sz w:val="20"/>
                <w:szCs w:val="20"/>
              </w:rPr>
              <w:t>l</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b</w:t>
            </w:r>
            <w:r>
              <w:rPr>
                <w:rFonts w:ascii="Calibri" w:eastAsia="Calibri" w:hAnsi="Calibri" w:cs="Calibri"/>
                <w:color w:val="494949"/>
                <w:spacing w:val="1"/>
                <w:sz w:val="20"/>
                <w:szCs w:val="20"/>
              </w:rPr>
              <w:t>o</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eastAsia="Times New Roman" w:hAnsi="Times New Roman" w:cs="Times New Roman"/>
                <w:color w:val="494949"/>
                <w:spacing w:val="-17"/>
                <w:sz w:val="20"/>
                <w:szCs w:val="20"/>
              </w:rPr>
              <w:t xml:space="preserve"> </w:t>
            </w:r>
            <w:r>
              <w:rPr>
                <w:rFonts w:ascii="Calibri" w:eastAsia="Calibri" w:hAnsi="Calibri" w:cs="Calibri"/>
                <w:color w:val="494949"/>
                <w:spacing w:val="2"/>
                <w:sz w:val="20"/>
                <w:szCs w:val="20"/>
              </w:rPr>
              <w:t>w</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t</w:t>
            </w:r>
            <w:r>
              <w:rPr>
                <w:rFonts w:ascii="Calibri" w:eastAsia="Calibri" w:hAnsi="Calibri" w:cs="Calibri"/>
                <w:color w:val="494949"/>
                <w:sz w:val="20"/>
                <w:szCs w:val="20"/>
              </w:rPr>
              <w:t>h</w:t>
            </w:r>
            <w:r>
              <w:rPr>
                <w:rFonts w:ascii="Times New Roman" w:eastAsia="Times New Roman" w:hAnsi="Times New Roman" w:cs="Times New Roman"/>
                <w:color w:val="494949"/>
                <w:spacing w:val="-10"/>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eastAsia="Times New Roman" w:hAnsi="Times New Roman" w:cs="Times New Roman"/>
                <w:color w:val="494949"/>
                <w:spacing w:val="-8"/>
                <w:sz w:val="20"/>
                <w:szCs w:val="20"/>
              </w:rPr>
              <w:t xml:space="preserve"> </w:t>
            </w:r>
            <w:r>
              <w:rPr>
                <w:rFonts w:ascii="Calibri" w:eastAsia="Calibri" w:hAnsi="Calibri" w:cs="Calibri"/>
                <w:color w:val="494949"/>
                <w:spacing w:val="-3"/>
                <w:sz w:val="20"/>
                <w:szCs w:val="20"/>
              </w:rPr>
              <w:t>U</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t</w:t>
            </w:r>
            <w:r>
              <w:rPr>
                <w:rFonts w:ascii="Calibri" w:eastAsia="Calibri" w:hAnsi="Calibri" w:cs="Calibri"/>
                <w:color w:val="494949"/>
                <w:sz w:val="20"/>
                <w:szCs w:val="20"/>
              </w:rPr>
              <w:t>ed</w:t>
            </w:r>
            <w:r>
              <w:rPr>
                <w:rFonts w:ascii="Times New Roman" w:eastAsia="Times New Roman" w:hAnsi="Times New Roman" w:cs="Times New Roman"/>
                <w:color w:val="494949"/>
                <w:spacing w:val="-12"/>
                <w:sz w:val="20"/>
                <w:szCs w:val="20"/>
              </w:rPr>
              <w:t xml:space="preserve"> </w:t>
            </w:r>
            <w:r>
              <w:rPr>
                <w:rFonts w:ascii="Calibri" w:eastAsia="Calibri" w:hAnsi="Calibri" w:cs="Calibri"/>
                <w:color w:val="494949"/>
                <w:spacing w:val="-3"/>
                <w:sz w:val="20"/>
                <w:szCs w:val="20"/>
              </w:rPr>
              <w:t>N</w:t>
            </w:r>
            <w:r>
              <w:rPr>
                <w:rFonts w:ascii="Calibri" w:eastAsia="Calibri" w:hAnsi="Calibri" w:cs="Calibri"/>
                <w:color w:val="494949"/>
                <w:spacing w:val="1"/>
                <w:sz w:val="20"/>
                <w:szCs w:val="20"/>
              </w:rPr>
              <w:t>at</w:t>
            </w:r>
            <w:r>
              <w:rPr>
                <w:rFonts w:ascii="Calibri" w:eastAsia="Calibri" w:hAnsi="Calibri" w:cs="Calibri"/>
                <w:color w:val="494949"/>
                <w:sz w:val="20"/>
                <w:szCs w:val="20"/>
              </w:rPr>
              <w:t>i</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n</w:t>
            </w:r>
            <w:r>
              <w:rPr>
                <w:rFonts w:ascii="Calibri" w:eastAsia="Calibri" w:hAnsi="Calibri" w:cs="Calibri"/>
                <w:color w:val="494949"/>
                <w:sz w:val="20"/>
                <w:szCs w:val="20"/>
              </w:rPr>
              <w:t>s</w:t>
            </w:r>
            <w:r>
              <w:rPr>
                <w:rFonts w:ascii="Times New Roman" w:eastAsia="Times New Roman" w:hAnsi="Times New Roman" w:cs="Times New Roman"/>
                <w:color w:val="494949"/>
                <w:spacing w:val="-14"/>
                <w:sz w:val="20"/>
                <w:szCs w:val="20"/>
              </w:rPr>
              <w:t xml:space="preserve"> </w:t>
            </w:r>
            <w:r>
              <w:rPr>
                <w:rFonts w:ascii="Calibri" w:eastAsia="Calibri" w:hAnsi="Calibri" w:cs="Calibri"/>
                <w:color w:val="494949"/>
                <w:spacing w:val="-2"/>
                <w:sz w:val="20"/>
                <w:szCs w:val="20"/>
              </w:rPr>
              <w:t>P</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u</w:t>
            </w:r>
            <w:r>
              <w:rPr>
                <w:rFonts w:ascii="Calibri" w:eastAsia="Calibri" w:hAnsi="Calibri" w:cs="Calibri"/>
                <w:color w:val="494949"/>
                <w:spacing w:val="-2"/>
                <w:sz w:val="20"/>
                <w:szCs w:val="20"/>
              </w:rPr>
              <w:t>l</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t</w:t>
            </w:r>
            <w:r>
              <w:rPr>
                <w:rFonts w:ascii="Calibri" w:eastAsia="Calibri" w:hAnsi="Calibri" w:cs="Calibri"/>
                <w:color w:val="494949"/>
                <w:spacing w:val="-5"/>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eastAsia="Times New Roman" w:hAnsi="Times New Roman" w:cs="Times New Roman"/>
                <w:color w:val="494949"/>
                <w:spacing w:val="-12"/>
                <w:sz w:val="20"/>
                <w:szCs w:val="20"/>
              </w:rPr>
              <w:t xml:space="preserve"> </w:t>
            </w:r>
            <w:r>
              <w:rPr>
                <w:rFonts w:ascii="Calibri" w:eastAsia="Calibri" w:hAnsi="Calibri" w:cs="Calibri"/>
                <w:color w:val="494949"/>
                <w:spacing w:val="-5"/>
                <w:sz w:val="20"/>
                <w:szCs w:val="20"/>
              </w:rPr>
              <w:t>F</w:t>
            </w:r>
            <w:r>
              <w:rPr>
                <w:rFonts w:ascii="Calibri" w:eastAsia="Calibri" w:hAnsi="Calibri" w:cs="Calibri"/>
                <w:color w:val="494949"/>
                <w:spacing w:val="1"/>
                <w:sz w:val="20"/>
                <w:szCs w:val="20"/>
              </w:rPr>
              <w:t>u</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Pr>
                <w:rFonts w:ascii="Times New Roman" w:eastAsia="Times New Roman" w:hAnsi="Times New Roman" w:cs="Times New Roman"/>
                <w:color w:val="494949"/>
                <w:spacing w:val="-10"/>
                <w:sz w:val="20"/>
                <w:szCs w:val="20"/>
              </w:rPr>
              <w:t xml:space="preserve"> </w:t>
            </w:r>
            <w:r>
              <w:rPr>
                <w:rFonts w:ascii="Calibri" w:eastAsia="Calibri" w:hAnsi="Calibri" w:cs="Calibri"/>
                <w:color w:val="494949"/>
                <w:sz w:val="20"/>
                <w:szCs w:val="20"/>
              </w:rPr>
              <w:t>(U</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F</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A</w:t>
            </w:r>
            <w:r>
              <w:rPr>
                <w:rFonts w:ascii="Calibri" w:eastAsia="Calibri" w:hAnsi="Calibri" w:cs="Calibri"/>
                <w:color w:val="494949"/>
                <w:spacing w:val="2"/>
                <w:sz w:val="20"/>
                <w:szCs w:val="20"/>
              </w:rPr>
              <w:t>)</w:t>
            </w:r>
            <w:r>
              <w:rPr>
                <w:rFonts w:ascii="Calibri" w:eastAsia="Calibri" w:hAnsi="Calibri" w:cs="Calibri"/>
                <w:color w:val="494949"/>
                <w:sz w:val="20"/>
                <w:szCs w:val="20"/>
              </w:rPr>
              <w:t>.</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C3458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C3458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C3458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C3458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C3458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C3458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C34583">
            <w:pPr>
              <w:pStyle w:val="Default"/>
              <w:rPr>
                <w:rFonts w:asciiTheme="minorHAnsi" w:hAnsiTheme="minorHAnsi" w:cstheme="minorHAnsi"/>
                <w:sz w:val="21"/>
                <w:szCs w:val="21"/>
              </w:rPr>
            </w:pPr>
          </w:p>
        </w:tc>
      </w:tr>
      <w:tr w:rsidR="007F2D9F" w:rsidRPr="00837EC7" w14:paraId="45D9E1D9" w14:textId="77777777" w:rsidTr="00C3458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96C26FF" w14:textId="77777777" w:rsidR="008A5C9E" w:rsidRDefault="008A5C9E" w:rsidP="002454FD">
            <w:pPr>
              <w:pStyle w:val="MSubHeader"/>
              <w:rPr>
                <w:rFonts w:eastAsia="Calibri"/>
              </w:rPr>
            </w:pPr>
            <w:r>
              <w:rPr>
                <w:rFonts w:eastAsia="Calibri"/>
                <w:spacing w:val="-1"/>
                <w:w w:val="102"/>
              </w:rPr>
              <w:t>R</w:t>
            </w:r>
            <w:r>
              <w:rPr>
                <w:rFonts w:eastAsia="Calibri"/>
                <w:w w:val="102"/>
              </w:rPr>
              <w:t>a</w:t>
            </w:r>
            <w:r>
              <w:rPr>
                <w:rFonts w:eastAsia="Calibri"/>
                <w:spacing w:val="3"/>
                <w:w w:val="102"/>
              </w:rPr>
              <w:t>t</w:t>
            </w:r>
            <w:r>
              <w:rPr>
                <w:rFonts w:eastAsia="Calibri"/>
                <w:spacing w:val="-6"/>
                <w:w w:val="106"/>
              </w:rPr>
              <w:t>i</w:t>
            </w:r>
            <w:r>
              <w:rPr>
                <w:rFonts w:eastAsia="Calibri"/>
                <w:spacing w:val="1"/>
                <w:w w:val="101"/>
              </w:rPr>
              <w:t>o</w:t>
            </w:r>
            <w:r>
              <w:rPr>
                <w:rFonts w:eastAsia="Calibri"/>
                <w:spacing w:val="-1"/>
                <w:w w:val="101"/>
              </w:rPr>
              <w:t>n</w:t>
            </w:r>
            <w:r>
              <w:rPr>
                <w:rFonts w:eastAsia="Calibri"/>
                <w:w w:val="102"/>
              </w:rPr>
              <w:t>a</w:t>
            </w:r>
            <w:r>
              <w:rPr>
                <w:rFonts w:eastAsia="Calibri"/>
                <w:spacing w:val="-1"/>
                <w:w w:val="106"/>
              </w:rPr>
              <w:t>l</w:t>
            </w:r>
            <w:r>
              <w:rPr>
                <w:rFonts w:eastAsia="Calibri"/>
                <w:spacing w:val="1"/>
              </w:rPr>
              <w:t>e</w:t>
            </w:r>
            <w:r>
              <w:rPr>
                <w:rFonts w:eastAsia="Calibri"/>
                <w:w w:val="102"/>
              </w:rPr>
              <w:t>:</w:t>
            </w:r>
          </w:p>
          <w:p w14:paraId="2E3517AC" w14:textId="2396CEC2" w:rsidR="007F2D9F" w:rsidRPr="00837EC7" w:rsidRDefault="008A5C9E" w:rsidP="002454FD">
            <w:pPr>
              <w:spacing w:after="0" w:line="276" w:lineRule="auto"/>
              <w:ind w:right="177"/>
              <w:rPr>
                <w:rFonts w:cstheme="minorHAnsi"/>
                <w:sz w:val="21"/>
                <w:szCs w:val="21"/>
              </w:rPr>
            </w:pPr>
            <w:r w:rsidRPr="002454FD">
              <w:rPr>
                <w:rStyle w:val="MTextChar"/>
                <w:rFonts w:eastAsia="Calibri"/>
              </w:rPr>
              <w:t>Reducing</w:t>
            </w:r>
            <w:r w:rsidRPr="002454FD">
              <w:rPr>
                <w:rStyle w:val="MTextChar"/>
                <w:rFonts w:eastAsiaTheme="minorHAnsi"/>
              </w:rPr>
              <w:t xml:space="preserve"> </w:t>
            </w:r>
            <w:r w:rsidRPr="002454FD">
              <w:rPr>
                <w:rStyle w:val="MTextChar"/>
                <w:rFonts w:eastAsia="Calibri"/>
              </w:rPr>
              <w:t>adolescent</w:t>
            </w:r>
            <w:r w:rsidRPr="002454FD">
              <w:rPr>
                <w:rStyle w:val="MTextChar"/>
                <w:rFonts w:eastAsiaTheme="minorHAnsi"/>
              </w:rPr>
              <w:t xml:space="preserve"> </w:t>
            </w:r>
            <w:r w:rsidRPr="002454FD">
              <w:rPr>
                <w:rStyle w:val="MTextChar"/>
                <w:rFonts w:eastAsia="Calibri"/>
              </w:rPr>
              <w:t>fertility</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addressing</w:t>
            </w:r>
            <w:r w:rsidRPr="002454FD">
              <w:rPr>
                <w:rStyle w:val="MTextChar"/>
                <w:rFonts w:eastAsiaTheme="minorHAnsi"/>
              </w:rPr>
              <w:t xml:space="preserve"> </w:t>
            </w:r>
            <w:r w:rsidRPr="002454FD">
              <w:rPr>
                <w:rStyle w:val="MTextChar"/>
                <w:rFonts w:eastAsia="Calibri"/>
              </w:rPr>
              <w:t>the</w:t>
            </w:r>
            <w:r w:rsidRPr="002454FD">
              <w:rPr>
                <w:rStyle w:val="MTextChar"/>
                <w:rFonts w:eastAsiaTheme="minorHAnsi"/>
              </w:rPr>
              <w:t xml:space="preserve"> </w:t>
            </w:r>
            <w:r w:rsidRPr="002454FD">
              <w:rPr>
                <w:rStyle w:val="MTextChar"/>
                <w:rFonts w:eastAsia="Calibri"/>
              </w:rPr>
              <w:t>multiple</w:t>
            </w:r>
            <w:r w:rsidRPr="002454FD">
              <w:rPr>
                <w:rStyle w:val="MTextChar"/>
                <w:rFonts w:eastAsiaTheme="minorHAnsi"/>
              </w:rPr>
              <w:t xml:space="preserve"> </w:t>
            </w:r>
            <w:r w:rsidRPr="002454FD">
              <w:rPr>
                <w:rStyle w:val="MTextChar"/>
                <w:rFonts w:eastAsia="Calibri"/>
              </w:rPr>
              <w:t>factors</w:t>
            </w:r>
            <w:r w:rsidRPr="002454FD">
              <w:rPr>
                <w:rStyle w:val="MTextChar"/>
                <w:rFonts w:eastAsiaTheme="minorHAnsi"/>
              </w:rPr>
              <w:t xml:space="preserve"> </w:t>
            </w:r>
            <w:r w:rsidRPr="002454FD">
              <w:rPr>
                <w:rStyle w:val="MTextChar"/>
                <w:rFonts w:eastAsia="Calibri"/>
              </w:rPr>
              <w:t>underlying</w:t>
            </w:r>
            <w:r w:rsidRPr="002454FD">
              <w:rPr>
                <w:rStyle w:val="MTextChar"/>
                <w:rFonts w:eastAsiaTheme="minorHAnsi"/>
              </w:rPr>
              <w:t xml:space="preserve"> </w:t>
            </w:r>
            <w:r w:rsidRPr="002454FD">
              <w:rPr>
                <w:rStyle w:val="MTextChar"/>
                <w:rFonts w:eastAsia="Calibri"/>
              </w:rPr>
              <w:t>it</w:t>
            </w:r>
            <w:r w:rsidRPr="002454FD">
              <w:rPr>
                <w:rStyle w:val="MTextChar"/>
                <w:rFonts w:eastAsiaTheme="minorHAnsi"/>
              </w:rPr>
              <w:t xml:space="preserve"> </w:t>
            </w:r>
            <w:r w:rsidRPr="002454FD">
              <w:rPr>
                <w:rStyle w:val="MTextChar"/>
                <w:rFonts w:eastAsia="Calibri"/>
              </w:rPr>
              <w:t>are</w:t>
            </w:r>
            <w:r w:rsidRPr="002454FD">
              <w:rPr>
                <w:rStyle w:val="MTextChar"/>
                <w:rFonts w:eastAsiaTheme="minorHAnsi"/>
              </w:rPr>
              <w:t xml:space="preserve"> </w:t>
            </w:r>
            <w:r w:rsidRPr="002454FD">
              <w:rPr>
                <w:rStyle w:val="MTextChar"/>
                <w:rFonts w:eastAsia="Calibri"/>
              </w:rPr>
              <w:t>essential</w:t>
            </w:r>
            <w:r w:rsidRPr="002454FD">
              <w:rPr>
                <w:rStyle w:val="MTextChar"/>
                <w:rFonts w:eastAsiaTheme="minorHAnsi"/>
              </w:rPr>
              <w:t xml:space="preserve"> </w:t>
            </w:r>
            <w:r w:rsidRPr="002454FD">
              <w:rPr>
                <w:rStyle w:val="MTextChar"/>
                <w:rFonts w:eastAsia="Calibri"/>
              </w:rPr>
              <w:t>for</w:t>
            </w:r>
            <w:r w:rsidRPr="002454FD">
              <w:rPr>
                <w:rStyle w:val="MTextChar"/>
                <w:rFonts w:eastAsiaTheme="minorHAnsi"/>
              </w:rPr>
              <w:t xml:space="preserve"> </w:t>
            </w:r>
            <w:r w:rsidRPr="002454FD">
              <w:rPr>
                <w:rStyle w:val="MTextChar"/>
                <w:rFonts w:eastAsia="Calibri"/>
              </w:rPr>
              <w:t>improving</w:t>
            </w:r>
            <w:r w:rsidRPr="002454FD">
              <w:rPr>
                <w:rStyle w:val="MTextChar"/>
                <w:rFonts w:eastAsiaTheme="minorHAnsi"/>
              </w:rPr>
              <w:t xml:space="preserve"> </w:t>
            </w:r>
            <w:r w:rsidRPr="002454FD">
              <w:rPr>
                <w:rStyle w:val="MTextChar"/>
                <w:rFonts w:eastAsia="Calibri"/>
              </w:rPr>
              <w:t>sexual</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reproductive</w:t>
            </w:r>
            <w:r w:rsidRPr="002454FD">
              <w:rPr>
                <w:rStyle w:val="MTextChar"/>
                <w:rFonts w:eastAsiaTheme="minorHAnsi"/>
              </w:rPr>
              <w:t xml:space="preserve"> </w:t>
            </w:r>
            <w:r w:rsidRPr="002454FD">
              <w:rPr>
                <w:rStyle w:val="MTextChar"/>
                <w:rFonts w:eastAsia="Calibri"/>
              </w:rPr>
              <w:t>health</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the</w:t>
            </w:r>
            <w:r w:rsidRPr="002454FD">
              <w:rPr>
                <w:rStyle w:val="MTextChar"/>
                <w:rFonts w:eastAsiaTheme="minorHAnsi"/>
              </w:rPr>
              <w:t xml:space="preserve"> </w:t>
            </w:r>
            <w:r w:rsidRPr="002454FD">
              <w:rPr>
                <w:rStyle w:val="MTextChar"/>
                <w:rFonts w:eastAsia="Calibri"/>
              </w:rPr>
              <w:t>social</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economic</w:t>
            </w:r>
            <w:r w:rsidRPr="002454FD">
              <w:rPr>
                <w:rStyle w:val="MTextChar"/>
                <w:rFonts w:eastAsiaTheme="minorHAnsi"/>
              </w:rPr>
              <w:t xml:space="preserve"> </w:t>
            </w:r>
            <w:r w:rsidRPr="002454FD">
              <w:rPr>
                <w:rStyle w:val="MTextChar"/>
                <w:rFonts w:eastAsia="Calibri"/>
              </w:rPr>
              <w:t>well-being</w:t>
            </w:r>
            <w:r w:rsidRPr="002454FD">
              <w:rPr>
                <w:rStyle w:val="MTextChar"/>
                <w:rFonts w:eastAsiaTheme="minorHAnsi"/>
              </w:rPr>
              <w:t xml:space="preserve"> </w:t>
            </w:r>
            <w:r w:rsidRPr="002454FD">
              <w:rPr>
                <w:rStyle w:val="MTextChar"/>
                <w:rFonts w:eastAsia="Calibri"/>
              </w:rPr>
              <w:t>of</w:t>
            </w:r>
            <w:r w:rsidRPr="002454FD">
              <w:rPr>
                <w:rStyle w:val="MTextChar"/>
                <w:rFonts w:eastAsiaTheme="minorHAnsi"/>
              </w:rPr>
              <w:t xml:space="preserve"> </w:t>
            </w:r>
            <w:r w:rsidRPr="002454FD">
              <w:rPr>
                <w:rStyle w:val="MTextChar"/>
                <w:rFonts w:eastAsia="Calibri"/>
              </w:rPr>
              <w:t>adolescents.</w:t>
            </w:r>
            <w:r w:rsidRPr="002454FD">
              <w:rPr>
                <w:rStyle w:val="MTextChar"/>
                <w:rFonts w:eastAsiaTheme="minorHAnsi"/>
              </w:rPr>
              <w:t xml:space="preserve"> </w:t>
            </w:r>
            <w:r w:rsidRPr="002454FD">
              <w:rPr>
                <w:rStyle w:val="MTextChar"/>
                <w:rFonts w:eastAsia="Calibri"/>
              </w:rPr>
              <w:t>There</w:t>
            </w:r>
            <w:r w:rsidRPr="002454FD">
              <w:rPr>
                <w:rStyle w:val="MTextChar"/>
                <w:rFonts w:eastAsiaTheme="minorHAnsi"/>
              </w:rPr>
              <w:t xml:space="preserve"> </w:t>
            </w:r>
            <w:r w:rsidRPr="002454FD">
              <w:rPr>
                <w:rStyle w:val="MTextChar"/>
                <w:rFonts w:eastAsia="Calibri"/>
              </w:rPr>
              <w:t>is</w:t>
            </w:r>
            <w:r w:rsidRPr="002454FD">
              <w:rPr>
                <w:rStyle w:val="MTextChar"/>
                <w:rFonts w:eastAsiaTheme="minorHAnsi"/>
              </w:rPr>
              <w:t xml:space="preserve"> </w:t>
            </w:r>
            <w:r w:rsidRPr="002454FD">
              <w:rPr>
                <w:rStyle w:val="MTextChar"/>
                <w:rFonts w:eastAsia="Calibri"/>
              </w:rPr>
              <w:t>substantial</w:t>
            </w:r>
            <w:r w:rsidRPr="002454FD">
              <w:rPr>
                <w:rStyle w:val="MTextChar"/>
                <w:rFonts w:eastAsiaTheme="minorHAnsi"/>
              </w:rPr>
              <w:t xml:space="preserve"> </w:t>
            </w:r>
            <w:r w:rsidRPr="002454FD">
              <w:rPr>
                <w:rStyle w:val="MTextChar"/>
                <w:rFonts w:eastAsia="Calibri"/>
              </w:rPr>
              <w:t>agreement</w:t>
            </w:r>
            <w:r w:rsidRPr="002454FD">
              <w:rPr>
                <w:rStyle w:val="MTextChar"/>
                <w:rFonts w:eastAsiaTheme="minorHAnsi"/>
              </w:rPr>
              <w:t xml:space="preserve"> </w:t>
            </w:r>
            <w:r w:rsidRPr="002454FD">
              <w:rPr>
                <w:rStyle w:val="MTextChar"/>
                <w:rFonts w:eastAsia="Calibri"/>
              </w:rPr>
              <w:t>in</w:t>
            </w:r>
            <w:r w:rsidRPr="002454FD">
              <w:rPr>
                <w:rStyle w:val="MTextChar"/>
                <w:rFonts w:eastAsiaTheme="minorHAnsi"/>
              </w:rPr>
              <w:t xml:space="preserve"> </w:t>
            </w:r>
            <w:r w:rsidRPr="002454FD">
              <w:rPr>
                <w:rStyle w:val="MTextChar"/>
                <w:rFonts w:eastAsia="Calibri"/>
              </w:rPr>
              <w:t>the</w:t>
            </w:r>
            <w:r w:rsidRPr="002454FD">
              <w:rPr>
                <w:rStyle w:val="MTextChar"/>
                <w:rFonts w:eastAsiaTheme="minorHAnsi"/>
              </w:rPr>
              <w:t xml:space="preserve"> </w:t>
            </w:r>
            <w:r w:rsidRPr="002454FD">
              <w:rPr>
                <w:rStyle w:val="MTextChar"/>
                <w:rFonts w:eastAsia="Calibri"/>
              </w:rPr>
              <w:t>literature</w:t>
            </w:r>
            <w:r w:rsidRPr="002454FD">
              <w:rPr>
                <w:rStyle w:val="MTextChar"/>
                <w:rFonts w:eastAsiaTheme="minorHAnsi"/>
              </w:rPr>
              <w:t xml:space="preserve"> </w:t>
            </w:r>
            <w:r w:rsidRPr="002454FD">
              <w:rPr>
                <w:rStyle w:val="MTextChar"/>
                <w:rFonts w:eastAsia="Calibri"/>
              </w:rPr>
              <w:t>that</w:t>
            </w:r>
            <w:r w:rsidRPr="002454FD">
              <w:rPr>
                <w:rStyle w:val="MTextChar"/>
                <w:rFonts w:eastAsiaTheme="minorHAnsi"/>
              </w:rPr>
              <w:t xml:space="preserve"> </w:t>
            </w:r>
            <w:r w:rsidRPr="002454FD">
              <w:rPr>
                <w:rStyle w:val="MTextChar"/>
                <w:rFonts w:eastAsia="Calibri"/>
              </w:rPr>
              <w:t>women</w:t>
            </w:r>
            <w:r w:rsidRPr="002454FD">
              <w:rPr>
                <w:rStyle w:val="MTextChar"/>
                <w:rFonts w:eastAsiaTheme="minorHAnsi"/>
              </w:rPr>
              <w:t xml:space="preserve"> </w:t>
            </w:r>
            <w:r w:rsidRPr="002454FD">
              <w:rPr>
                <w:rStyle w:val="MTextChar"/>
                <w:rFonts w:eastAsia="Calibri"/>
              </w:rPr>
              <w:t>who</w:t>
            </w:r>
            <w:r w:rsidRPr="002454FD">
              <w:rPr>
                <w:rStyle w:val="MTextChar"/>
                <w:rFonts w:eastAsiaTheme="minorHAnsi"/>
              </w:rPr>
              <w:t xml:space="preserve"> </w:t>
            </w:r>
            <w:r w:rsidRPr="002454FD">
              <w:rPr>
                <w:rStyle w:val="MTextChar"/>
                <w:rFonts w:eastAsia="Calibri"/>
              </w:rPr>
              <w:t>become</w:t>
            </w:r>
            <w:r w:rsidRPr="002454FD">
              <w:rPr>
                <w:rStyle w:val="MTextChar"/>
                <w:rFonts w:eastAsiaTheme="minorHAnsi"/>
              </w:rPr>
              <w:t xml:space="preserve"> </w:t>
            </w:r>
            <w:r w:rsidRPr="002454FD">
              <w:rPr>
                <w:rStyle w:val="MTextChar"/>
                <w:rFonts w:eastAsia="Calibri"/>
              </w:rPr>
              <w:t>pregnant</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give</w:t>
            </w:r>
            <w:r w:rsidRPr="002454FD">
              <w:rPr>
                <w:rStyle w:val="MTextChar"/>
                <w:rFonts w:eastAsiaTheme="minorHAnsi"/>
              </w:rPr>
              <w:t xml:space="preserve"> </w:t>
            </w:r>
            <w:r w:rsidRPr="002454FD">
              <w:rPr>
                <w:rStyle w:val="MTextChar"/>
                <w:rFonts w:eastAsia="Calibri"/>
              </w:rPr>
              <w:t>birth</w:t>
            </w:r>
            <w:r w:rsidRPr="002454FD">
              <w:rPr>
                <w:rStyle w:val="MTextChar"/>
                <w:rFonts w:eastAsiaTheme="minorHAnsi"/>
              </w:rPr>
              <w:t xml:space="preserve"> </w:t>
            </w:r>
            <w:r w:rsidRPr="002454FD">
              <w:rPr>
                <w:rStyle w:val="MTextChar"/>
                <w:rFonts w:eastAsia="Calibri"/>
              </w:rPr>
              <w:t>very</w:t>
            </w:r>
            <w:r w:rsidRPr="002454FD">
              <w:rPr>
                <w:rStyle w:val="MTextChar"/>
                <w:rFonts w:eastAsiaTheme="minorHAnsi"/>
              </w:rPr>
              <w:t xml:space="preserve"> </w:t>
            </w:r>
            <w:r w:rsidRPr="002454FD">
              <w:rPr>
                <w:rStyle w:val="MTextChar"/>
                <w:rFonts w:eastAsia="Calibri"/>
              </w:rPr>
              <w:t>early</w:t>
            </w:r>
            <w:r w:rsidRPr="002454FD">
              <w:rPr>
                <w:rStyle w:val="MTextChar"/>
                <w:rFonts w:eastAsiaTheme="minorHAnsi"/>
              </w:rPr>
              <w:t xml:space="preserve"> </w:t>
            </w:r>
            <w:r w:rsidRPr="002454FD">
              <w:rPr>
                <w:rStyle w:val="MTextChar"/>
                <w:rFonts w:eastAsia="Calibri"/>
              </w:rPr>
              <w:t>in</w:t>
            </w:r>
            <w:r w:rsidRPr="002454FD">
              <w:rPr>
                <w:rStyle w:val="MTextChar"/>
                <w:rFonts w:eastAsiaTheme="minorHAnsi"/>
              </w:rPr>
              <w:t xml:space="preserve"> </w:t>
            </w:r>
            <w:r w:rsidRPr="002454FD">
              <w:rPr>
                <w:rStyle w:val="MTextChar"/>
                <w:rFonts w:eastAsia="Calibri"/>
              </w:rPr>
              <w:t>their</w:t>
            </w:r>
            <w:r w:rsidRPr="002454FD">
              <w:rPr>
                <w:rStyle w:val="MTextChar"/>
                <w:rFonts w:eastAsiaTheme="minorHAnsi"/>
              </w:rPr>
              <w:t xml:space="preserve"> </w:t>
            </w:r>
            <w:r w:rsidRPr="002454FD">
              <w:rPr>
                <w:rStyle w:val="MTextChar"/>
                <w:rFonts w:eastAsia="Calibri"/>
              </w:rPr>
              <w:t>reproductive</w:t>
            </w:r>
            <w:r w:rsidRPr="002454FD">
              <w:rPr>
                <w:rStyle w:val="MTextChar"/>
                <w:rFonts w:eastAsiaTheme="minorHAnsi"/>
              </w:rPr>
              <w:t xml:space="preserve"> </w:t>
            </w:r>
            <w:r w:rsidRPr="002454FD">
              <w:rPr>
                <w:rStyle w:val="MTextChar"/>
                <w:rFonts w:eastAsia="Calibri"/>
              </w:rPr>
              <w:t>lives</w:t>
            </w:r>
            <w:r w:rsidRPr="002454FD">
              <w:rPr>
                <w:rStyle w:val="MTextChar"/>
                <w:rFonts w:eastAsiaTheme="minorHAnsi"/>
              </w:rPr>
              <w:t xml:space="preserve"> </w:t>
            </w:r>
            <w:r w:rsidRPr="002454FD">
              <w:rPr>
                <w:rStyle w:val="MTextChar"/>
                <w:rFonts w:eastAsia="Calibri"/>
              </w:rPr>
              <w:t>are</w:t>
            </w:r>
            <w:r w:rsidRPr="002454FD">
              <w:rPr>
                <w:rStyle w:val="MTextChar"/>
                <w:rFonts w:eastAsiaTheme="minorHAnsi"/>
              </w:rPr>
              <w:t xml:space="preserve"> </w:t>
            </w:r>
            <w:r w:rsidRPr="002454FD">
              <w:rPr>
                <w:rStyle w:val="MTextChar"/>
                <w:rFonts w:eastAsia="Calibri"/>
              </w:rPr>
              <w:t>subject</w:t>
            </w:r>
            <w:r w:rsidRPr="002454FD">
              <w:rPr>
                <w:rStyle w:val="MTextChar"/>
                <w:rFonts w:eastAsiaTheme="minorHAnsi"/>
              </w:rPr>
              <w:t xml:space="preserve"> </w:t>
            </w:r>
            <w:r w:rsidRPr="002454FD">
              <w:rPr>
                <w:rStyle w:val="MTextChar"/>
                <w:rFonts w:eastAsia="Calibri"/>
              </w:rPr>
              <w:t>to</w:t>
            </w:r>
            <w:r w:rsidRPr="002454FD">
              <w:rPr>
                <w:rStyle w:val="MTextChar"/>
                <w:rFonts w:eastAsiaTheme="minorHAnsi"/>
              </w:rPr>
              <w:t xml:space="preserve"> </w:t>
            </w:r>
            <w:r w:rsidRPr="002454FD">
              <w:rPr>
                <w:rStyle w:val="MTextChar"/>
                <w:rFonts w:eastAsia="Calibri"/>
              </w:rPr>
              <w:t>higher</w:t>
            </w:r>
            <w:r w:rsidRPr="002454FD">
              <w:rPr>
                <w:rStyle w:val="MTextChar"/>
                <w:rFonts w:eastAsiaTheme="minorHAnsi"/>
              </w:rPr>
              <w:t xml:space="preserve"> </w:t>
            </w:r>
            <w:r w:rsidRPr="002454FD">
              <w:rPr>
                <w:rStyle w:val="MTextChar"/>
                <w:rFonts w:eastAsia="Calibri"/>
              </w:rPr>
              <w:t>risks</w:t>
            </w:r>
            <w:r w:rsidRPr="002454FD">
              <w:rPr>
                <w:rStyle w:val="MTextChar"/>
                <w:rFonts w:eastAsiaTheme="minorHAnsi"/>
              </w:rPr>
              <w:t xml:space="preserve"> </w:t>
            </w:r>
            <w:r w:rsidRPr="002454FD">
              <w:rPr>
                <w:rStyle w:val="MTextChar"/>
                <w:rFonts w:eastAsia="Calibri"/>
              </w:rPr>
              <w:t>of</w:t>
            </w:r>
            <w:r w:rsidRPr="002454FD">
              <w:rPr>
                <w:rStyle w:val="MTextChar"/>
                <w:rFonts w:eastAsiaTheme="minorHAnsi"/>
              </w:rPr>
              <w:t xml:space="preserve"> </w:t>
            </w:r>
            <w:r w:rsidRPr="002454FD">
              <w:rPr>
                <w:rStyle w:val="MTextChar"/>
                <w:rFonts w:eastAsia="Calibri"/>
              </w:rPr>
              <w:t>complications</w:t>
            </w:r>
            <w:r w:rsidRPr="002454FD">
              <w:rPr>
                <w:rStyle w:val="MTextChar"/>
                <w:rFonts w:eastAsiaTheme="minorHAnsi"/>
              </w:rPr>
              <w:t xml:space="preserve"> </w:t>
            </w:r>
            <w:r w:rsidRPr="002454FD">
              <w:rPr>
                <w:rStyle w:val="MTextChar"/>
                <w:rFonts w:eastAsia="Calibri"/>
              </w:rPr>
              <w:t>or</w:t>
            </w:r>
            <w:r w:rsidRPr="002454FD">
              <w:rPr>
                <w:rStyle w:val="MTextChar"/>
                <w:rFonts w:eastAsiaTheme="minorHAnsi"/>
              </w:rPr>
              <w:t xml:space="preserve"> </w:t>
            </w:r>
            <w:r w:rsidR="00C064F2">
              <w:rPr>
                <w:rStyle w:val="MTextChar"/>
                <w:rFonts w:eastAsiaTheme="minorHAnsi"/>
              </w:rPr>
              <w:t xml:space="preserve">even </w:t>
            </w:r>
            <w:r w:rsidRPr="002454FD">
              <w:rPr>
                <w:rStyle w:val="MTextChar"/>
                <w:rFonts w:eastAsia="Calibri"/>
              </w:rPr>
              <w:t>death</w:t>
            </w:r>
            <w:r w:rsidRPr="002454FD">
              <w:rPr>
                <w:rStyle w:val="MTextChar"/>
                <w:rFonts w:eastAsiaTheme="minorHAnsi"/>
              </w:rPr>
              <w:t xml:space="preserve"> </w:t>
            </w:r>
            <w:r w:rsidRPr="002454FD">
              <w:rPr>
                <w:rStyle w:val="MTextChar"/>
                <w:rFonts w:eastAsia="Calibri"/>
              </w:rPr>
              <w:t>during</w:t>
            </w:r>
            <w:r w:rsidRPr="002454FD">
              <w:rPr>
                <w:rStyle w:val="MTextChar"/>
                <w:rFonts w:eastAsiaTheme="minorHAnsi"/>
              </w:rPr>
              <w:t xml:space="preserve"> </w:t>
            </w:r>
            <w:r w:rsidRPr="002454FD">
              <w:rPr>
                <w:rStyle w:val="MTextChar"/>
                <w:rFonts w:eastAsia="Calibri"/>
              </w:rPr>
              <w:t xml:space="preserve">pregnancy and birth </w:t>
            </w:r>
            <w:r w:rsidR="00C064F2">
              <w:rPr>
                <w:rStyle w:val="MTextChar"/>
                <w:rFonts w:eastAsia="Calibri"/>
              </w:rPr>
              <w:t xml:space="preserve">and their children are also more vulnerable. </w:t>
            </w:r>
            <w:r w:rsidRPr="002454FD">
              <w:rPr>
                <w:rStyle w:val="MTextChar"/>
                <w:rFonts w:eastAsia="Calibri"/>
              </w:rPr>
              <w:t>Therefore,</w:t>
            </w:r>
            <w:r w:rsidRPr="002454FD">
              <w:rPr>
                <w:rStyle w:val="MTextChar"/>
                <w:rFonts w:eastAsiaTheme="minorHAnsi"/>
              </w:rPr>
              <w:t xml:space="preserve"> </w:t>
            </w:r>
            <w:r w:rsidRPr="002454FD">
              <w:rPr>
                <w:rStyle w:val="MTextChar"/>
                <w:rFonts w:eastAsia="Calibri"/>
              </w:rPr>
              <w:t>preventing</w:t>
            </w:r>
            <w:r w:rsidRPr="002454FD">
              <w:rPr>
                <w:rStyle w:val="MTextChar"/>
                <w:rFonts w:eastAsiaTheme="minorHAnsi"/>
              </w:rPr>
              <w:t xml:space="preserve"> </w:t>
            </w:r>
            <w:r w:rsidRPr="002454FD">
              <w:rPr>
                <w:rStyle w:val="MTextChar"/>
                <w:rFonts w:eastAsia="Calibri"/>
              </w:rPr>
              <w:t>births</w:t>
            </w:r>
            <w:r w:rsidRPr="002454FD">
              <w:rPr>
                <w:rStyle w:val="MTextChar"/>
                <w:rFonts w:eastAsiaTheme="minorHAnsi"/>
              </w:rPr>
              <w:t xml:space="preserve"> </w:t>
            </w:r>
            <w:r w:rsidRPr="002454FD">
              <w:rPr>
                <w:rStyle w:val="MTextChar"/>
                <w:rFonts w:eastAsia="Calibri"/>
              </w:rPr>
              <w:t>very</w:t>
            </w:r>
            <w:r w:rsidRPr="002454FD">
              <w:rPr>
                <w:rStyle w:val="MTextChar"/>
                <w:rFonts w:eastAsiaTheme="minorHAnsi"/>
              </w:rPr>
              <w:t xml:space="preserve"> </w:t>
            </w:r>
            <w:r w:rsidRPr="002454FD">
              <w:rPr>
                <w:rStyle w:val="MTextChar"/>
                <w:rFonts w:eastAsia="Calibri"/>
              </w:rPr>
              <w:t>early</w:t>
            </w:r>
            <w:r w:rsidRPr="002454FD">
              <w:rPr>
                <w:rStyle w:val="MTextChar"/>
                <w:rFonts w:eastAsiaTheme="minorHAnsi"/>
              </w:rPr>
              <w:t xml:space="preserve"> </w:t>
            </w:r>
            <w:r w:rsidRPr="002454FD">
              <w:rPr>
                <w:rStyle w:val="MTextChar"/>
                <w:rFonts w:eastAsia="Calibri"/>
              </w:rPr>
              <w:t>in</w:t>
            </w:r>
            <w:r w:rsidRPr="002454FD">
              <w:rPr>
                <w:rStyle w:val="MTextChar"/>
                <w:rFonts w:eastAsiaTheme="minorHAnsi"/>
              </w:rPr>
              <w:t xml:space="preserve"> </w:t>
            </w:r>
            <w:r w:rsidRPr="002454FD">
              <w:rPr>
                <w:rStyle w:val="MTextChar"/>
                <w:rFonts w:eastAsia="Calibri"/>
              </w:rPr>
              <w:t>a</w:t>
            </w:r>
            <w:r w:rsidRPr="002454FD">
              <w:rPr>
                <w:rStyle w:val="MTextChar"/>
                <w:rFonts w:eastAsiaTheme="minorHAnsi"/>
              </w:rPr>
              <w:t xml:space="preserve"> </w:t>
            </w:r>
            <w:r w:rsidRPr="002454FD">
              <w:rPr>
                <w:rStyle w:val="MTextChar"/>
                <w:rFonts w:eastAsia="Calibri"/>
              </w:rPr>
              <w:t>woman’s</w:t>
            </w:r>
            <w:r w:rsidRPr="002454FD">
              <w:rPr>
                <w:rStyle w:val="MTextChar"/>
                <w:rFonts w:eastAsiaTheme="minorHAnsi"/>
              </w:rPr>
              <w:t xml:space="preserve"> </w:t>
            </w:r>
            <w:r w:rsidRPr="002454FD">
              <w:rPr>
                <w:rStyle w:val="MTextChar"/>
                <w:rFonts w:eastAsia="Calibri"/>
              </w:rPr>
              <w:t>life</w:t>
            </w:r>
            <w:r w:rsidRPr="002454FD">
              <w:rPr>
                <w:rStyle w:val="MTextChar"/>
                <w:rFonts w:eastAsiaTheme="minorHAnsi"/>
              </w:rPr>
              <w:t xml:space="preserve"> </w:t>
            </w:r>
            <w:r w:rsidRPr="002454FD">
              <w:rPr>
                <w:rStyle w:val="MTextChar"/>
                <w:rFonts w:eastAsia="Calibri"/>
              </w:rPr>
              <w:t>is</w:t>
            </w:r>
            <w:r w:rsidRPr="002454FD">
              <w:rPr>
                <w:rStyle w:val="MTextChar"/>
                <w:rFonts w:eastAsiaTheme="minorHAnsi"/>
              </w:rPr>
              <w:t xml:space="preserve"> </w:t>
            </w:r>
            <w:r w:rsidRPr="002454FD">
              <w:rPr>
                <w:rStyle w:val="MTextChar"/>
                <w:rFonts w:eastAsia="Calibri"/>
              </w:rPr>
              <w:t>an</w:t>
            </w:r>
            <w:r w:rsidRPr="002454FD">
              <w:rPr>
                <w:rStyle w:val="MTextChar"/>
                <w:rFonts w:eastAsiaTheme="minorHAnsi"/>
              </w:rPr>
              <w:t xml:space="preserve"> </w:t>
            </w:r>
            <w:r w:rsidRPr="002454FD">
              <w:rPr>
                <w:rStyle w:val="MTextChar"/>
                <w:rFonts w:eastAsia="Calibri"/>
              </w:rPr>
              <w:t>important</w:t>
            </w:r>
            <w:r w:rsidRPr="002454FD">
              <w:rPr>
                <w:rStyle w:val="MTextChar"/>
                <w:rFonts w:eastAsiaTheme="minorHAnsi"/>
              </w:rPr>
              <w:t xml:space="preserve"> </w:t>
            </w:r>
            <w:r w:rsidRPr="002454FD">
              <w:rPr>
                <w:rStyle w:val="MTextChar"/>
                <w:rFonts w:eastAsia="Calibri"/>
              </w:rPr>
              <w:t>measure</w:t>
            </w:r>
            <w:r w:rsidRPr="002454FD">
              <w:rPr>
                <w:rStyle w:val="MTextChar"/>
                <w:rFonts w:eastAsiaTheme="minorHAnsi"/>
              </w:rPr>
              <w:t xml:space="preserve"> </w:t>
            </w:r>
            <w:r w:rsidRPr="002454FD">
              <w:rPr>
                <w:rStyle w:val="MTextChar"/>
                <w:rFonts w:eastAsia="Calibri"/>
              </w:rPr>
              <w:t>to</w:t>
            </w:r>
            <w:r w:rsidRPr="002454FD">
              <w:rPr>
                <w:rStyle w:val="MTextChar"/>
                <w:rFonts w:eastAsiaTheme="minorHAnsi"/>
              </w:rPr>
              <w:t xml:space="preserve"> </w:t>
            </w:r>
            <w:r w:rsidRPr="002454FD">
              <w:rPr>
                <w:rStyle w:val="MTextChar"/>
                <w:rFonts w:eastAsia="Calibri"/>
              </w:rPr>
              <w:t>improve</w:t>
            </w:r>
            <w:r w:rsidRPr="002454FD">
              <w:rPr>
                <w:rStyle w:val="MTextChar"/>
                <w:rFonts w:eastAsiaTheme="minorHAnsi"/>
              </w:rPr>
              <w:t xml:space="preserve"> </w:t>
            </w:r>
            <w:r w:rsidRPr="002454FD">
              <w:rPr>
                <w:rStyle w:val="MTextChar"/>
                <w:rFonts w:eastAsia="Calibri"/>
              </w:rPr>
              <w:t>maternal</w:t>
            </w:r>
            <w:r w:rsidRPr="002454FD">
              <w:rPr>
                <w:rStyle w:val="MTextChar"/>
                <w:rFonts w:eastAsiaTheme="minorHAnsi"/>
              </w:rPr>
              <w:t xml:space="preserve"> </w:t>
            </w:r>
            <w:r w:rsidRPr="002454FD">
              <w:rPr>
                <w:rStyle w:val="MTextChar"/>
                <w:rFonts w:eastAsia="Calibri"/>
              </w:rPr>
              <w:t>health</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reduce</w:t>
            </w:r>
            <w:r w:rsidRPr="002454FD">
              <w:rPr>
                <w:rStyle w:val="MTextChar"/>
                <w:rFonts w:eastAsiaTheme="minorHAnsi"/>
              </w:rPr>
              <w:t xml:space="preserve"> </w:t>
            </w:r>
            <w:r w:rsidRPr="002454FD">
              <w:rPr>
                <w:rStyle w:val="MTextChar"/>
                <w:rFonts w:eastAsia="Calibri"/>
              </w:rPr>
              <w:t>infant</w:t>
            </w:r>
            <w:r w:rsidRPr="002454FD">
              <w:rPr>
                <w:rStyle w:val="MTextChar"/>
                <w:rFonts w:eastAsiaTheme="minorHAnsi"/>
              </w:rPr>
              <w:t xml:space="preserve"> </w:t>
            </w:r>
            <w:r w:rsidRPr="002454FD">
              <w:rPr>
                <w:rStyle w:val="MTextChar"/>
                <w:rFonts w:eastAsia="Calibri"/>
              </w:rPr>
              <w:t>mortality.</w:t>
            </w:r>
            <w:r w:rsidRPr="002454FD">
              <w:rPr>
                <w:rStyle w:val="MTextChar"/>
                <w:rFonts w:eastAsiaTheme="minorHAnsi"/>
              </w:rPr>
              <w:t xml:space="preserve"> </w:t>
            </w:r>
            <w:r w:rsidRPr="002454FD">
              <w:rPr>
                <w:rStyle w:val="MTextChar"/>
                <w:rFonts w:eastAsia="Calibri"/>
              </w:rPr>
              <w:t>Furthermore,</w:t>
            </w:r>
            <w:r w:rsidRPr="002454FD">
              <w:rPr>
                <w:rStyle w:val="MTextChar"/>
                <w:rFonts w:eastAsiaTheme="minorHAnsi"/>
              </w:rPr>
              <w:t xml:space="preserve"> </w:t>
            </w:r>
            <w:r w:rsidR="00C064F2">
              <w:rPr>
                <w:rStyle w:val="MTextChar"/>
                <w:rFonts w:eastAsiaTheme="minorHAnsi"/>
              </w:rPr>
              <w:t xml:space="preserve">women </w:t>
            </w:r>
            <w:r w:rsidRPr="002454FD">
              <w:rPr>
                <w:rStyle w:val="MTextChar"/>
                <w:rFonts w:eastAsia="Calibri"/>
              </w:rPr>
              <w:t>having</w:t>
            </w:r>
            <w:r w:rsidRPr="002454FD">
              <w:rPr>
                <w:rStyle w:val="MTextChar"/>
                <w:rFonts w:eastAsiaTheme="minorHAnsi"/>
              </w:rPr>
              <w:t xml:space="preserve"> </w:t>
            </w:r>
            <w:r w:rsidRPr="002454FD">
              <w:rPr>
                <w:rStyle w:val="MTextChar"/>
                <w:rFonts w:eastAsia="Calibri"/>
              </w:rPr>
              <w:t>children</w:t>
            </w:r>
            <w:r w:rsidRPr="002454FD">
              <w:rPr>
                <w:rStyle w:val="MTextChar"/>
                <w:rFonts w:eastAsiaTheme="minorHAnsi"/>
              </w:rPr>
              <w:t xml:space="preserve"> </w:t>
            </w:r>
            <w:r w:rsidRPr="002454FD">
              <w:rPr>
                <w:rStyle w:val="MTextChar"/>
                <w:rFonts w:eastAsia="Calibri"/>
              </w:rPr>
              <w:t>at</w:t>
            </w:r>
            <w:r w:rsidRPr="002454FD">
              <w:rPr>
                <w:rStyle w:val="MTextChar"/>
                <w:rFonts w:eastAsiaTheme="minorHAnsi"/>
              </w:rPr>
              <w:t xml:space="preserve"> </w:t>
            </w:r>
            <w:r w:rsidRPr="002454FD">
              <w:rPr>
                <w:rStyle w:val="MTextChar"/>
                <w:rFonts w:eastAsia="Calibri"/>
              </w:rPr>
              <w:t>an</w:t>
            </w:r>
            <w:r w:rsidRPr="002454FD">
              <w:rPr>
                <w:rStyle w:val="MTextChar"/>
                <w:rFonts w:eastAsiaTheme="minorHAnsi"/>
              </w:rPr>
              <w:t xml:space="preserve"> </w:t>
            </w:r>
            <w:r w:rsidRPr="002454FD">
              <w:rPr>
                <w:rStyle w:val="MTextChar"/>
                <w:rFonts w:eastAsia="Calibri"/>
              </w:rPr>
              <w:t>early</w:t>
            </w:r>
            <w:r w:rsidRPr="002454FD">
              <w:rPr>
                <w:rStyle w:val="MTextChar"/>
                <w:rFonts w:eastAsiaTheme="minorHAnsi"/>
              </w:rPr>
              <w:t xml:space="preserve"> </w:t>
            </w:r>
            <w:r w:rsidRPr="002454FD">
              <w:rPr>
                <w:rStyle w:val="MTextChar"/>
                <w:rFonts w:eastAsia="Calibri"/>
              </w:rPr>
              <w:t>age</w:t>
            </w:r>
            <w:r w:rsidRPr="002454FD">
              <w:rPr>
                <w:rStyle w:val="MTextChar"/>
                <w:rFonts w:eastAsiaTheme="minorHAnsi"/>
              </w:rPr>
              <w:t xml:space="preserve"> </w:t>
            </w:r>
            <w:r w:rsidR="00C064F2">
              <w:rPr>
                <w:rStyle w:val="MTextChar"/>
                <w:rFonts w:eastAsiaTheme="minorHAnsi"/>
              </w:rPr>
              <w:t xml:space="preserve">experience a </w:t>
            </w:r>
            <w:r w:rsidRPr="002454FD">
              <w:rPr>
                <w:rStyle w:val="MTextChar"/>
                <w:rFonts w:eastAsia="Calibri"/>
              </w:rPr>
              <w:t>curtail</w:t>
            </w:r>
            <w:r w:rsidR="00C064F2">
              <w:rPr>
                <w:rStyle w:val="MTextChar"/>
                <w:rFonts w:eastAsia="Calibri"/>
              </w:rPr>
              <w:t>ment of their</w:t>
            </w:r>
            <w:r w:rsidRPr="002454FD">
              <w:rPr>
                <w:rStyle w:val="MTextChar"/>
                <w:rFonts w:eastAsiaTheme="minorHAnsi"/>
              </w:rPr>
              <w:t xml:space="preserve"> </w:t>
            </w:r>
            <w:r w:rsidRPr="002454FD">
              <w:rPr>
                <w:rStyle w:val="MTextChar"/>
                <w:rFonts w:eastAsia="Calibri"/>
              </w:rPr>
              <w:t>opportunities</w:t>
            </w:r>
            <w:r w:rsidRPr="002454FD">
              <w:rPr>
                <w:rStyle w:val="MTextChar"/>
                <w:rFonts w:eastAsiaTheme="minorHAnsi"/>
              </w:rPr>
              <w:t xml:space="preserve"> </w:t>
            </w:r>
            <w:r w:rsidRPr="002454FD">
              <w:rPr>
                <w:rStyle w:val="MTextChar"/>
                <w:rFonts w:eastAsia="Calibri"/>
              </w:rPr>
              <w:t>for</w:t>
            </w:r>
            <w:r w:rsidRPr="002454FD">
              <w:rPr>
                <w:rStyle w:val="MTextChar"/>
                <w:rFonts w:eastAsiaTheme="minorHAnsi"/>
              </w:rPr>
              <w:t xml:space="preserve"> </w:t>
            </w:r>
            <w:r w:rsidRPr="002454FD">
              <w:rPr>
                <w:rStyle w:val="MTextChar"/>
                <w:rFonts w:eastAsia="Calibri"/>
              </w:rPr>
              <w:t>socio-economic</w:t>
            </w:r>
            <w:r w:rsidRPr="002454FD">
              <w:rPr>
                <w:rStyle w:val="MTextChar"/>
                <w:rFonts w:eastAsiaTheme="minorHAnsi"/>
              </w:rPr>
              <w:t xml:space="preserve"> </w:t>
            </w:r>
            <w:r w:rsidRPr="002454FD">
              <w:rPr>
                <w:rStyle w:val="MTextChar"/>
                <w:rFonts w:eastAsia="Calibri"/>
              </w:rPr>
              <w:t>improvement,</w:t>
            </w:r>
            <w:r w:rsidRPr="002454FD">
              <w:rPr>
                <w:rStyle w:val="MTextChar"/>
                <w:rFonts w:eastAsiaTheme="minorHAnsi"/>
              </w:rPr>
              <w:t xml:space="preserve"> </w:t>
            </w:r>
            <w:r w:rsidRPr="002454FD">
              <w:rPr>
                <w:rStyle w:val="MTextChar"/>
                <w:rFonts w:eastAsia="Calibri"/>
              </w:rPr>
              <w:t>particularly</w:t>
            </w:r>
            <w:r w:rsidRPr="002454FD">
              <w:rPr>
                <w:rStyle w:val="MTextChar"/>
                <w:rFonts w:eastAsiaTheme="minorHAnsi"/>
              </w:rPr>
              <w:t xml:space="preserve"> </w:t>
            </w:r>
            <w:r w:rsidRPr="002454FD">
              <w:rPr>
                <w:rStyle w:val="MTextChar"/>
                <w:rFonts w:eastAsia="Calibri"/>
              </w:rPr>
              <w:t>because</w:t>
            </w:r>
            <w:r w:rsidRPr="002454FD">
              <w:rPr>
                <w:rStyle w:val="MTextChar"/>
                <w:rFonts w:eastAsiaTheme="minorHAnsi"/>
              </w:rPr>
              <w:t xml:space="preserve"> </w:t>
            </w:r>
            <w:r w:rsidRPr="002454FD">
              <w:rPr>
                <w:rStyle w:val="MTextChar"/>
                <w:rFonts w:eastAsia="Calibri"/>
              </w:rPr>
              <w:t>young</w:t>
            </w:r>
            <w:r w:rsidRPr="002454FD">
              <w:rPr>
                <w:rStyle w:val="MTextChar"/>
                <w:rFonts w:eastAsiaTheme="minorHAnsi"/>
              </w:rPr>
              <w:t xml:space="preserve"> </w:t>
            </w:r>
            <w:r w:rsidRPr="002454FD">
              <w:rPr>
                <w:rStyle w:val="MTextChar"/>
                <w:rFonts w:eastAsia="Calibri"/>
              </w:rPr>
              <w:t xml:space="preserve">mothers are </w:t>
            </w:r>
            <w:r w:rsidR="00C064F2">
              <w:rPr>
                <w:rStyle w:val="MTextChar"/>
                <w:rFonts w:eastAsia="Calibri"/>
              </w:rPr>
              <w:t>un</w:t>
            </w:r>
            <w:r w:rsidRPr="002454FD">
              <w:rPr>
                <w:rStyle w:val="MTextChar"/>
                <w:rFonts w:eastAsia="Calibri"/>
              </w:rPr>
              <w:t>likely to keep</w:t>
            </w:r>
            <w:r w:rsidRPr="002454FD">
              <w:rPr>
                <w:rStyle w:val="MTextChar"/>
                <w:rFonts w:eastAsiaTheme="minorHAnsi"/>
              </w:rPr>
              <w:t xml:space="preserve"> </w:t>
            </w:r>
            <w:r w:rsidRPr="002454FD">
              <w:rPr>
                <w:rStyle w:val="MTextChar"/>
                <w:rFonts w:eastAsia="Calibri"/>
              </w:rPr>
              <w:t>on</w:t>
            </w:r>
            <w:r w:rsidRPr="002454FD">
              <w:rPr>
                <w:rStyle w:val="MTextChar"/>
                <w:rFonts w:eastAsiaTheme="minorHAnsi"/>
              </w:rPr>
              <w:t xml:space="preserve"> </w:t>
            </w:r>
            <w:r w:rsidRPr="002454FD">
              <w:rPr>
                <w:rStyle w:val="MTextChar"/>
                <w:rFonts w:eastAsia="Calibri"/>
              </w:rPr>
              <w:t>studying</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if</w:t>
            </w:r>
            <w:r w:rsidRPr="002454FD">
              <w:rPr>
                <w:rStyle w:val="MTextChar"/>
                <w:rFonts w:eastAsiaTheme="minorHAnsi"/>
              </w:rPr>
              <w:t xml:space="preserve"> </w:t>
            </w:r>
            <w:r w:rsidR="00C064F2">
              <w:rPr>
                <w:rStyle w:val="MTextChar"/>
                <w:rFonts w:eastAsia="Calibri"/>
              </w:rPr>
              <w:t>they</w:t>
            </w:r>
            <w:r w:rsidRPr="002454FD">
              <w:rPr>
                <w:rStyle w:val="MTextChar"/>
                <w:rFonts w:eastAsia="Calibri"/>
              </w:rPr>
              <w:t xml:space="preserve"> need</w:t>
            </w:r>
            <w:r w:rsidRPr="002454FD">
              <w:rPr>
                <w:rStyle w:val="MTextChar"/>
                <w:rFonts w:eastAsiaTheme="minorHAnsi"/>
              </w:rPr>
              <w:t xml:space="preserve"> </w:t>
            </w:r>
            <w:r w:rsidRPr="002454FD">
              <w:rPr>
                <w:rStyle w:val="MTextChar"/>
                <w:rFonts w:eastAsia="Calibri"/>
              </w:rPr>
              <w:t>to</w:t>
            </w:r>
            <w:r w:rsidRPr="002454FD">
              <w:rPr>
                <w:rStyle w:val="MTextChar"/>
                <w:rFonts w:eastAsiaTheme="minorHAnsi"/>
              </w:rPr>
              <w:t xml:space="preserve"> </w:t>
            </w:r>
            <w:r w:rsidRPr="002454FD">
              <w:rPr>
                <w:rStyle w:val="MTextChar"/>
                <w:rFonts w:eastAsia="Calibri"/>
              </w:rPr>
              <w:t>work,</w:t>
            </w:r>
            <w:r w:rsidRPr="002454FD">
              <w:rPr>
                <w:rStyle w:val="MTextChar"/>
                <w:rFonts w:eastAsiaTheme="minorHAnsi"/>
              </w:rPr>
              <w:t xml:space="preserve"> </w:t>
            </w:r>
            <w:r w:rsidRPr="002454FD">
              <w:rPr>
                <w:rStyle w:val="MTextChar"/>
                <w:rFonts w:eastAsia="Calibri"/>
              </w:rPr>
              <w:t>may</w:t>
            </w:r>
            <w:r w:rsidRPr="002454FD">
              <w:rPr>
                <w:rStyle w:val="MTextChar"/>
                <w:rFonts w:eastAsiaTheme="minorHAnsi"/>
              </w:rPr>
              <w:t xml:space="preserve"> </w:t>
            </w:r>
            <w:r w:rsidRPr="002454FD">
              <w:rPr>
                <w:rStyle w:val="MTextChar"/>
                <w:rFonts w:eastAsia="Calibri"/>
              </w:rPr>
              <w:t>find</w:t>
            </w:r>
            <w:r w:rsidRPr="002454FD">
              <w:rPr>
                <w:rStyle w:val="MTextChar"/>
                <w:rFonts w:eastAsiaTheme="minorHAnsi"/>
              </w:rPr>
              <w:t xml:space="preserve"> </w:t>
            </w:r>
            <w:r w:rsidRPr="002454FD">
              <w:rPr>
                <w:rStyle w:val="MTextChar"/>
                <w:rFonts w:eastAsia="Calibri"/>
              </w:rPr>
              <w:t>it</w:t>
            </w:r>
            <w:r w:rsidRPr="002454FD">
              <w:rPr>
                <w:rStyle w:val="MTextChar"/>
                <w:rFonts w:eastAsiaTheme="minorHAnsi"/>
              </w:rPr>
              <w:t xml:space="preserve"> </w:t>
            </w:r>
            <w:r w:rsidRPr="002454FD">
              <w:rPr>
                <w:rStyle w:val="MTextChar"/>
                <w:rFonts w:eastAsia="Calibri"/>
              </w:rPr>
              <w:t>especially</w:t>
            </w:r>
            <w:r w:rsidRPr="002454FD">
              <w:rPr>
                <w:rStyle w:val="MTextChar"/>
                <w:rFonts w:eastAsiaTheme="minorHAnsi"/>
              </w:rPr>
              <w:t xml:space="preserve"> </w:t>
            </w:r>
            <w:r w:rsidRPr="002454FD">
              <w:rPr>
                <w:rStyle w:val="MTextChar"/>
                <w:rFonts w:eastAsia="Calibri"/>
              </w:rPr>
              <w:t>difficult</w:t>
            </w:r>
            <w:r w:rsidRPr="002454FD">
              <w:rPr>
                <w:rStyle w:val="MTextChar"/>
                <w:rFonts w:eastAsiaTheme="minorHAnsi"/>
              </w:rPr>
              <w:t xml:space="preserve"> </w:t>
            </w:r>
            <w:r w:rsidRPr="002454FD">
              <w:rPr>
                <w:rStyle w:val="MTextChar"/>
                <w:rFonts w:eastAsia="Calibri"/>
              </w:rPr>
              <w:t>to</w:t>
            </w:r>
            <w:r w:rsidRPr="002454FD">
              <w:rPr>
                <w:rStyle w:val="MTextChar"/>
                <w:rFonts w:eastAsiaTheme="minorHAnsi"/>
              </w:rPr>
              <w:t xml:space="preserve"> </w:t>
            </w:r>
            <w:r w:rsidRPr="002454FD">
              <w:rPr>
                <w:rStyle w:val="MTextChar"/>
                <w:rFonts w:eastAsia="Calibri"/>
              </w:rPr>
              <w:t>combine</w:t>
            </w:r>
            <w:r w:rsidRPr="002454FD">
              <w:rPr>
                <w:rStyle w:val="MTextChar"/>
                <w:rFonts w:eastAsiaTheme="minorHAnsi"/>
              </w:rPr>
              <w:t xml:space="preserve"> </w:t>
            </w:r>
            <w:r w:rsidRPr="002454FD">
              <w:rPr>
                <w:rStyle w:val="MTextChar"/>
                <w:rFonts w:eastAsia="Calibri"/>
              </w:rPr>
              <w:t>family</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work</w:t>
            </w:r>
            <w:r w:rsidRPr="002454FD">
              <w:rPr>
                <w:rStyle w:val="MTextChar"/>
                <w:rFonts w:eastAsiaTheme="minorHAnsi"/>
              </w:rPr>
              <w:t xml:space="preserve"> </w:t>
            </w:r>
            <w:r w:rsidRPr="002454FD">
              <w:rPr>
                <w:rStyle w:val="MTextChar"/>
                <w:rFonts w:eastAsia="Calibri"/>
              </w:rPr>
              <w:t>responsibilities.</w:t>
            </w:r>
            <w:r w:rsidRPr="002454FD">
              <w:rPr>
                <w:rStyle w:val="MTextChar"/>
                <w:rFonts w:eastAsiaTheme="minorHAnsi"/>
              </w:rPr>
              <w:t xml:space="preserve"> </w:t>
            </w:r>
            <w:r w:rsidRPr="002454FD">
              <w:rPr>
                <w:rStyle w:val="MTextChar"/>
                <w:rFonts w:eastAsia="Calibri"/>
              </w:rPr>
              <w:t>The</w:t>
            </w:r>
            <w:r w:rsidRPr="002454FD">
              <w:rPr>
                <w:rStyle w:val="MTextChar"/>
                <w:rFonts w:eastAsiaTheme="minorHAnsi"/>
              </w:rPr>
              <w:t xml:space="preserve"> </w:t>
            </w:r>
            <w:r w:rsidRPr="002454FD">
              <w:rPr>
                <w:rStyle w:val="MTextChar"/>
                <w:rFonts w:eastAsia="Calibri"/>
              </w:rPr>
              <w:t>adolescent</w:t>
            </w:r>
            <w:r w:rsidRPr="002454FD">
              <w:rPr>
                <w:rStyle w:val="MTextChar"/>
                <w:rFonts w:eastAsiaTheme="minorHAnsi"/>
              </w:rPr>
              <w:t xml:space="preserve"> </w:t>
            </w:r>
            <w:r w:rsidRPr="002454FD">
              <w:rPr>
                <w:rStyle w:val="MTextChar"/>
                <w:rFonts w:eastAsia="Calibri"/>
              </w:rPr>
              <w:t>birth</w:t>
            </w:r>
            <w:r w:rsidRPr="002454FD">
              <w:rPr>
                <w:rStyle w:val="MTextChar"/>
                <w:rFonts w:eastAsiaTheme="minorHAnsi"/>
              </w:rPr>
              <w:t xml:space="preserve"> </w:t>
            </w:r>
            <w:r w:rsidRPr="002454FD">
              <w:rPr>
                <w:rStyle w:val="MTextChar"/>
                <w:rFonts w:eastAsia="Calibri"/>
              </w:rPr>
              <w:t>rate</w:t>
            </w:r>
            <w:r w:rsidRPr="002454FD">
              <w:rPr>
                <w:rStyle w:val="MTextChar"/>
                <w:rFonts w:eastAsiaTheme="minorHAnsi"/>
              </w:rPr>
              <w:t xml:space="preserve"> </w:t>
            </w:r>
            <w:r w:rsidRPr="002454FD">
              <w:rPr>
                <w:rStyle w:val="MTextChar"/>
                <w:rFonts w:eastAsia="Calibri"/>
              </w:rPr>
              <w:t>also</w:t>
            </w:r>
            <w:r w:rsidRPr="002454FD">
              <w:rPr>
                <w:rStyle w:val="MTextChar"/>
                <w:rFonts w:eastAsiaTheme="minorHAnsi"/>
              </w:rPr>
              <w:t xml:space="preserve"> </w:t>
            </w:r>
            <w:r w:rsidRPr="002454FD">
              <w:rPr>
                <w:rStyle w:val="MTextChar"/>
                <w:rFonts w:eastAsia="Calibri"/>
              </w:rPr>
              <w:t>provides</w:t>
            </w:r>
            <w:r w:rsidRPr="002454FD">
              <w:rPr>
                <w:rStyle w:val="MTextChar"/>
                <w:rFonts w:eastAsiaTheme="minorHAnsi"/>
              </w:rPr>
              <w:t xml:space="preserve"> </w:t>
            </w:r>
            <w:r w:rsidRPr="002454FD">
              <w:rPr>
                <w:rStyle w:val="MTextChar"/>
                <w:rFonts w:eastAsia="Calibri"/>
              </w:rPr>
              <w:t>indirect</w:t>
            </w:r>
            <w:r w:rsidRPr="002454FD">
              <w:rPr>
                <w:rStyle w:val="MTextChar"/>
                <w:rFonts w:eastAsiaTheme="minorHAnsi"/>
              </w:rPr>
              <w:t xml:space="preserve"> </w:t>
            </w:r>
            <w:r w:rsidRPr="002454FD">
              <w:rPr>
                <w:rStyle w:val="MTextChar"/>
                <w:rFonts w:eastAsia="Calibri"/>
              </w:rPr>
              <w:t>evidence o</w:t>
            </w:r>
            <w:r w:rsidR="00C064F2">
              <w:rPr>
                <w:rStyle w:val="MTextChar"/>
                <w:rFonts w:eastAsia="Calibri"/>
              </w:rPr>
              <w:t>n</w:t>
            </w:r>
            <w:r w:rsidRPr="002454FD">
              <w:rPr>
                <w:rStyle w:val="MTextChar"/>
                <w:rFonts w:eastAsia="Calibri"/>
              </w:rPr>
              <w:t xml:space="preserve"> access to </w:t>
            </w:r>
            <w:r w:rsidR="00C064F2">
              <w:rPr>
                <w:rStyle w:val="MTextChar"/>
                <w:rFonts w:eastAsia="Calibri"/>
              </w:rPr>
              <w:t xml:space="preserve">pertinent </w:t>
            </w:r>
            <w:r w:rsidRPr="002454FD">
              <w:rPr>
                <w:rStyle w:val="MTextChar"/>
                <w:rFonts w:eastAsia="Calibri"/>
              </w:rPr>
              <w:t>health services</w:t>
            </w:r>
            <w:r w:rsidRPr="002454FD">
              <w:rPr>
                <w:rStyle w:val="MTextChar"/>
                <w:rFonts w:eastAsiaTheme="minorHAnsi"/>
              </w:rPr>
              <w:t xml:space="preserve"> </w:t>
            </w:r>
            <w:r w:rsidRPr="002454FD">
              <w:rPr>
                <w:rStyle w:val="MTextChar"/>
                <w:rFonts w:eastAsia="Calibri"/>
              </w:rPr>
              <w:t>since</w:t>
            </w:r>
            <w:r w:rsidRPr="002454FD">
              <w:rPr>
                <w:rStyle w:val="MTextChar"/>
                <w:rFonts w:eastAsiaTheme="minorHAnsi"/>
              </w:rPr>
              <w:t xml:space="preserve"> </w:t>
            </w:r>
            <w:r w:rsidRPr="002454FD">
              <w:rPr>
                <w:rStyle w:val="MTextChar"/>
                <w:rFonts w:eastAsia="Calibri"/>
              </w:rPr>
              <w:t>you</w:t>
            </w:r>
            <w:r w:rsidR="00C064F2">
              <w:rPr>
                <w:rStyle w:val="MTextChar"/>
                <w:rFonts w:eastAsia="Calibri"/>
              </w:rPr>
              <w:t>ng people, and</w:t>
            </w:r>
            <w:r w:rsidRPr="002454FD">
              <w:rPr>
                <w:rStyle w:val="MTextChar"/>
                <w:rFonts w:eastAsia="Calibri"/>
              </w:rPr>
              <w:t>,</w:t>
            </w:r>
            <w:r w:rsidRPr="002454FD">
              <w:rPr>
                <w:rStyle w:val="MTextChar"/>
                <w:rFonts w:eastAsiaTheme="minorHAnsi"/>
              </w:rPr>
              <w:t xml:space="preserve"> </w:t>
            </w:r>
            <w:r w:rsidRPr="002454FD">
              <w:rPr>
                <w:rStyle w:val="MTextChar"/>
                <w:rFonts w:eastAsia="Calibri"/>
              </w:rPr>
              <w:t>in</w:t>
            </w:r>
            <w:r w:rsidRPr="002454FD">
              <w:rPr>
                <w:rStyle w:val="MTextChar"/>
                <w:rFonts w:eastAsiaTheme="minorHAnsi"/>
              </w:rPr>
              <w:t xml:space="preserve"> </w:t>
            </w:r>
            <w:r w:rsidRPr="002454FD">
              <w:rPr>
                <w:rStyle w:val="MTextChar"/>
                <w:rFonts w:eastAsia="Calibri"/>
              </w:rPr>
              <w:t>particular</w:t>
            </w:r>
            <w:r w:rsidRPr="002454FD">
              <w:rPr>
                <w:rStyle w:val="MTextChar"/>
                <w:rFonts w:eastAsiaTheme="minorHAnsi"/>
              </w:rPr>
              <w:t xml:space="preserve"> </w:t>
            </w:r>
            <w:r w:rsidRPr="002454FD">
              <w:rPr>
                <w:rStyle w:val="MTextChar"/>
                <w:rFonts w:eastAsia="Calibri"/>
              </w:rPr>
              <w:t>unmarried</w:t>
            </w:r>
            <w:r w:rsidRPr="002454FD">
              <w:rPr>
                <w:rStyle w:val="MTextChar"/>
                <w:rFonts w:eastAsiaTheme="minorHAnsi"/>
              </w:rPr>
              <w:t xml:space="preserve"> </w:t>
            </w:r>
            <w:r w:rsidRPr="002454FD">
              <w:rPr>
                <w:rStyle w:val="MTextChar"/>
                <w:rFonts w:eastAsia="Calibri"/>
              </w:rPr>
              <w:t>adolescent</w:t>
            </w:r>
            <w:r w:rsidRPr="002454FD">
              <w:rPr>
                <w:rStyle w:val="MTextChar"/>
                <w:rFonts w:eastAsiaTheme="minorHAnsi"/>
              </w:rPr>
              <w:t xml:space="preserve"> </w:t>
            </w:r>
            <w:r w:rsidRPr="002454FD">
              <w:rPr>
                <w:rStyle w:val="MTextChar"/>
                <w:rFonts w:eastAsia="Calibri"/>
              </w:rPr>
              <w:t>women,</w:t>
            </w:r>
            <w:r w:rsidRPr="002454FD">
              <w:rPr>
                <w:rStyle w:val="MTextChar"/>
                <w:rFonts w:eastAsiaTheme="minorHAnsi"/>
              </w:rPr>
              <w:t xml:space="preserve"> </w:t>
            </w:r>
            <w:r w:rsidRPr="002454FD">
              <w:rPr>
                <w:rStyle w:val="MTextChar"/>
                <w:rFonts w:eastAsia="Calibri"/>
              </w:rPr>
              <w:t>often</w:t>
            </w:r>
            <w:r w:rsidRPr="002454FD">
              <w:rPr>
                <w:rStyle w:val="MTextChar"/>
                <w:rFonts w:eastAsiaTheme="minorHAnsi"/>
              </w:rPr>
              <w:t xml:space="preserve"> </w:t>
            </w:r>
            <w:r w:rsidRPr="002454FD">
              <w:rPr>
                <w:rStyle w:val="MTextChar"/>
                <w:rFonts w:eastAsia="Calibri"/>
              </w:rPr>
              <w:t>experience</w:t>
            </w:r>
            <w:r w:rsidRPr="002454FD">
              <w:rPr>
                <w:rStyle w:val="MTextChar"/>
                <w:rFonts w:eastAsiaTheme="minorHAnsi"/>
              </w:rPr>
              <w:t xml:space="preserve"> </w:t>
            </w:r>
            <w:r w:rsidRPr="002454FD">
              <w:rPr>
                <w:rStyle w:val="MTextChar"/>
                <w:rFonts w:eastAsia="Calibri"/>
              </w:rPr>
              <w:t>difficulties</w:t>
            </w:r>
            <w:r w:rsidRPr="002454FD">
              <w:rPr>
                <w:rStyle w:val="MTextChar"/>
                <w:rFonts w:eastAsiaTheme="minorHAnsi"/>
              </w:rPr>
              <w:t xml:space="preserve"> </w:t>
            </w:r>
            <w:r w:rsidRPr="002454FD">
              <w:rPr>
                <w:rStyle w:val="MTextChar"/>
                <w:rFonts w:eastAsia="Calibri"/>
              </w:rPr>
              <w:t>in</w:t>
            </w:r>
            <w:r w:rsidRPr="002454FD">
              <w:rPr>
                <w:rStyle w:val="MTextChar"/>
                <w:rFonts w:eastAsiaTheme="minorHAnsi"/>
              </w:rPr>
              <w:t xml:space="preserve"> </w:t>
            </w:r>
            <w:r w:rsidRPr="002454FD">
              <w:rPr>
                <w:rStyle w:val="MTextChar"/>
                <w:rFonts w:eastAsia="Calibri"/>
              </w:rPr>
              <w:t>access</w:t>
            </w:r>
            <w:r w:rsidRPr="002454FD">
              <w:rPr>
                <w:rStyle w:val="MTextChar"/>
                <w:rFonts w:eastAsiaTheme="minorHAnsi"/>
              </w:rPr>
              <w:t xml:space="preserve"> </w:t>
            </w:r>
            <w:r w:rsidRPr="002454FD">
              <w:rPr>
                <w:rStyle w:val="MTextChar"/>
                <w:rFonts w:eastAsia="Calibri"/>
              </w:rPr>
              <w:t>to</w:t>
            </w:r>
            <w:r w:rsidRPr="002454FD">
              <w:rPr>
                <w:rStyle w:val="MTextChar"/>
                <w:rFonts w:eastAsiaTheme="minorHAnsi"/>
              </w:rPr>
              <w:t xml:space="preserve"> </w:t>
            </w:r>
            <w:r w:rsidRPr="002454FD">
              <w:rPr>
                <w:rStyle w:val="MTextChar"/>
                <w:rFonts w:eastAsia="Calibri"/>
              </w:rPr>
              <w:t>sexual</w:t>
            </w:r>
            <w:r w:rsidRPr="002454FD">
              <w:rPr>
                <w:rStyle w:val="MTextChar"/>
                <w:rFonts w:eastAsiaTheme="minorHAnsi"/>
              </w:rPr>
              <w:t xml:space="preserve"> </w:t>
            </w:r>
            <w:r w:rsidRPr="002454FD">
              <w:rPr>
                <w:rStyle w:val="MTextChar"/>
                <w:rFonts w:eastAsia="Calibri"/>
              </w:rPr>
              <w:t>and</w:t>
            </w:r>
            <w:r w:rsidRPr="002454FD">
              <w:rPr>
                <w:rStyle w:val="MTextChar"/>
                <w:rFonts w:eastAsiaTheme="minorHAnsi"/>
              </w:rPr>
              <w:t xml:space="preserve"> </w:t>
            </w:r>
            <w:r w:rsidRPr="002454FD">
              <w:rPr>
                <w:rStyle w:val="MTextChar"/>
                <w:rFonts w:eastAsia="Calibri"/>
              </w:rPr>
              <w:t>reproductive</w:t>
            </w:r>
            <w:r w:rsidRPr="002454FD">
              <w:rPr>
                <w:rStyle w:val="MTextChar"/>
                <w:rFonts w:eastAsiaTheme="minorHAnsi"/>
              </w:rPr>
              <w:t xml:space="preserve"> </w:t>
            </w:r>
            <w:r w:rsidRPr="002454FD">
              <w:rPr>
                <w:rStyle w:val="MTextChar"/>
                <w:rFonts w:eastAsia="Calibri"/>
              </w:rPr>
              <w:t>health</w:t>
            </w:r>
            <w:r w:rsidRPr="002454FD">
              <w:rPr>
                <w:rStyle w:val="MTextChar"/>
                <w:rFonts w:eastAsiaTheme="minorHAnsi"/>
              </w:rPr>
              <w:t xml:space="preserve"> </w:t>
            </w:r>
            <w:r w:rsidRPr="002454FD">
              <w:rPr>
                <w:rStyle w:val="MTextChar"/>
                <w:rFonts w:eastAsia="Calibri"/>
              </w:rPr>
              <w:t>services.</w:t>
            </w:r>
          </w:p>
        </w:tc>
      </w:tr>
      <w:tr w:rsidR="007F2D9F" w:rsidRPr="00837EC7" w14:paraId="27D67748"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5DE87D40" w14:textId="77777777" w:rsidR="008A5C9E" w:rsidRPr="00861C37" w:rsidRDefault="008A5C9E" w:rsidP="00BD0208">
            <w:pPr>
              <w:pStyle w:val="MSubHeader"/>
              <w:rPr>
                <w:rFonts w:eastAsia="Calibri"/>
              </w:rPr>
            </w:pPr>
            <w:r w:rsidRPr="00861C37">
              <w:rPr>
                <w:rFonts w:eastAsia="Calibri"/>
                <w:spacing w:val="-2"/>
              </w:rPr>
              <w:t>C</w:t>
            </w:r>
            <w:r w:rsidRPr="00861C37">
              <w:rPr>
                <w:rFonts w:eastAsia="Calibri"/>
                <w:spacing w:val="1"/>
              </w:rPr>
              <w:t>o</w:t>
            </w:r>
            <w:r w:rsidRPr="00861C37">
              <w:rPr>
                <w:rFonts w:eastAsia="Calibri"/>
              </w:rPr>
              <w:t>mm</w:t>
            </w:r>
            <w:r w:rsidRPr="00861C37">
              <w:rPr>
                <w:rFonts w:eastAsia="Calibri"/>
                <w:spacing w:val="-2"/>
              </w:rPr>
              <w:t>e</w:t>
            </w:r>
            <w:r w:rsidRPr="00861C37">
              <w:rPr>
                <w:rFonts w:eastAsia="Calibri"/>
              </w:rPr>
              <w:t>n</w:t>
            </w:r>
            <w:r w:rsidRPr="00861C37">
              <w:rPr>
                <w:rFonts w:eastAsia="Calibri"/>
                <w:spacing w:val="3"/>
              </w:rPr>
              <w:t>t</w:t>
            </w:r>
            <w:r w:rsidRPr="00861C37">
              <w:rPr>
                <w:rFonts w:eastAsia="Calibri"/>
              </w:rPr>
              <w:t>s</w:t>
            </w:r>
            <w:r w:rsidRPr="00861C37">
              <w:rPr>
                <w:rFonts w:ascii="Times New Roman" w:hAnsi="Times New Roman"/>
                <w:spacing w:val="-4"/>
              </w:rPr>
              <w:t xml:space="preserve"> </w:t>
            </w:r>
            <w:r w:rsidRPr="00861C37">
              <w:rPr>
                <w:rFonts w:eastAsia="Calibri"/>
              </w:rPr>
              <w:t>and</w:t>
            </w:r>
            <w:r w:rsidRPr="00861C37">
              <w:rPr>
                <w:rFonts w:ascii="Times New Roman" w:hAnsi="Times New Roman"/>
                <w:spacing w:val="1"/>
              </w:rPr>
              <w:t xml:space="preserve"> </w:t>
            </w:r>
            <w:r w:rsidRPr="00861C37">
              <w:rPr>
                <w:rFonts w:eastAsia="Calibri"/>
                <w:w w:val="106"/>
              </w:rPr>
              <w:t>l</w:t>
            </w:r>
            <w:r w:rsidRPr="00861C37">
              <w:rPr>
                <w:rFonts w:eastAsia="Calibri"/>
                <w:spacing w:val="-3"/>
                <w:w w:val="106"/>
              </w:rPr>
              <w:t>i</w:t>
            </w:r>
            <w:r w:rsidRPr="00861C37">
              <w:rPr>
                <w:rFonts w:eastAsia="Calibri"/>
                <w:spacing w:val="2"/>
                <w:w w:val="101"/>
              </w:rPr>
              <w:t>m</w:t>
            </w:r>
            <w:r w:rsidRPr="00861C37">
              <w:rPr>
                <w:rFonts w:eastAsia="Calibri"/>
                <w:w w:val="106"/>
              </w:rPr>
              <w:t>i</w:t>
            </w:r>
            <w:r w:rsidRPr="00861C37">
              <w:rPr>
                <w:rFonts w:eastAsia="Calibri"/>
                <w:spacing w:val="-2"/>
                <w:w w:val="102"/>
              </w:rPr>
              <w:t>ta</w:t>
            </w:r>
            <w:r w:rsidRPr="00861C37">
              <w:rPr>
                <w:rFonts w:eastAsia="Calibri"/>
                <w:spacing w:val="1"/>
                <w:w w:val="102"/>
              </w:rPr>
              <w:t>t</w:t>
            </w:r>
            <w:r w:rsidRPr="00861C37">
              <w:rPr>
                <w:rFonts w:eastAsia="Calibri"/>
                <w:w w:val="106"/>
              </w:rPr>
              <w:t>i</w:t>
            </w:r>
            <w:r w:rsidRPr="00861C37">
              <w:rPr>
                <w:rFonts w:eastAsia="Calibri"/>
                <w:w w:val="101"/>
              </w:rPr>
              <w:t>o</w:t>
            </w:r>
            <w:r w:rsidRPr="00861C37">
              <w:rPr>
                <w:rFonts w:eastAsia="Calibri"/>
                <w:spacing w:val="4"/>
                <w:w w:val="101"/>
              </w:rPr>
              <w:t>n</w:t>
            </w:r>
            <w:r w:rsidRPr="00861C37">
              <w:rPr>
                <w:rFonts w:eastAsia="Calibri"/>
                <w:spacing w:val="-2"/>
                <w:w w:val="101"/>
              </w:rPr>
              <w:t>s</w:t>
            </w:r>
            <w:r w:rsidRPr="00861C37">
              <w:rPr>
                <w:rFonts w:eastAsia="Calibri"/>
                <w:w w:val="102"/>
              </w:rPr>
              <w:t>:</w:t>
            </w:r>
          </w:p>
          <w:p w14:paraId="6C00FCCE" w14:textId="77777777" w:rsidR="008A5C9E" w:rsidRDefault="008A5C9E" w:rsidP="00BD0208">
            <w:pPr>
              <w:pStyle w:val="MText"/>
              <w:rPr>
                <w:rFonts w:eastAsia="Calibri"/>
              </w:rPr>
            </w:pPr>
            <w:r>
              <w:rPr>
                <w:rFonts w:eastAsia="Calibri"/>
              </w:rPr>
              <w:t>Di</w:t>
            </w:r>
            <w:r>
              <w:rPr>
                <w:rFonts w:eastAsia="Calibri"/>
                <w:spacing w:val="-1"/>
              </w:rPr>
              <w:t>s</w:t>
            </w:r>
            <w:r>
              <w:rPr>
                <w:rFonts w:eastAsia="Calibri"/>
                <w:spacing w:val="-2"/>
              </w:rPr>
              <w:t>c</w:t>
            </w:r>
            <w:r>
              <w:rPr>
                <w:rFonts w:eastAsia="Calibri"/>
              </w:rPr>
              <w:t>re</w:t>
            </w:r>
            <w:r>
              <w:rPr>
                <w:rFonts w:eastAsia="Calibri"/>
                <w:spacing w:val="-1"/>
              </w:rPr>
              <w:t>p</w:t>
            </w:r>
            <w:r>
              <w:rPr>
                <w:rFonts w:eastAsia="Calibri"/>
                <w:spacing w:val="1"/>
              </w:rPr>
              <w:t>an</w:t>
            </w:r>
            <w:r>
              <w:rPr>
                <w:rFonts w:eastAsia="Calibri"/>
              </w:rPr>
              <w:t>c</w:t>
            </w:r>
            <w:r>
              <w:rPr>
                <w:rFonts w:eastAsia="Calibri"/>
                <w:spacing w:val="-2"/>
              </w:rPr>
              <w:t>i</w:t>
            </w:r>
            <w:r>
              <w:rPr>
                <w:rFonts w:eastAsia="Calibri"/>
                <w:spacing w:val="2"/>
              </w:rPr>
              <w:t>e</w:t>
            </w:r>
            <w:r>
              <w:rPr>
                <w:rFonts w:eastAsia="Calibri"/>
              </w:rPr>
              <w:t>s</w:t>
            </w:r>
            <w:r>
              <w:rPr>
                <w:rFonts w:ascii="Times New Roman" w:hAnsi="Times New Roman"/>
                <w:spacing w:val="-19"/>
              </w:rPr>
              <w:t xml:space="preserve"> </w:t>
            </w:r>
            <w:r>
              <w:rPr>
                <w:rFonts w:eastAsia="Calibri"/>
                <w:spacing w:val="-1"/>
              </w:rPr>
              <w:t>b</w:t>
            </w:r>
            <w:r>
              <w:rPr>
                <w:rFonts w:eastAsia="Calibri"/>
              </w:rPr>
              <w:t>e</w:t>
            </w:r>
            <w:r>
              <w:rPr>
                <w:rFonts w:eastAsia="Calibri"/>
                <w:spacing w:val="-2"/>
              </w:rPr>
              <w:t>t</w:t>
            </w:r>
            <w:r>
              <w:rPr>
                <w:rFonts w:eastAsia="Calibri"/>
                <w:spacing w:val="2"/>
              </w:rPr>
              <w:t>w</w:t>
            </w:r>
            <w:r>
              <w:rPr>
                <w:rFonts w:eastAsia="Calibri"/>
                <w:spacing w:val="-3"/>
              </w:rPr>
              <w:t>ee</w:t>
            </w:r>
            <w:r>
              <w:rPr>
                <w:rFonts w:eastAsia="Calibri"/>
              </w:rPr>
              <w:t>n</w:t>
            </w:r>
            <w:r>
              <w:rPr>
                <w:rFonts w:ascii="Times New Roman" w:hAnsi="Times New Roman"/>
                <w:spacing w:val="-10"/>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3"/>
              </w:rPr>
              <w:t>s</w:t>
            </w:r>
            <w:r>
              <w:rPr>
                <w:rFonts w:eastAsia="Calibri"/>
                <w:spacing w:val="-1"/>
              </w:rPr>
              <w:t>o</w:t>
            </w:r>
            <w:r>
              <w:rPr>
                <w:rFonts w:eastAsia="Calibri"/>
                <w:spacing w:val="4"/>
              </w:rPr>
              <w:t>u</w:t>
            </w:r>
            <w:r>
              <w:rPr>
                <w:rFonts w:eastAsia="Calibri"/>
              </w:rPr>
              <w:t>r</w:t>
            </w:r>
            <w:r>
              <w:rPr>
                <w:rFonts w:eastAsia="Calibri"/>
                <w:spacing w:val="-2"/>
              </w:rPr>
              <w:t>c</w:t>
            </w:r>
            <w:r>
              <w:rPr>
                <w:rFonts w:eastAsia="Calibri"/>
              </w:rPr>
              <w:t>es</w:t>
            </w:r>
            <w:r>
              <w:rPr>
                <w:rFonts w:ascii="Times New Roman" w:hAnsi="Times New Roman"/>
                <w:spacing w:val="-14"/>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d</w:t>
            </w:r>
            <w:r>
              <w:rPr>
                <w:rFonts w:eastAsia="Calibri"/>
                <w:spacing w:val="1"/>
              </w:rPr>
              <w:t>a</w:t>
            </w:r>
            <w:r>
              <w:rPr>
                <w:rFonts w:eastAsia="Calibri"/>
                <w:spacing w:val="-2"/>
              </w:rPr>
              <w:t>t</w:t>
            </w:r>
            <w:r>
              <w:rPr>
                <w:rFonts w:eastAsia="Calibri"/>
              </w:rPr>
              <w:t>a</w:t>
            </w:r>
            <w:r>
              <w:rPr>
                <w:rFonts w:ascii="Times New Roman" w:hAnsi="Times New Roman"/>
                <w:spacing w:val="-10"/>
              </w:rPr>
              <w:t xml:space="preserve"> </w:t>
            </w:r>
            <w:r>
              <w:rPr>
                <w:rFonts w:eastAsia="Calibri"/>
                <w:spacing w:val="1"/>
              </w:rPr>
              <w:t>a</w:t>
            </w:r>
            <w:r>
              <w:rPr>
                <w:rFonts w:eastAsia="Calibri"/>
              </w:rPr>
              <w:t>t</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5"/>
              </w:rPr>
              <w:t>c</w:t>
            </w:r>
            <w:r>
              <w:rPr>
                <w:rFonts w:eastAsia="Calibri"/>
                <w:spacing w:val="1"/>
              </w:rPr>
              <w:t>o</w:t>
            </w:r>
            <w:r>
              <w:rPr>
                <w:rFonts w:eastAsia="Calibri"/>
                <w:spacing w:val="-1"/>
              </w:rPr>
              <w:t>u</w:t>
            </w:r>
            <w:r>
              <w:rPr>
                <w:rFonts w:eastAsia="Calibri"/>
                <w:spacing w:val="1"/>
              </w:rPr>
              <w:t>n</w:t>
            </w:r>
            <w:r>
              <w:rPr>
                <w:rFonts w:eastAsia="Calibri"/>
                <w:spacing w:val="-2"/>
              </w:rPr>
              <w:t>t</w:t>
            </w:r>
            <w:r>
              <w:rPr>
                <w:rFonts w:eastAsia="Calibri"/>
              </w:rPr>
              <w:t>ry</w:t>
            </w:r>
            <w:r>
              <w:rPr>
                <w:rFonts w:ascii="Times New Roman" w:hAnsi="Times New Roman"/>
                <w:spacing w:val="-11"/>
              </w:rPr>
              <w:t xml:space="preserve"> </w:t>
            </w:r>
            <w:r>
              <w:rPr>
                <w:rFonts w:eastAsia="Calibri"/>
              </w:rPr>
              <w:t>le</w:t>
            </w:r>
            <w:r>
              <w:rPr>
                <w:rFonts w:eastAsia="Calibri"/>
                <w:spacing w:val="-1"/>
              </w:rPr>
              <w:t>v</w:t>
            </w:r>
            <w:r>
              <w:rPr>
                <w:rFonts w:eastAsia="Calibri"/>
              </w:rPr>
              <w:t>el</w:t>
            </w:r>
            <w:r>
              <w:rPr>
                <w:rFonts w:ascii="Times New Roman" w:hAnsi="Times New Roman"/>
                <w:spacing w:val="-11"/>
              </w:rPr>
              <w:t xml:space="preserve"> </w:t>
            </w:r>
            <w:r>
              <w:rPr>
                <w:rFonts w:eastAsia="Calibri"/>
                <w:spacing w:val="-1"/>
              </w:rPr>
              <w:t>a</w:t>
            </w:r>
            <w:r>
              <w:rPr>
                <w:rFonts w:eastAsia="Calibri"/>
              </w:rPr>
              <w:t>re</w:t>
            </w:r>
            <w:r>
              <w:rPr>
                <w:rFonts w:ascii="Times New Roman" w:hAnsi="Times New Roman"/>
                <w:spacing w:val="-5"/>
              </w:rPr>
              <w:t xml:space="preserve"> </w:t>
            </w:r>
            <w:r>
              <w:rPr>
                <w:rFonts w:eastAsia="Calibri"/>
                <w:spacing w:val="-5"/>
              </w:rPr>
              <w:t>c</w:t>
            </w:r>
            <w:r>
              <w:rPr>
                <w:rFonts w:eastAsia="Calibri"/>
                <w:spacing w:val="3"/>
              </w:rPr>
              <w:t>o</w:t>
            </w:r>
            <w:r>
              <w:rPr>
                <w:rFonts w:eastAsia="Calibri"/>
                <w:spacing w:val="-3"/>
              </w:rPr>
              <w:t>mm</w:t>
            </w:r>
            <w:r>
              <w:rPr>
                <w:rFonts w:eastAsia="Calibri"/>
                <w:spacing w:val="-1"/>
              </w:rPr>
              <w:t>o</w:t>
            </w:r>
            <w:r>
              <w:rPr>
                <w:rFonts w:eastAsia="Calibri"/>
              </w:rPr>
              <w:t>n</w:t>
            </w:r>
            <w:r>
              <w:rPr>
                <w:rFonts w:ascii="Times New Roman" w:hAnsi="Times New Roman"/>
                <w:spacing w:val="-10"/>
              </w:rPr>
              <w:t xml:space="preserve"> </w:t>
            </w:r>
            <w:r>
              <w:rPr>
                <w:rFonts w:eastAsia="Calibri"/>
                <w:spacing w:val="-1"/>
              </w:rPr>
              <w:t>an</w:t>
            </w:r>
            <w:r>
              <w:rPr>
                <w:rFonts w:eastAsia="Calibri"/>
              </w:rPr>
              <w:t>d</w:t>
            </w:r>
            <w:r>
              <w:rPr>
                <w:rFonts w:ascii="Times New Roman" w:hAnsi="Times New Roman"/>
                <w:spacing w:val="-9"/>
              </w:rPr>
              <w:t xml:space="preserve"> </w:t>
            </w:r>
            <w:r>
              <w:rPr>
                <w:rFonts w:eastAsia="Calibri"/>
                <w:spacing w:val="1"/>
              </w:rPr>
              <w:t>t</w:t>
            </w:r>
            <w:r>
              <w:rPr>
                <w:rFonts w:eastAsia="Calibri"/>
                <w:spacing w:val="-1"/>
              </w:rPr>
              <w:t>h</w:t>
            </w:r>
            <w:r>
              <w:rPr>
                <w:rFonts w:eastAsia="Calibri"/>
              </w:rPr>
              <w:t>e</w:t>
            </w:r>
            <w:r>
              <w:rPr>
                <w:rFonts w:ascii="Times New Roman" w:hAnsi="Times New Roman"/>
                <w:spacing w:val="-10"/>
              </w:rPr>
              <w:t xml:space="preserve"> </w:t>
            </w:r>
            <w:r>
              <w:rPr>
                <w:rFonts w:eastAsia="Calibri"/>
              </w:rPr>
              <w:t>le</w:t>
            </w:r>
            <w:r>
              <w:rPr>
                <w:rFonts w:eastAsia="Calibri"/>
                <w:spacing w:val="-1"/>
              </w:rPr>
              <w:t>v</w:t>
            </w:r>
            <w:r>
              <w:rPr>
                <w:rFonts w:eastAsia="Calibri"/>
              </w:rPr>
              <w:t>el</w:t>
            </w:r>
            <w:r>
              <w:rPr>
                <w:rFonts w:ascii="Times New Roman" w:hAnsi="Times New Roman"/>
                <w:spacing w:val="-8"/>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th</w:t>
            </w:r>
            <w:r>
              <w:rPr>
                <w:rFonts w:eastAsia="Calibri"/>
              </w:rPr>
              <w:t>e</w:t>
            </w:r>
            <w:r>
              <w:rPr>
                <w:rFonts w:ascii="Times New Roman" w:hAnsi="Times New Roman"/>
              </w:rPr>
              <w:t xml:space="preserve"> </w:t>
            </w:r>
            <w:r>
              <w:rPr>
                <w:rFonts w:eastAsia="Calibri"/>
                <w:spacing w:val="1"/>
              </w:rPr>
              <w:t>a</w:t>
            </w:r>
            <w:r>
              <w:rPr>
                <w:rFonts w:eastAsia="Calibri"/>
                <w:spacing w:val="-1"/>
              </w:rPr>
              <w:t>d</w:t>
            </w:r>
            <w:r>
              <w:rPr>
                <w:rFonts w:eastAsia="Calibri"/>
                <w:spacing w:val="1"/>
              </w:rPr>
              <w:t>o</w:t>
            </w:r>
            <w:r>
              <w:rPr>
                <w:rFonts w:eastAsia="Calibri"/>
              </w:rPr>
              <w:t>le</w:t>
            </w:r>
            <w:r>
              <w:rPr>
                <w:rFonts w:eastAsia="Calibri"/>
                <w:spacing w:val="-1"/>
              </w:rPr>
              <w:t>s</w:t>
            </w:r>
            <w:r>
              <w:rPr>
                <w:rFonts w:eastAsia="Calibri"/>
                <w:spacing w:val="-2"/>
              </w:rPr>
              <w:t>c</w:t>
            </w:r>
            <w:r>
              <w:rPr>
                <w:rFonts w:eastAsia="Calibri"/>
                <w:spacing w:val="-3"/>
              </w:rPr>
              <w:t>e</w:t>
            </w:r>
            <w:r>
              <w:rPr>
                <w:rFonts w:eastAsia="Calibri"/>
                <w:spacing w:val="1"/>
              </w:rPr>
              <w:t>n</w:t>
            </w:r>
            <w:r>
              <w:rPr>
                <w:rFonts w:eastAsia="Calibri"/>
              </w:rPr>
              <w:t>t</w:t>
            </w:r>
            <w:r>
              <w:rPr>
                <w:rFonts w:ascii="Times New Roman" w:hAnsi="Times New Roman"/>
                <w:spacing w:val="-15"/>
              </w:rPr>
              <w:t xml:space="preserve"> </w:t>
            </w:r>
            <w:r>
              <w:rPr>
                <w:rFonts w:eastAsia="Calibri"/>
                <w:spacing w:val="1"/>
              </w:rPr>
              <w:t>b</w:t>
            </w:r>
            <w:r>
              <w:rPr>
                <w:rFonts w:eastAsia="Calibri"/>
              </w:rPr>
              <w:t>i</w:t>
            </w:r>
            <w:r>
              <w:rPr>
                <w:rFonts w:eastAsia="Calibri"/>
                <w:spacing w:val="-2"/>
              </w:rPr>
              <w:t>rt</w:t>
            </w:r>
            <w:r>
              <w:rPr>
                <w:rFonts w:eastAsia="Calibri"/>
              </w:rPr>
              <w:t>h</w:t>
            </w:r>
            <w:r>
              <w:rPr>
                <w:rFonts w:ascii="Times New Roman" w:hAnsi="Times New Roman"/>
                <w:spacing w:val="-7"/>
              </w:rPr>
              <w:t xml:space="preserve"> </w:t>
            </w:r>
            <w:r>
              <w:rPr>
                <w:rFonts w:eastAsia="Calibri"/>
                <w:spacing w:val="-2"/>
              </w:rPr>
              <w:t>r</w:t>
            </w:r>
            <w:r>
              <w:rPr>
                <w:rFonts w:eastAsia="Calibri"/>
                <w:spacing w:val="1"/>
              </w:rPr>
              <w:t>a</w:t>
            </w:r>
            <w:r>
              <w:rPr>
                <w:rFonts w:eastAsia="Calibri"/>
                <w:spacing w:val="-2"/>
              </w:rPr>
              <w:t>t</w:t>
            </w:r>
            <w:r>
              <w:rPr>
                <w:rFonts w:eastAsia="Calibri"/>
              </w:rPr>
              <w:t>e</w:t>
            </w:r>
            <w:r>
              <w:rPr>
                <w:rFonts w:ascii="Times New Roman" w:hAnsi="Times New Roman"/>
                <w:spacing w:val="-10"/>
              </w:rPr>
              <w:t xml:space="preserve"> </w:t>
            </w:r>
            <w:r>
              <w:rPr>
                <w:rFonts w:eastAsia="Calibri"/>
                <w:spacing w:val="1"/>
              </w:rPr>
              <w:t>d</w:t>
            </w:r>
            <w:r>
              <w:rPr>
                <w:rFonts w:eastAsia="Calibri"/>
              </w:rPr>
              <w:t>e</w:t>
            </w:r>
            <w:r>
              <w:rPr>
                <w:rFonts w:eastAsia="Calibri"/>
                <w:spacing w:val="-1"/>
              </w:rPr>
              <w:t>p</w:t>
            </w:r>
            <w:r>
              <w:rPr>
                <w:rFonts w:eastAsia="Calibri"/>
                <w:spacing w:val="-3"/>
              </w:rPr>
              <w:t>e</w:t>
            </w:r>
            <w:r>
              <w:rPr>
                <w:rFonts w:eastAsia="Calibri"/>
                <w:spacing w:val="1"/>
              </w:rPr>
              <w:t>nd</w:t>
            </w:r>
            <w:r>
              <w:rPr>
                <w:rFonts w:eastAsia="Calibri"/>
              </w:rPr>
              <w:t>s</w:t>
            </w:r>
            <w:r>
              <w:rPr>
                <w:rFonts w:ascii="Times New Roman" w:hAnsi="Times New Roman"/>
                <w:spacing w:val="-12"/>
              </w:rPr>
              <w:t xml:space="preserve"> </w:t>
            </w:r>
            <w:r>
              <w:rPr>
                <w:rFonts w:eastAsia="Calibri"/>
                <w:spacing w:val="-5"/>
              </w:rPr>
              <w:t>i</w:t>
            </w:r>
            <w:r>
              <w:rPr>
                <w:rFonts w:eastAsia="Calibri"/>
              </w:rPr>
              <w:t>n</w:t>
            </w:r>
            <w:r>
              <w:rPr>
                <w:rFonts w:ascii="Times New Roman" w:hAnsi="Times New Roman"/>
                <w:spacing w:val="-4"/>
              </w:rPr>
              <w:t xml:space="preserve"> </w:t>
            </w:r>
            <w:r>
              <w:rPr>
                <w:rFonts w:eastAsia="Calibri"/>
                <w:spacing w:val="-1"/>
              </w:rPr>
              <w:t>pa</w:t>
            </w:r>
            <w:r>
              <w:rPr>
                <w:rFonts w:eastAsia="Calibri"/>
              </w:rPr>
              <w:t>rt</w:t>
            </w:r>
            <w:r>
              <w:rPr>
                <w:rFonts w:ascii="Times New Roman" w:hAnsi="Times New Roman"/>
                <w:spacing w:val="-9"/>
              </w:rPr>
              <w:t xml:space="preserve"> </w:t>
            </w:r>
            <w:r>
              <w:rPr>
                <w:rFonts w:eastAsia="Calibri"/>
                <w:spacing w:val="-1"/>
              </w:rPr>
              <w:t>o</w:t>
            </w:r>
            <w:r>
              <w:rPr>
                <w:rFonts w:eastAsia="Calibri"/>
              </w:rPr>
              <w:t>n</w:t>
            </w:r>
            <w:r>
              <w:rPr>
                <w:rFonts w:ascii="Times New Roman" w:hAnsi="Times New Roman"/>
                <w:spacing w:val="-5"/>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3"/>
              </w:rPr>
              <w:t>s</w:t>
            </w:r>
            <w:r>
              <w:rPr>
                <w:rFonts w:eastAsia="Calibri"/>
                <w:spacing w:val="1"/>
              </w:rPr>
              <w:t>ou</w:t>
            </w:r>
            <w:r>
              <w:rPr>
                <w:rFonts w:eastAsia="Calibri"/>
              </w:rPr>
              <w:t>r</w:t>
            </w:r>
            <w:r>
              <w:rPr>
                <w:rFonts w:eastAsia="Calibri"/>
                <w:spacing w:val="-2"/>
              </w:rPr>
              <w:t>c</w:t>
            </w:r>
            <w:r>
              <w:rPr>
                <w:rFonts w:eastAsia="Calibri"/>
              </w:rPr>
              <w:t>e</w:t>
            </w:r>
            <w:r>
              <w:rPr>
                <w:rFonts w:ascii="Times New Roman" w:hAnsi="Times New Roman"/>
                <w:spacing w:val="-12"/>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th</w:t>
            </w:r>
            <w:r>
              <w:rPr>
                <w:rFonts w:eastAsia="Calibri"/>
              </w:rPr>
              <w:t>e</w:t>
            </w:r>
            <w:r>
              <w:rPr>
                <w:rFonts w:ascii="Times New Roman" w:hAnsi="Times New Roman"/>
                <w:spacing w:val="-13"/>
              </w:rPr>
              <w:t xml:space="preserve"> </w:t>
            </w:r>
            <w:r>
              <w:rPr>
                <w:rFonts w:eastAsia="Calibri"/>
                <w:spacing w:val="-1"/>
              </w:rPr>
              <w:t>d</w:t>
            </w:r>
            <w:r>
              <w:rPr>
                <w:rFonts w:eastAsia="Calibri"/>
                <w:spacing w:val="3"/>
              </w:rPr>
              <w:t>a</w:t>
            </w:r>
            <w:r>
              <w:rPr>
                <w:rFonts w:eastAsia="Calibri"/>
                <w:spacing w:val="-2"/>
              </w:rPr>
              <w:t>t</w:t>
            </w:r>
            <w:r>
              <w:rPr>
                <w:rFonts w:eastAsia="Calibri"/>
              </w:rPr>
              <w:t>a</w:t>
            </w:r>
            <w:r>
              <w:rPr>
                <w:rFonts w:ascii="Times New Roman" w:hAnsi="Times New Roman"/>
                <w:spacing w:val="-10"/>
              </w:rPr>
              <w:t xml:space="preserve"> </w:t>
            </w:r>
            <w:r>
              <w:rPr>
                <w:rFonts w:eastAsia="Calibri"/>
                <w:spacing w:val="-1"/>
              </w:rPr>
              <w:t>s</w:t>
            </w:r>
            <w:r>
              <w:rPr>
                <w:rFonts w:eastAsia="Calibri"/>
                <w:spacing w:val="2"/>
              </w:rPr>
              <w:t>e</w:t>
            </w:r>
            <w:r>
              <w:rPr>
                <w:rFonts w:eastAsia="Calibri"/>
                <w:spacing w:val="-2"/>
              </w:rPr>
              <w:t>l</w:t>
            </w:r>
            <w:r>
              <w:rPr>
                <w:rFonts w:eastAsia="Calibri"/>
                <w:spacing w:val="2"/>
              </w:rPr>
              <w:t>e</w:t>
            </w:r>
            <w:r>
              <w:rPr>
                <w:rFonts w:eastAsia="Calibri"/>
                <w:spacing w:val="-2"/>
              </w:rPr>
              <w:t>ct</w:t>
            </w:r>
            <w:r>
              <w:rPr>
                <w:rFonts w:eastAsia="Calibri"/>
                <w:spacing w:val="-3"/>
              </w:rPr>
              <w:t>e</w:t>
            </w:r>
            <w:r>
              <w:rPr>
                <w:rFonts w:eastAsia="Calibri"/>
                <w:spacing w:val="4"/>
              </w:rPr>
              <w:t>d</w:t>
            </w:r>
            <w:r>
              <w:rPr>
                <w:rFonts w:eastAsia="Calibri"/>
              </w:rPr>
              <w:t>.</w:t>
            </w:r>
          </w:p>
          <w:p w14:paraId="7CEF6C9C" w14:textId="77777777" w:rsidR="008A5C9E" w:rsidRDefault="008A5C9E" w:rsidP="00BD0208">
            <w:pPr>
              <w:pStyle w:val="MText"/>
              <w:rPr>
                <w:rFonts w:eastAsia="Calibri"/>
                <w:spacing w:val="1"/>
              </w:rPr>
            </w:pPr>
          </w:p>
          <w:p w14:paraId="08268D98" w14:textId="16FBA253" w:rsidR="008A5C9E" w:rsidRDefault="008A5C9E" w:rsidP="00BD0208">
            <w:pPr>
              <w:pStyle w:val="MText"/>
              <w:rPr>
                <w:rFonts w:eastAsia="Calibri"/>
              </w:rPr>
            </w:pPr>
            <w:r>
              <w:rPr>
                <w:rFonts w:eastAsia="Calibri"/>
                <w:spacing w:val="1"/>
              </w:rPr>
              <w:t>F</w:t>
            </w:r>
            <w:r>
              <w:rPr>
                <w:rFonts w:eastAsia="Calibri"/>
              </w:rPr>
              <w:t>or</w:t>
            </w:r>
            <w:r>
              <w:rPr>
                <w:rFonts w:ascii="Times New Roman" w:hAnsi="Times New Roman"/>
                <w:spacing w:val="-7"/>
              </w:rPr>
              <w:t xml:space="preserve"> </w:t>
            </w:r>
            <w:r>
              <w:rPr>
                <w:rFonts w:eastAsia="Calibri"/>
              </w:rPr>
              <w:t>c</w:t>
            </w:r>
            <w:r>
              <w:rPr>
                <w:rFonts w:eastAsia="Calibri"/>
                <w:spacing w:val="-2"/>
              </w:rPr>
              <w:t>i</w:t>
            </w:r>
            <w:r>
              <w:rPr>
                <w:rFonts w:eastAsia="Calibri"/>
                <w:spacing w:val="-1"/>
              </w:rPr>
              <w:t>v</w:t>
            </w:r>
            <w:r>
              <w:rPr>
                <w:rFonts w:eastAsia="Calibri"/>
              </w:rPr>
              <w:t>il</w:t>
            </w:r>
            <w:r>
              <w:rPr>
                <w:rFonts w:ascii="Times New Roman" w:hAnsi="Times New Roman"/>
                <w:spacing w:val="-10"/>
              </w:rPr>
              <w:t xml:space="preserve"> </w:t>
            </w:r>
            <w:r>
              <w:rPr>
                <w:rFonts w:eastAsia="Calibri"/>
              </w:rPr>
              <w:t>re</w:t>
            </w:r>
            <w:r>
              <w:rPr>
                <w:rFonts w:eastAsia="Calibri"/>
                <w:spacing w:val="-2"/>
              </w:rPr>
              <w:t>g</w:t>
            </w:r>
            <w:r>
              <w:rPr>
                <w:rFonts w:eastAsia="Calibri"/>
              </w:rPr>
              <w:t>i</w:t>
            </w:r>
            <w:r>
              <w:rPr>
                <w:rFonts w:eastAsia="Calibri"/>
                <w:spacing w:val="-1"/>
              </w:rPr>
              <w:t>s</w:t>
            </w:r>
            <w:r>
              <w:rPr>
                <w:rFonts w:eastAsia="Calibri"/>
                <w:spacing w:val="1"/>
              </w:rPr>
              <w:t>t</w:t>
            </w:r>
            <w:r>
              <w:rPr>
                <w:rFonts w:eastAsia="Calibri"/>
              </w:rPr>
              <w:t>r</w:t>
            </w:r>
            <w:r>
              <w:rPr>
                <w:rFonts w:eastAsia="Calibri"/>
                <w:spacing w:val="-1"/>
              </w:rPr>
              <w:t>a</w:t>
            </w:r>
            <w:r>
              <w:rPr>
                <w:rFonts w:eastAsia="Calibri"/>
                <w:spacing w:val="1"/>
              </w:rPr>
              <w:t>t</w:t>
            </w:r>
            <w:r>
              <w:rPr>
                <w:rFonts w:eastAsia="Calibri"/>
                <w:spacing w:val="-2"/>
              </w:rPr>
              <w:t>i</w:t>
            </w:r>
            <w:r>
              <w:rPr>
                <w:rFonts w:eastAsia="Calibri"/>
                <w:spacing w:val="-1"/>
              </w:rPr>
              <w:t>o</w:t>
            </w:r>
            <w:r>
              <w:rPr>
                <w:rFonts w:eastAsia="Calibri"/>
                <w:spacing w:val="4"/>
              </w:rPr>
              <w:t>n</w:t>
            </w:r>
            <w:r>
              <w:rPr>
                <w:rFonts w:eastAsia="Calibri"/>
              </w:rPr>
              <w:t>,</w:t>
            </w:r>
            <w:r>
              <w:rPr>
                <w:rFonts w:ascii="Times New Roman" w:hAnsi="Times New Roman"/>
                <w:spacing w:val="-18"/>
              </w:rPr>
              <w:t xml:space="preserve"> </w:t>
            </w:r>
            <w:r>
              <w:rPr>
                <w:rFonts w:eastAsia="Calibri"/>
                <w:spacing w:val="-2"/>
              </w:rPr>
              <w:t>r</w:t>
            </w:r>
            <w:r>
              <w:rPr>
                <w:rFonts w:eastAsia="Calibri"/>
                <w:spacing w:val="1"/>
              </w:rPr>
              <w:t>at</w:t>
            </w:r>
            <w:r>
              <w:rPr>
                <w:rFonts w:eastAsia="Calibri"/>
              </w:rPr>
              <w:t>es</w:t>
            </w:r>
            <w:r>
              <w:rPr>
                <w:rFonts w:ascii="Times New Roman" w:hAnsi="Times New Roman"/>
                <w:spacing w:val="-12"/>
              </w:rPr>
              <w:t xml:space="preserve"> </w:t>
            </w:r>
            <w:r>
              <w:rPr>
                <w:rFonts w:eastAsia="Calibri"/>
                <w:spacing w:val="1"/>
              </w:rPr>
              <w:t>a</w:t>
            </w:r>
            <w:r>
              <w:rPr>
                <w:rFonts w:eastAsia="Calibri"/>
                <w:spacing w:val="-2"/>
              </w:rPr>
              <w:t>r</w:t>
            </w:r>
            <w:r>
              <w:rPr>
                <w:rFonts w:eastAsia="Calibri"/>
              </w:rPr>
              <w:t>e</w:t>
            </w:r>
            <w:r>
              <w:rPr>
                <w:rFonts w:ascii="Times New Roman" w:hAnsi="Times New Roman"/>
                <w:spacing w:val="-8"/>
              </w:rPr>
              <w:t xml:space="preserve"> </w:t>
            </w:r>
            <w:r>
              <w:rPr>
                <w:rFonts w:eastAsia="Calibri"/>
                <w:spacing w:val="-1"/>
              </w:rPr>
              <w:t>sub</w:t>
            </w:r>
            <w:r>
              <w:rPr>
                <w:rFonts w:eastAsia="Calibri"/>
                <w:spacing w:val="1"/>
              </w:rPr>
              <w:t>j</w:t>
            </w:r>
            <w:r>
              <w:rPr>
                <w:rFonts w:eastAsia="Calibri"/>
                <w:spacing w:val="2"/>
              </w:rPr>
              <w:t>e</w:t>
            </w:r>
            <w:r>
              <w:rPr>
                <w:rFonts w:eastAsia="Calibri"/>
                <w:spacing w:val="-5"/>
              </w:rPr>
              <w:t>c</w:t>
            </w:r>
            <w:r>
              <w:rPr>
                <w:rFonts w:eastAsia="Calibri"/>
              </w:rPr>
              <w:t>t</w:t>
            </w:r>
            <w:r>
              <w:rPr>
                <w:rFonts w:ascii="Times New Roman" w:hAnsi="Times New Roman"/>
                <w:spacing w:val="-12"/>
              </w:rPr>
              <w:t xml:space="preserve"> </w:t>
            </w:r>
            <w:r>
              <w:rPr>
                <w:rFonts w:eastAsia="Calibri"/>
                <w:spacing w:val="3"/>
              </w:rPr>
              <w:t>t</w:t>
            </w:r>
            <w:r>
              <w:rPr>
                <w:rFonts w:eastAsia="Calibri"/>
              </w:rPr>
              <w:t>o</w:t>
            </w:r>
            <w:r>
              <w:rPr>
                <w:rFonts w:ascii="Times New Roman" w:hAnsi="Times New Roman"/>
                <w:spacing w:val="-8"/>
              </w:rPr>
              <w:t xml:space="preserve"> </w:t>
            </w:r>
            <w:r>
              <w:rPr>
                <w:rFonts w:eastAsia="Calibri"/>
              </w:rPr>
              <w:t>l</w:t>
            </w:r>
            <w:r>
              <w:rPr>
                <w:rFonts w:eastAsia="Calibri"/>
                <w:spacing w:val="-2"/>
              </w:rPr>
              <w:t>i</w:t>
            </w:r>
            <w:r>
              <w:rPr>
                <w:rFonts w:eastAsia="Calibri"/>
              </w:rPr>
              <w:t>mi</w:t>
            </w:r>
            <w:r>
              <w:rPr>
                <w:rFonts w:eastAsia="Calibri"/>
                <w:spacing w:val="-2"/>
              </w:rPr>
              <w:t>t</w:t>
            </w:r>
            <w:r>
              <w:rPr>
                <w:rFonts w:eastAsia="Calibri"/>
                <w:spacing w:val="1"/>
              </w:rPr>
              <w:t>at</w:t>
            </w:r>
            <w:r>
              <w:rPr>
                <w:rFonts w:eastAsia="Calibri"/>
                <w:spacing w:val="-2"/>
              </w:rPr>
              <w:t>i</w:t>
            </w:r>
            <w:r>
              <w:rPr>
                <w:rFonts w:eastAsia="Calibri"/>
                <w:spacing w:val="-1"/>
              </w:rPr>
              <w:t>o</w:t>
            </w:r>
            <w:r>
              <w:rPr>
                <w:rFonts w:eastAsia="Calibri"/>
                <w:spacing w:val="1"/>
              </w:rPr>
              <w:t>n</w:t>
            </w:r>
            <w:r>
              <w:rPr>
                <w:rFonts w:eastAsia="Calibri"/>
              </w:rPr>
              <w:t>s</w:t>
            </w:r>
            <w:r>
              <w:rPr>
                <w:rFonts w:ascii="Times New Roman" w:hAnsi="Times New Roman"/>
                <w:spacing w:val="-14"/>
              </w:rPr>
              <w:t xml:space="preserve"> </w:t>
            </w:r>
            <w:r>
              <w:rPr>
                <w:rFonts w:eastAsia="Calibri"/>
                <w:spacing w:val="-3"/>
              </w:rPr>
              <w:t>w</w:t>
            </w:r>
            <w:r>
              <w:rPr>
                <w:rFonts w:eastAsia="Calibri"/>
                <w:spacing w:val="1"/>
              </w:rPr>
              <w:t>h</w:t>
            </w:r>
            <w:r>
              <w:rPr>
                <w:rFonts w:eastAsia="Calibri"/>
              </w:rPr>
              <w:t>i</w:t>
            </w:r>
            <w:r>
              <w:rPr>
                <w:rFonts w:eastAsia="Calibri"/>
                <w:spacing w:val="-2"/>
              </w:rPr>
              <w:t>c</w:t>
            </w:r>
            <w:r>
              <w:rPr>
                <w:rFonts w:eastAsia="Calibri"/>
              </w:rPr>
              <w:t>h</w:t>
            </w:r>
            <w:r>
              <w:rPr>
                <w:rFonts w:ascii="Times New Roman" w:hAnsi="Times New Roman"/>
                <w:spacing w:val="-11"/>
              </w:rPr>
              <w:t xml:space="preserve"> </w:t>
            </w:r>
            <w:r>
              <w:rPr>
                <w:rFonts w:eastAsia="Calibri"/>
                <w:spacing w:val="-1"/>
              </w:rPr>
              <w:t>d</w:t>
            </w:r>
            <w:r>
              <w:rPr>
                <w:rFonts w:eastAsia="Calibri"/>
              </w:rPr>
              <w:t>e</w:t>
            </w:r>
            <w:r>
              <w:rPr>
                <w:rFonts w:eastAsia="Calibri"/>
                <w:spacing w:val="1"/>
              </w:rPr>
              <w:t>p</w:t>
            </w:r>
            <w:r>
              <w:rPr>
                <w:rFonts w:eastAsia="Calibri"/>
                <w:spacing w:val="-3"/>
              </w:rPr>
              <w:t>e</w:t>
            </w:r>
            <w:r>
              <w:rPr>
                <w:rFonts w:eastAsia="Calibri"/>
                <w:spacing w:val="1"/>
              </w:rPr>
              <w:t>n</w:t>
            </w:r>
            <w:r>
              <w:rPr>
                <w:rFonts w:eastAsia="Calibri"/>
              </w:rPr>
              <w:t>d</w:t>
            </w:r>
            <w:r>
              <w:rPr>
                <w:rFonts w:ascii="Times New Roman" w:hAnsi="Times New Roman"/>
                <w:spacing w:val="-12"/>
              </w:rPr>
              <w:t xml:space="preserve"> </w:t>
            </w:r>
            <w:r>
              <w:rPr>
                <w:rFonts w:eastAsia="Calibri"/>
                <w:spacing w:val="-1"/>
              </w:rPr>
              <w:t>o</w:t>
            </w:r>
            <w:r>
              <w:rPr>
                <w:rFonts w:eastAsia="Calibri"/>
              </w:rPr>
              <w:t>n</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5"/>
              </w:rPr>
              <w:t xml:space="preserve"> </w:t>
            </w:r>
            <w:r>
              <w:rPr>
                <w:rFonts w:eastAsia="Calibri"/>
                <w:spacing w:val="-5"/>
              </w:rPr>
              <w:t>c</w:t>
            </w:r>
            <w:r>
              <w:rPr>
                <w:rFonts w:eastAsia="Calibri"/>
                <w:spacing w:val="3"/>
              </w:rPr>
              <w:t>o</w:t>
            </w:r>
            <w:r>
              <w:rPr>
                <w:rFonts w:eastAsia="Calibri"/>
                <w:spacing w:val="-5"/>
              </w:rPr>
              <w:t>m</w:t>
            </w:r>
            <w:r>
              <w:rPr>
                <w:rFonts w:eastAsia="Calibri"/>
                <w:spacing w:val="4"/>
              </w:rPr>
              <w:t>p</w:t>
            </w:r>
            <w:r>
              <w:rPr>
                <w:rFonts w:eastAsia="Calibri"/>
                <w:spacing w:val="-2"/>
              </w:rPr>
              <w:t>l</w:t>
            </w:r>
            <w:r>
              <w:rPr>
                <w:rFonts w:eastAsia="Calibri"/>
              </w:rPr>
              <w:t>e</w:t>
            </w:r>
            <w:r>
              <w:rPr>
                <w:rFonts w:eastAsia="Calibri"/>
                <w:spacing w:val="1"/>
              </w:rPr>
              <w:t>t</w:t>
            </w:r>
            <w:r>
              <w:rPr>
                <w:rFonts w:eastAsia="Calibri"/>
                <w:spacing w:val="-3"/>
              </w:rPr>
              <w:t>e</w:t>
            </w:r>
            <w:r>
              <w:rPr>
                <w:rFonts w:eastAsia="Calibri"/>
                <w:spacing w:val="1"/>
              </w:rPr>
              <w:t>n</w:t>
            </w:r>
            <w:r>
              <w:rPr>
                <w:rFonts w:eastAsia="Calibri"/>
              </w:rPr>
              <w:t>e</w:t>
            </w:r>
            <w:r>
              <w:rPr>
                <w:rFonts w:eastAsia="Calibri"/>
                <w:spacing w:val="-1"/>
              </w:rPr>
              <w:t>s</w:t>
            </w:r>
            <w:r>
              <w:rPr>
                <w:rFonts w:eastAsia="Calibri"/>
              </w:rPr>
              <w:t>s</w:t>
            </w:r>
            <w:r>
              <w:rPr>
                <w:rFonts w:ascii="Times New Roman" w:hAnsi="Times New Roman"/>
                <w:spacing w:val="-16"/>
              </w:rPr>
              <w:t xml:space="preserve"> </w:t>
            </w:r>
            <w:r>
              <w:rPr>
                <w:rFonts w:eastAsia="Calibri"/>
                <w:spacing w:val="1"/>
              </w:rPr>
              <w:t>o</w:t>
            </w:r>
            <w:r>
              <w:rPr>
                <w:rFonts w:eastAsia="Calibri"/>
              </w:rPr>
              <w:t>f</w:t>
            </w:r>
            <w:r>
              <w:rPr>
                <w:rFonts w:ascii="Times New Roman" w:hAnsi="Times New Roman"/>
                <w:spacing w:val="-12"/>
              </w:rPr>
              <w:t xml:space="preserve"> </w:t>
            </w:r>
            <w:r>
              <w:rPr>
                <w:rFonts w:eastAsia="Calibri"/>
                <w:spacing w:val="1"/>
              </w:rPr>
              <w:t>b</w:t>
            </w:r>
            <w:r>
              <w:rPr>
                <w:rFonts w:eastAsia="Calibri"/>
              </w:rPr>
              <w:t>i</w:t>
            </w:r>
            <w:r>
              <w:rPr>
                <w:rFonts w:eastAsia="Calibri"/>
                <w:spacing w:val="-2"/>
              </w:rPr>
              <w:t>r</w:t>
            </w:r>
            <w:r>
              <w:rPr>
                <w:rFonts w:eastAsia="Calibri"/>
                <w:spacing w:val="1"/>
              </w:rPr>
              <w:t>t</w:t>
            </w:r>
            <w:r>
              <w:rPr>
                <w:rFonts w:eastAsia="Calibri"/>
              </w:rPr>
              <w:t>h</w:t>
            </w:r>
            <w:r>
              <w:rPr>
                <w:rFonts w:ascii="Times New Roman" w:hAnsi="Times New Roman"/>
              </w:rPr>
              <w:t xml:space="preserve"> </w:t>
            </w:r>
            <w:r>
              <w:rPr>
                <w:rFonts w:eastAsia="Calibri"/>
              </w:rPr>
              <w:t>r</w:t>
            </w:r>
            <w:r>
              <w:rPr>
                <w:rFonts w:eastAsia="Calibri"/>
                <w:spacing w:val="2"/>
              </w:rPr>
              <w:t>e</w:t>
            </w:r>
            <w:r>
              <w:rPr>
                <w:rFonts w:eastAsia="Calibri"/>
                <w:spacing w:val="-2"/>
              </w:rPr>
              <w:t>g</w:t>
            </w:r>
            <w:r>
              <w:rPr>
                <w:rFonts w:eastAsia="Calibri"/>
              </w:rPr>
              <w:t>i</w:t>
            </w:r>
            <w:r>
              <w:rPr>
                <w:rFonts w:eastAsia="Calibri"/>
                <w:spacing w:val="-1"/>
              </w:rPr>
              <w:t>s</w:t>
            </w:r>
            <w:r>
              <w:rPr>
                <w:rFonts w:eastAsia="Calibri"/>
                <w:spacing w:val="-2"/>
              </w:rPr>
              <w:t>tr</w:t>
            </w:r>
            <w:r>
              <w:rPr>
                <w:rFonts w:eastAsia="Calibri"/>
                <w:spacing w:val="3"/>
              </w:rPr>
              <w:t>a</w:t>
            </w:r>
            <w:r>
              <w:rPr>
                <w:rFonts w:eastAsia="Calibri"/>
                <w:spacing w:val="1"/>
              </w:rPr>
              <w:t>t</w:t>
            </w:r>
            <w:r>
              <w:rPr>
                <w:rFonts w:eastAsia="Calibri"/>
                <w:spacing w:val="-2"/>
              </w:rPr>
              <w:t>i</w:t>
            </w:r>
            <w:r>
              <w:rPr>
                <w:rFonts w:eastAsia="Calibri"/>
                <w:spacing w:val="-1"/>
              </w:rPr>
              <w:t>o</w:t>
            </w:r>
            <w:r>
              <w:rPr>
                <w:rFonts w:eastAsia="Calibri"/>
                <w:spacing w:val="1"/>
              </w:rPr>
              <w:t>n</w:t>
            </w:r>
            <w:r>
              <w:rPr>
                <w:rFonts w:eastAsia="Calibri"/>
              </w:rPr>
              <w:t>,</w:t>
            </w:r>
            <w:r>
              <w:rPr>
                <w:rFonts w:ascii="Times New Roman" w:hAnsi="Times New Roman"/>
                <w:spacing w:val="-16"/>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3"/>
              </w:rPr>
              <w:t>t</w:t>
            </w:r>
            <w:r>
              <w:rPr>
                <w:rFonts w:eastAsia="Calibri"/>
                <w:spacing w:val="-2"/>
              </w:rPr>
              <w:t>r</w:t>
            </w:r>
            <w:r>
              <w:rPr>
                <w:rFonts w:eastAsia="Calibri"/>
                <w:spacing w:val="-3"/>
              </w:rPr>
              <w:t>e</w:t>
            </w:r>
            <w:r>
              <w:rPr>
                <w:rFonts w:eastAsia="Calibri"/>
                <w:spacing w:val="3"/>
              </w:rPr>
              <w:t>a</w:t>
            </w:r>
            <w:r>
              <w:rPr>
                <w:rFonts w:eastAsia="Calibri"/>
                <w:spacing w:val="1"/>
              </w:rPr>
              <w:t>t</w:t>
            </w:r>
            <w:r>
              <w:rPr>
                <w:rFonts w:eastAsia="Calibri"/>
                <w:spacing w:val="-3"/>
              </w:rPr>
              <w:t>me</w:t>
            </w:r>
            <w:r>
              <w:rPr>
                <w:rFonts w:eastAsia="Calibri"/>
                <w:spacing w:val="-1"/>
              </w:rPr>
              <w:t>n</w:t>
            </w:r>
            <w:r>
              <w:rPr>
                <w:rFonts w:eastAsia="Calibri"/>
              </w:rPr>
              <w:t>t</w:t>
            </w:r>
            <w:r>
              <w:rPr>
                <w:rFonts w:ascii="Times New Roman" w:hAnsi="Times New Roman"/>
                <w:spacing w:val="-14"/>
              </w:rPr>
              <w:t xml:space="preserve"> </w:t>
            </w:r>
            <w:r>
              <w:rPr>
                <w:rFonts w:eastAsia="Calibri"/>
                <w:spacing w:val="1"/>
              </w:rPr>
              <w:t>o</w:t>
            </w:r>
            <w:r>
              <w:rPr>
                <w:rFonts w:eastAsia="Calibri"/>
              </w:rPr>
              <w:t>f</w:t>
            </w:r>
            <w:r>
              <w:rPr>
                <w:rFonts w:ascii="Times New Roman" w:hAnsi="Times New Roman"/>
                <w:spacing w:val="-7"/>
              </w:rPr>
              <w:t xml:space="preserve"> </w:t>
            </w:r>
            <w:r>
              <w:rPr>
                <w:rFonts w:eastAsia="Calibri"/>
              </w:rPr>
              <w:t>i</w:t>
            </w:r>
            <w:r>
              <w:rPr>
                <w:rFonts w:eastAsia="Calibri"/>
                <w:spacing w:val="-1"/>
              </w:rPr>
              <w:t>n</w:t>
            </w:r>
            <w:r>
              <w:rPr>
                <w:rFonts w:eastAsia="Calibri"/>
                <w:spacing w:val="-3"/>
              </w:rPr>
              <w:t>f</w:t>
            </w:r>
            <w:r>
              <w:rPr>
                <w:rFonts w:eastAsia="Calibri"/>
                <w:spacing w:val="1"/>
              </w:rPr>
              <w:t>a</w:t>
            </w:r>
            <w:r>
              <w:rPr>
                <w:rFonts w:eastAsia="Calibri"/>
                <w:spacing w:val="-1"/>
              </w:rPr>
              <w:t>n</w:t>
            </w:r>
            <w:r>
              <w:rPr>
                <w:rFonts w:eastAsia="Calibri"/>
                <w:spacing w:val="1"/>
              </w:rPr>
              <w:t>t</w:t>
            </w:r>
            <w:r>
              <w:rPr>
                <w:rFonts w:eastAsia="Calibri"/>
              </w:rPr>
              <w:t>s</w:t>
            </w:r>
            <w:r>
              <w:rPr>
                <w:rFonts w:ascii="Times New Roman" w:hAnsi="Times New Roman"/>
                <w:spacing w:val="-14"/>
              </w:rPr>
              <w:t xml:space="preserve"> </w:t>
            </w:r>
            <w:r>
              <w:rPr>
                <w:rFonts w:eastAsia="Calibri"/>
                <w:spacing w:val="1"/>
              </w:rPr>
              <w:t>bo</w:t>
            </w:r>
            <w:r>
              <w:rPr>
                <w:rFonts w:eastAsia="Calibri"/>
                <w:spacing w:val="-2"/>
              </w:rPr>
              <w:t>r</w:t>
            </w:r>
            <w:r>
              <w:rPr>
                <w:rFonts w:eastAsia="Calibri"/>
              </w:rPr>
              <w:t>n</w:t>
            </w:r>
            <w:r>
              <w:rPr>
                <w:rFonts w:ascii="Times New Roman" w:hAnsi="Times New Roman"/>
                <w:spacing w:val="-10"/>
              </w:rPr>
              <w:t xml:space="preserve"> </w:t>
            </w:r>
            <w:r>
              <w:rPr>
                <w:rFonts w:eastAsia="Calibri"/>
                <w:spacing w:val="1"/>
              </w:rPr>
              <w:t>a</w:t>
            </w:r>
            <w:r>
              <w:rPr>
                <w:rFonts w:eastAsia="Calibri"/>
              </w:rPr>
              <w:t>li</w:t>
            </w:r>
            <w:r>
              <w:rPr>
                <w:rFonts w:eastAsia="Calibri"/>
                <w:spacing w:val="-3"/>
              </w:rPr>
              <w:t>v</w:t>
            </w:r>
            <w:r>
              <w:rPr>
                <w:rFonts w:eastAsia="Calibri"/>
              </w:rPr>
              <w:t>e</w:t>
            </w:r>
            <w:r>
              <w:rPr>
                <w:rFonts w:ascii="Times New Roman" w:hAnsi="Times New Roman"/>
                <w:spacing w:val="-9"/>
              </w:rPr>
              <w:t xml:space="preserve"> </w:t>
            </w:r>
            <w:r w:rsidRPr="008446AC">
              <w:rPr>
                <w:rFonts w:eastAsia="Calibri"/>
                <w:spacing w:val="-1"/>
              </w:rPr>
              <w:t>bu</w:t>
            </w:r>
            <w:r w:rsidRPr="008446AC">
              <w:rPr>
                <w:rFonts w:eastAsia="Calibri"/>
              </w:rPr>
              <w:t>t</w:t>
            </w:r>
            <w:r w:rsidRPr="008446AC">
              <w:rPr>
                <w:spacing w:val="-9"/>
              </w:rPr>
              <w:t xml:space="preserve"> that </w:t>
            </w:r>
            <w:r w:rsidRPr="008446AC">
              <w:rPr>
                <w:rFonts w:eastAsia="Calibri"/>
                <w:spacing w:val="1"/>
              </w:rPr>
              <w:t>d</w:t>
            </w:r>
            <w:r w:rsidRPr="008446AC">
              <w:rPr>
                <w:rFonts w:eastAsia="Calibri"/>
                <w:spacing w:val="-2"/>
              </w:rPr>
              <w:t>i</w:t>
            </w:r>
            <w:r w:rsidRPr="008446AC">
              <w:rPr>
                <w:rFonts w:eastAsia="Calibri"/>
              </w:rPr>
              <w:t>e</w:t>
            </w:r>
            <w:r w:rsidRPr="008446AC">
              <w:rPr>
                <w:spacing w:val="-9"/>
              </w:rPr>
              <w:t xml:space="preserve"> </w:t>
            </w:r>
            <w:r w:rsidRPr="008446AC">
              <w:rPr>
                <w:rFonts w:eastAsia="Calibri"/>
                <w:spacing w:val="1"/>
              </w:rPr>
              <w:t>b</w:t>
            </w:r>
            <w:r w:rsidRPr="008446AC">
              <w:rPr>
                <w:rFonts w:eastAsia="Calibri"/>
              </w:rPr>
              <w:t>e</w:t>
            </w:r>
            <w:r w:rsidRPr="008446AC">
              <w:rPr>
                <w:rFonts w:eastAsia="Calibri"/>
                <w:spacing w:val="-1"/>
              </w:rPr>
              <w:t>f</w:t>
            </w:r>
            <w:r w:rsidRPr="008446AC">
              <w:rPr>
                <w:rFonts w:eastAsia="Calibri"/>
                <w:spacing w:val="1"/>
              </w:rPr>
              <w:t>o</w:t>
            </w:r>
            <w:r w:rsidRPr="008446AC">
              <w:rPr>
                <w:rFonts w:eastAsia="Calibri"/>
                <w:spacing w:val="-2"/>
              </w:rPr>
              <w:t>r</w:t>
            </w:r>
            <w:r w:rsidRPr="008446AC">
              <w:rPr>
                <w:rFonts w:eastAsia="Calibri"/>
              </w:rPr>
              <w:t>e</w:t>
            </w:r>
            <w:r>
              <w:rPr>
                <w:rFonts w:ascii="Times New Roman" w:hAnsi="Times New Roman"/>
                <w:spacing w:val="-10"/>
              </w:rPr>
              <w:t xml:space="preserve"> </w:t>
            </w:r>
            <w:r>
              <w:rPr>
                <w:rFonts w:eastAsia="Calibri"/>
                <w:spacing w:val="-2"/>
              </w:rPr>
              <w:t>r</w:t>
            </w:r>
            <w:r>
              <w:rPr>
                <w:rFonts w:eastAsia="Calibri"/>
                <w:spacing w:val="2"/>
              </w:rPr>
              <w:t>e</w:t>
            </w:r>
            <w:r>
              <w:rPr>
                <w:rFonts w:eastAsia="Calibri"/>
                <w:spacing w:val="-2"/>
              </w:rPr>
              <w:t>g</w:t>
            </w:r>
            <w:r>
              <w:rPr>
                <w:rFonts w:eastAsia="Calibri"/>
              </w:rPr>
              <w:t>i</w:t>
            </w:r>
            <w:r>
              <w:rPr>
                <w:rFonts w:eastAsia="Calibri"/>
                <w:spacing w:val="-1"/>
              </w:rPr>
              <w:t>s</w:t>
            </w:r>
            <w:r>
              <w:rPr>
                <w:rFonts w:eastAsia="Calibri"/>
                <w:spacing w:val="1"/>
              </w:rPr>
              <w:t>t</w:t>
            </w:r>
            <w:r>
              <w:rPr>
                <w:rFonts w:eastAsia="Calibri"/>
                <w:spacing w:val="-2"/>
              </w:rPr>
              <w:t>r</w:t>
            </w:r>
            <w:r>
              <w:rPr>
                <w:rFonts w:eastAsia="Calibri"/>
                <w:spacing w:val="1"/>
              </w:rPr>
              <w:t>at</w:t>
            </w:r>
            <w:r>
              <w:rPr>
                <w:rFonts w:eastAsia="Calibri"/>
                <w:spacing w:val="-2"/>
              </w:rPr>
              <w:t>i</w:t>
            </w:r>
            <w:r>
              <w:rPr>
                <w:rFonts w:eastAsia="Calibri"/>
                <w:spacing w:val="-1"/>
              </w:rPr>
              <w:t>o</w:t>
            </w:r>
            <w:r>
              <w:rPr>
                <w:rFonts w:eastAsia="Calibri"/>
              </w:rPr>
              <w:t>n</w:t>
            </w:r>
            <w:r>
              <w:rPr>
                <w:rFonts w:ascii="Times New Roman" w:hAnsi="Times New Roman"/>
                <w:spacing w:val="-15"/>
              </w:rPr>
              <w:t xml:space="preserve"> </w:t>
            </w:r>
            <w:r>
              <w:rPr>
                <w:rFonts w:eastAsia="Calibri"/>
                <w:spacing w:val="-1"/>
              </w:rPr>
              <w:t>o</w:t>
            </w:r>
            <w:r>
              <w:rPr>
                <w:rFonts w:eastAsia="Calibri"/>
              </w:rPr>
              <w:t>r</w:t>
            </w:r>
            <w:r>
              <w:rPr>
                <w:rFonts w:ascii="Times New Roman" w:hAnsi="Times New Roman"/>
                <w:spacing w:val="-6"/>
              </w:rPr>
              <w:t xml:space="preserve"> </w:t>
            </w:r>
            <w:r>
              <w:rPr>
                <w:rFonts w:eastAsia="Calibri"/>
                <w:spacing w:val="2"/>
              </w:rPr>
              <w:t>w</w:t>
            </w:r>
            <w:r>
              <w:rPr>
                <w:rFonts w:eastAsia="Calibri"/>
                <w:spacing w:val="-5"/>
              </w:rPr>
              <w:t>i</w:t>
            </w:r>
            <w:r>
              <w:rPr>
                <w:rFonts w:eastAsia="Calibri"/>
                <w:spacing w:val="1"/>
              </w:rPr>
              <w:t>th</w:t>
            </w:r>
            <w:r>
              <w:rPr>
                <w:rFonts w:eastAsia="Calibri"/>
                <w:spacing w:val="-2"/>
              </w:rPr>
              <w:t>i</w:t>
            </w:r>
            <w:r>
              <w:rPr>
                <w:rFonts w:eastAsia="Calibri"/>
              </w:rPr>
              <w:t>n</w:t>
            </w:r>
            <w:r>
              <w:rPr>
                <w:rFonts w:ascii="Times New Roman" w:hAnsi="Times New Roman"/>
                <w:spacing w:val="-11"/>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2"/>
              </w:rPr>
              <w:t>f</w:t>
            </w:r>
            <w:r>
              <w:rPr>
                <w:rFonts w:eastAsia="Calibri"/>
              </w:rPr>
              <w:t>ir</w:t>
            </w:r>
            <w:r>
              <w:rPr>
                <w:rFonts w:eastAsia="Calibri"/>
                <w:spacing w:val="-3"/>
              </w:rPr>
              <w:t>s</w:t>
            </w:r>
            <w:r>
              <w:rPr>
                <w:rFonts w:eastAsia="Calibri"/>
              </w:rPr>
              <w:t>t</w:t>
            </w:r>
            <w:r>
              <w:rPr>
                <w:rFonts w:ascii="Times New Roman" w:hAnsi="Times New Roman"/>
                <w:spacing w:val="-9"/>
              </w:rPr>
              <w:t xml:space="preserve"> </w:t>
            </w:r>
            <w:r>
              <w:rPr>
                <w:rFonts w:eastAsia="Calibri"/>
              </w:rPr>
              <w:t>24</w:t>
            </w:r>
            <w:r>
              <w:rPr>
                <w:rFonts w:ascii="Times New Roman" w:hAnsi="Times New Roman"/>
                <w:spacing w:val="-11"/>
              </w:rPr>
              <w:t xml:space="preserve"> </w:t>
            </w:r>
            <w:r>
              <w:rPr>
                <w:rFonts w:eastAsia="Calibri"/>
                <w:spacing w:val="1"/>
              </w:rPr>
              <w:t>ho</w:t>
            </w:r>
            <w:r>
              <w:rPr>
                <w:rFonts w:eastAsia="Calibri"/>
                <w:spacing w:val="-1"/>
              </w:rPr>
              <w:t>u</w:t>
            </w:r>
            <w:r>
              <w:rPr>
                <w:rFonts w:eastAsia="Calibri"/>
              </w:rPr>
              <w:t>rs</w:t>
            </w:r>
            <w:r>
              <w:rPr>
                <w:rFonts w:ascii="Times New Roman" w:hAnsi="Times New Roman"/>
                <w:spacing w:val="-13"/>
              </w:rPr>
              <w:t xml:space="preserve"> </w:t>
            </w:r>
            <w:r>
              <w:rPr>
                <w:rFonts w:eastAsia="Calibri"/>
                <w:spacing w:val="1"/>
              </w:rPr>
              <w:t>o</w:t>
            </w:r>
            <w:r>
              <w:rPr>
                <w:rFonts w:eastAsia="Calibri"/>
              </w:rPr>
              <w:t>f</w:t>
            </w:r>
            <w:r>
              <w:rPr>
                <w:rFonts w:ascii="Times New Roman" w:hAnsi="Times New Roman"/>
              </w:rPr>
              <w:t xml:space="preserve"> </w:t>
            </w:r>
            <w:r>
              <w:rPr>
                <w:rFonts w:eastAsia="Calibri"/>
              </w:rPr>
              <w:t>li</w:t>
            </w:r>
            <w:r>
              <w:rPr>
                <w:rFonts w:eastAsia="Calibri"/>
                <w:spacing w:val="-1"/>
              </w:rPr>
              <w:t>f</w:t>
            </w:r>
            <w:r>
              <w:rPr>
                <w:rFonts w:eastAsia="Calibri"/>
              </w:rPr>
              <w:t>e,</w:t>
            </w:r>
            <w:r>
              <w:rPr>
                <w:rFonts w:ascii="Times New Roman" w:hAnsi="Times New Roman"/>
                <w:spacing w:val="-9"/>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1"/>
              </w:rPr>
              <w:t>qu</w:t>
            </w:r>
            <w:r>
              <w:rPr>
                <w:rFonts w:eastAsia="Calibri"/>
                <w:spacing w:val="1"/>
              </w:rPr>
              <w:t>a</w:t>
            </w:r>
            <w:r>
              <w:rPr>
                <w:rFonts w:eastAsia="Calibri"/>
              </w:rPr>
              <w:t>l</w:t>
            </w:r>
            <w:r>
              <w:rPr>
                <w:rFonts w:eastAsia="Calibri"/>
                <w:spacing w:val="-2"/>
              </w:rPr>
              <w:t>i</w:t>
            </w:r>
            <w:r>
              <w:rPr>
                <w:rFonts w:eastAsia="Calibri"/>
                <w:spacing w:val="1"/>
              </w:rPr>
              <w:t>t</w:t>
            </w:r>
            <w:r>
              <w:rPr>
                <w:rFonts w:eastAsia="Calibri"/>
              </w:rPr>
              <w:t>y</w:t>
            </w:r>
            <w:r>
              <w:rPr>
                <w:rFonts w:ascii="Times New Roman" w:hAnsi="Times New Roman"/>
                <w:spacing w:val="-11"/>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th</w:t>
            </w:r>
            <w:r>
              <w:rPr>
                <w:rFonts w:eastAsia="Calibri"/>
              </w:rPr>
              <w:t>e</w:t>
            </w:r>
            <w:r>
              <w:rPr>
                <w:rFonts w:ascii="Times New Roman" w:hAnsi="Times New Roman"/>
                <w:spacing w:val="-10"/>
              </w:rPr>
              <w:t xml:space="preserve"> </w:t>
            </w:r>
            <w:r>
              <w:rPr>
                <w:rFonts w:eastAsia="Calibri"/>
              </w:rPr>
              <w:t>r</w:t>
            </w:r>
            <w:r>
              <w:rPr>
                <w:rFonts w:eastAsia="Calibri"/>
                <w:spacing w:val="-3"/>
              </w:rPr>
              <w:t>e</w:t>
            </w:r>
            <w:r>
              <w:rPr>
                <w:rFonts w:eastAsia="Calibri"/>
                <w:spacing w:val="1"/>
              </w:rPr>
              <w:t>p</w:t>
            </w:r>
            <w:r>
              <w:rPr>
                <w:rFonts w:eastAsia="Calibri"/>
                <w:spacing w:val="-1"/>
              </w:rPr>
              <w:t>o</w:t>
            </w:r>
            <w:r>
              <w:rPr>
                <w:rFonts w:eastAsia="Calibri"/>
              </w:rPr>
              <w:t>r</w:t>
            </w:r>
            <w:r>
              <w:rPr>
                <w:rFonts w:eastAsia="Calibri"/>
                <w:spacing w:val="-2"/>
              </w:rPr>
              <w:t>t</w:t>
            </w:r>
            <w:r>
              <w:rPr>
                <w:rFonts w:eastAsia="Calibri"/>
                <w:spacing w:val="2"/>
              </w:rPr>
              <w:t>e</w:t>
            </w:r>
            <w:r>
              <w:rPr>
                <w:rFonts w:eastAsia="Calibri"/>
              </w:rPr>
              <w:t>d</w:t>
            </w:r>
            <w:r>
              <w:rPr>
                <w:rFonts w:ascii="Times New Roman" w:hAnsi="Times New Roman"/>
                <w:spacing w:val="-13"/>
              </w:rPr>
              <w:t xml:space="preserve"> </w:t>
            </w:r>
            <w:r>
              <w:rPr>
                <w:rFonts w:eastAsia="Calibri"/>
                <w:spacing w:val="-2"/>
              </w:rPr>
              <w:t>i</w:t>
            </w:r>
            <w:r>
              <w:rPr>
                <w:rFonts w:eastAsia="Calibri"/>
                <w:spacing w:val="1"/>
              </w:rPr>
              <w:t>n</w:t>
            </w:r>
            <w:r>
              <w:rPr>
                <w:rFonts w:eastAsia="Calibri"/>
                <w:spacing w:val="-3"/>
              </w:rPr>
              <w:t>f</w:t>
            </w:r>
            <w:r>
              <w:rPr>
                <w:rFonts w:eastAsia="Calibri"/>
                <w:spacing w:val="1"/>
              </w:rPr>
              <w:t>o</w:t>
            </w:r>
            <w:r>
              <w:rPr>
                <w:rFonts w:eastAsia="Calibri"/>
                <w:spacing w:val="3"/>
              </w:rPr>
              <w:t>r</w:t>
            </w:r>
            <w:r>
              <w:rPr>
                <w:rFonts w:eastAsia="Calibri"/>
                <w:spacing w:val="-5"/>
              </w:rPr>
              <w:t>m</w:t>
            </w:r>
            <w:r>
              <w:rPr>
                <w:rFonts w:eastAsia="Calibri"/>
                <w:spacing w:val="1"/>
              </w:rPr>
              <w:t>at</w:t>
            </w:r>
            <w:r>
              <w:rPr>
                <w:rFonts w:eastAsia="Calibri"/>
                <w:spacing w:val="-2"/>
              </w:rPr>
              <w:t>i</w:t>
            </w:r>
            <w:r>
              <w:rPr>
                <w:rFonts w:eastAsia="Calibri"/>
                <w:spacing w:val="-1"/>
              </w:rPr>
              <w:t>o</w:t>
            </w:r>
            <w:r>
              <w:rPr>
                <w:rFonts w:eastAsia="Calibri"/>
              </w:rPr>
              <w:t>n</w:t>
            </w:r>
            <w:r>
              <w:rPr>
                <w:rFonts w:ascii="Times New Roman" w:hAnsi="Times New Roman"/>
                <w:spacing w:val="-16"/>
              </w:rPr>
              <w:t xml:space="preserve"> </w:t>
            </w:r>
            <w:r>
              <w:rPr>
                <w:rFonts w:eastAsia="Calibri"/>
              </w:rPr>
              <w:t>r</w:t>
            </w:r>
            <w:r>
              <w:rPr>
                <w:rFonts w:eastAsia="Calibri"/>
                <w:spacing w:val="2"/>
              </w:rPr>
              <w:t>e</w:t>
            </w:r>
            <w:r>
              <w:rPr>
                <w:rFonts w:eastAsia="Calibri"/>
                <w:spacing w:val="-2"/>
              </w:rPr>
              <w:t>l</w:t>
            </w:r>
            <w:r>
              <w:rPr>
                <w:rFonts w:eastAsia="Calibri"/>
                <w:spacing w:val="-1"/>
              </w:rPr>
              <w:t>a</w:t>
            </w:r>
            <w:r>
              <w:rPr>
                <w:rFonts w:eastAsia="Calibri"/>
                <w:spacing w:val="1"/>
              </w:rPr>
              <w:t>t</w:t>
            </w:r>
            <w:r>
              <w:rPr>
                <w:rFonts w:eastAsia="Calibri"/>
                <w:spacing w:val="-2"/>
              </w:rPr>
              <w:t>i</w:t>
            </w:r>
            <w:r>
              <w:rPr>
                <w:rFonts w:eastAsia="Calibri"/>
                <w:spacing w:val="1"/>
              </w:rPr>
              <w:t>n</w:t>
            </w:r>
            <w:r>
              <w:rPr>
                <w:rFonts w:eastAsia="Calibri"/>
              </w:rPr>
              <w:t>g</w:t>
            </w:r>
            <w:r>
              <w:rPr>
                <w:rFonts w:ascii="Times New Roman" w:hAnsi="Times New Roman"/>
                <w:spacing w:val="-10"/>
              </w:rPr>
              <w:t xml:space="preserve"> </w:t>
            </w:r>
            <w:r>
              <w:rPr>
                <w:rFonts w:eastAsia="Calibri"/>
                <w:spacing w:val="-2"/>
              </w:rPr>
              <w:t>t</w:t>
            </w:r>
            <w:r>
              <w:rPr>
                <w:rFonts w:eastAsia="Calibri"/>
              </w:rPr>
              <w:t>o</w:t>
            </w:r>
            <w:r>
              <w:rPr>
                <w:rFonts w:ascii="Times New Roman" w:hAnsi="Times New Roman"/>
                <w:spacing w:val="-10"/>
              </w:rPr>
              <w:t xml:space="preserve"> </w:t>
            </w:r>
            <w:r>
              <w:rPr>
                <w:rFonts w:eastAsia="Calibri"/>
                <w:spacing w:val="1"/>
              </w:rPr>
              <w:t>a</w:t>
            </w:r>
            <w:r>
              <w:rPr>
                <w:rFonts w:eastAsia="Calibri"/>
              </w:rPr>
              <w:t>ge</w:t>
            </w:r>
            <w:r>
              <w:rPr>
                <w:rFonts w:ascii="Times New Roman" w:hAnsi="Times New Roman"/>
                <w:spacing w:val="-10"/>
              </w:rPr>
              <w:t xml:space="preserve"> </w:t>
            </w:r>
            <w:r>
              <w:rPr>
                <w:rFonts w:eastAsia="Calibri"/>
                <w:spacing w:val="1"/>
              </w:rPr>
              <w:t>o</w:t>
            </w:r>
            <w:r>
              <w:rPr>
                <w:rFonts w:eastAsia="Calibri"/>
              </w:rPr>
              <w:t>f</w:t>
            </w:r>
            <w:r>
              <w:rPr>
                <w:rFonts w:ascii="Times New Roman" w:hAnsi="Times New Roman"/>
                <w:spacing w:val="-7"/>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rPr>
              <w:t>m</w:t>
            </w:r>
            <w:r>
              <w:rPr>
                <w:rFonts w:eastAsia="Calibri"/>
                <w:spacing w:val="-1"/>
              </w:rPr>
              <w:t>o</w:t>
            </w:r>
            <w:r>
              <w:rPr>
                <w:rFonts w:eastAsia="Calibri"/>
                <w:spacing w:val="1"/>
              </w:rPr>
              <w:t>t</w:t>
            </w:r>
            <w:r>
              <w:rPr>
                <w:rFonts w:eastAsia="Calibri"/>
                <w:spacing w:val="-1"/>
              </w:rPr>
              <w:t>h</w:t>
            </w:r>
            <w:r>
              <w:rPr>
                <w:rFonts w:eastAsia="Calibri"/>
              </w:rPr>
              <w:t>er,</w:t>
            </w:r>
            <w:r>
              <w:rPr>
                <w:rFonts w:ascii="Times New Roman" w:hAnsi="Times New Roman"/>
                <w:spacing w:val="-13"/>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2"/>
              </w:rPr>
              <w:t>i</w:t>
            </w:r>
            <w:r>
              <w:rPr>
                <w:rFonts w:eastAsia="Calibri"/>
                <w:spacing w:val="1"/>
              </w:rPr>
              <w:t>n</w:t>
            </w:r>
            <w:r>
              <w:rPr>
                <w:rFonts w:eastAsia="Calibri"/>
              </w:rPr>
              <w:t>c</w:t>
            </w:r>
            <w:r>
              <w:rPr>
                <w:rFonts w:eastAsia="Calibri"/>
                <w:spacing w:val="-2"/>
              </w:rPr>
              <w:t>l</w:t>
            </w:r>
            <w:r>
              <w:rPr>
                <w:rFonts w:eastAsia="Calibri"/>
                <w:spacing w:val="1"/>
              </w:rPr>
              <w:t>u</w:t>
            </w:r>
            <w:r>
              <w:rPr>
                <w:rFonts w:eastAsia="Calibri"/>
                <w:spacing w:val="-1"/>
              </w:rPr>
              <w:t>s</w:t>
            </w:r>
            <w:r>
              <w:rPr>
                <w:rFonts w:eastAsia="Calibri"/>
                <w:spacing w:val="-2"/>
              </w:rPr>
              <w:t>i</w:t>
            </w:r>
            <w:r>
              <w:rPr>
                <w:rFonts w:eastAsia="Calibri"/>
                <w:spacing w:val="-1"/>
              </w:rPr>
              <w:t>o</w:t>
            </w:r>
            <w:r>
              <w:rPr>
                <w:rFonts w:eastAsia="Calibri"/>
              </w:rPr>
              <w:t>n</w:t>
            </w:r>
            <w:r>
              <w:rPr>
                <w:rFonts w:ascii="Times New Roman" w:hAnsi="Times New Roman"/>
                <w:spacing w:val="-13"/>
              </w:rPr>
              <w:t xml:space="preserve"> </w:t>
            </w:r>
            <w:r>
              <w:rPr>
                <w:rFonts w:eastAsia="Calibri"/>
                <w:spacing w:val="1"/>
              </w:rPr>
              <w:t>o</w:t>
            </w:r>
            <w:r>
              <w:rPr>
                <w:rFonts w:eastAsia="Calibri"/>
              </w:rPr>
              <w:t>f</w:t>
            </w:r>
            <w:r>
              <w:rPr>
                <w:rFonts w:ascii="Times New Roman" w:hAnsi="Times New Roman"/>
                <w:spacing w:val="-7"/>
              </w:rPr>
              <w:t xml:space="preserve"> </w:t>
            </w:r>
            <w:r>
              <w:rPr>
                <w:rFonts w:eastAsia="Calibri"/>
                <w:spacing w:val="1"/>
              </w:rPr>
              <w:t>b</w:t>
            </w:r>
            <w:r>
              <w:rPr>
                <w:rFonts w:eastAsia="Calibri"/>
                <w:spacing w:val="-2"/>
              </w:rPr>
              <w:t>i</w:t>
            </w:r>
            <w:r>
              <w:rPr>
                <w:rFonts w:eastAsia="Calibri"/>
              </w:rPr>
              <w:t>r</w:t>
            </w:r>
            <w:r>
              <w:rPr>
                <w:rFonts w:eastAsia="Calibri"/>
                <w:spacing w:val="-2"/>
              </w:rPr>
              <w:t>t</w:t>
            </w:r>
            <w:r>
              <w:rPr>
                <w:rFonts w:eastAsia="Calibri"/>
                <w:spacing w:val="1"/>
              </w:rPr>
              <w:t>h</w:t>
            </w:r>
            <w:r>
              <w:rPr>
                <w:rFonts w:eastAsia="Calibri"/>
              </w:rPr>
              <w:t>s</w:t>
            </w:r>
            <w:r>
              <w:rPr>
                <w:rFonts w:ascii="Times New Roman" w:hAnsi="Times New Roman"/>
                <w:spacing w:val="-13"/>
              </w:rPr>
              <w:t xml:space="preserve"> </w:t>
            </w:r>
            <w:r>
              <w:rPr>
                <w:rFonts w:eastAsia="Calibri"/>
                <w:spacing w:val="-1"/>
              </w:rPr>
              <w:t>f</w:t>
            </w:r>
            <w:r>
              <w:rPr>
                <w:rFonts w:eastAsia="Calibri"/>
              </w:rPr>
              <w:t>r</w:t>
            </w:r>
            <w:r>
              <w:rPr>
                <w:rFonts w:eastAsia="Calibri"/>
                <w:spacing w:val="1"/>
              </w:rPr>
              <w:t>o</w:t>
            </w:r>
            <w:r>
              <w:rPr>
                <w:rFonts w:eastAsia="Calibri"/>
              </w:rPr>
              <w:t>m</w:t>
            </w:r>
            <w:r>
              <w:rPr>
                <w:rFonts w:ascii="Times New Roman" w:hAnsi="Times New Roman"/>
              </w:rPr>
              <w:t xml:space="preserve"> </w:t>
            </w:r>
            <w:r>
              <w:rPr>
                <w:rFonts w:eastAsia="Calibri"/>
                <w:spacing w:val="-1"/>
              </w:rPr>
              <w:t>p</w:t>
            </w:r>
            <w:r>
              <w:rPr>
                <w:rFonts w:eastAsia="Calibri"/>
              </w:rPr>
              <w:t>r</w:t>
            </w:r>
            <w:r>
              <w:rPr>
                <w:rFonts w:eastAsia="Calibri"/>
                <w:spacing w:val="2"/>
              </w:rPr>
              <w:t>e</w:t>
            </w:r>
            <w:r>
              <w:rPr>
                <w:rFonts w:eastAsia="Calibri"/>
                <w:spacing w:val="-3"/>
              </w:rPr>
              <w:t>v</w:t>
            </w:r>
            <w:r>
              <w:rPr>
                <w:rFonts w:eastAsia="Calibri"/>
              </w:rPr>
              <w:t>i</w:t>
            </w:r>
            <w:r>
              <w:rPr>
                <w:rFonts w:eastAsia="Calibri"/>
                <w:spacing w:val="-1"/>
              </w:rPr>
              <w:t>o</w:t>
            </w:r>
            <w:r>
              <w:rPr>
                <w:rFonts w:eastAsia="Calibri"/>
                <w:spacing w:val="4"/>
              </w:rPr>
              <w:t>u</w:t>
            </w:r>
            <w:r>
              <w:rPr>
                <w:rFonts w:eastAsia="Calibri"/>
              </w:rPr>
              <w:t>s</w:t>
            </w:r>
            <w:r>
              <w:rPr>
                <w:rFonts w:ascii="Times New Roman" w:hAnsi="Times New Roman"/>
                <w:spacing w:val="-17"/>
              </w:rPr>
              <w:t xml:space="preserve"> </w:t>
            </w:r>
            <w:r>
              <w:rPr>
                <w:rFonts w:eastAsia="Calibri"/>
                <w:spacing w:val="1"/>
              </w:rPr>
              <w:t>p</w:t>
            </w:r>
            <w:r>
              <w:rPr>
                <w:rFonts w:eastAsia="Calibri"/>
              </w:rPr>
              <w:t>er</w:t>
            </w:r>
            <w:r>
              <w:rPr>
                <w:rFonts w:eastAsia="Calibri"/>
                <w:spacing w:val="-2"/>
              </w:rPr>
              <w:t>i</w:t>
            </w:r>
            <w:r>
              <w:rPr>
                <w:rFonts w:eastAsia="Calibri"/>
                <w:spacing w:val="-1"/>
              </w:rPr>
              <w:t>o</w:t>
            </w:r>
            <w:r>
              <w:rPr>
                <w:rFonts w:eastAsia="Calibri"/>
                <w:spacing w:val="1"/>
              </w:rPr>
              <w:t>d</w:t>
            </w:r>
            <w:r>
              <w:rPr>
                <w:rFonts w:eastAsia="Calibri"/>
                <w:spacing w:val="-1"/>
              </w:rPr>
              <w:t>s</w:t>
            </w:r>
            <w:r>
              <w:rPr>
                <w:rFonts w:eastAsia="Calibri"/>
              </w:rPr>
              <w:t>.</w:t>
            </w:r>
            <w:r>
              <w:rPr>
                <w:rFonts w:ascii="Times New Roman" w:hAnsi="Times New Roman"/>
                <w:spacing w:val="-11"/>
              </w:rPr>
              <w:t xml:space="preserve"> </w:t>
            </w:r>
            <w:r>
              <w:rPr>
                <w:rFonts w:eastAsia="Calibri"/>
                <w:spacing w:val="-3"/>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po</w:t>
            </w:r>
            <w:r>
              <w:rPr>
                <w:rFonts w:eastAsia="Calibri"/>
                <w:spacing w:val="1"/>
              </w:rPr>
              <w:t>pu</w:t>
            </w:r>
            <w:r>
              <w:rPr>
                <w:rFonts w:eastAsia="Calibri"/>
                <w:spacing w:val="-2"/>
              </w:rPr>
              <w:t>l</w:t>
            </w:r>
            <w:r>
              <w:rPr>
                <w:rFonts w:eastAsia="Calibri"/>
                <w:spacing w:val="-1"/>
              </w:rPr>
              <w:t>a</w:t>
            </w:r>
            <w:r>
              <w:rPr>
                <w:rFonts w:eastAsia="Calibri"/>
                <w:spacing w:val="1"/>
              </w:rPr>
              <w:t>t</w:t>
            </w:r>
            <w:r>
              <w:rPr>
                <w:rFonts w:eastAsia="Calibri"/>
                <w:spacing w:val="-2"/>
              </w:rPr>
              <w:t>i</w:t>
            </w:r>
            <w:r>
              <w:rPr>
                <w:rFonts w:eastAsia="Calibri"/>
                <w:spacing w:val="-1"/>
              </w:rPr>
              <w:t>o</w:t>
            </w:r>
            <w:r>
              <w:rPr>
                <w:rFonts w:eastAsia="Calibri"/>
              </w:rPr>
              <w:t>n</w:t>
            </w:r>
            <w:r>
              <w:rPr>
                <w:rFonts w:ascii="Times New Roman" w:hAnsi="Times New Roman"/>
                <w:spacing w:val="-12"/>
              </w:rPr>
              <w:t xml:space="preserve"> </w:t>
            </w:r>
            <w:r>
              <w:rPr>
                <w:rFonts w:eastAsia="Calibri"/>
                <w:spacing w:val="2"/>
              </w:rPr>
              <w:t>e</w:t>
            </w:r>
            <w:r>
              <w:rPr>
                <w:rFonts w:eastAsia="Calibri"/>
                <w:spacing w:val="-3"/>
              </w:rPr>
              <w:t>s</w:t>
            </w:r>
            <w:r>
              <w:rPr>
                <w:rFonts w:eastAsia="Calibri"/>
                <w:spacing w:val="1"/>
              </w:rPr>
              <w:t>t</w:t>
            </w:r>
            <w:r>
              <w:rPr>
                <w:rFonts w:eastAsia="Calibri"/>
              </w:rPr>
              <w:t>i</w:t>
            </w:r>
            <w:r>
              <w:rPr>
                <w:rFonts w:eastAsia="Calibri"/>
                <w:spacing w:val="-3"/>
              </w:rPr>
              <w:t>m</w:t>
            </w:r>
            <w:r>
              <w:rPr>
                <w:rFonts w:eastAsia="Calibri"/>
                <w:spacing w:val="1"/>
              </w:rPr>
              <w:t>a</w:t>
            </w:r>
            <w:r>
              <w:rPr>
                <w:rFonts w:eastAsia="Calibri"/>
                <w:spacing w:val="-2"/>
              </w:rPr>
              <w:t>t</w:t>
            </w:r>
            <w:r>
              <w:rPr>
                <w:rFonts w:eastAsia="Calibri"/>
                <w:spacing w:val="2"/>
              </w:rPr>
              <w:t>e</w:t>
            </w:r>
            <w:r>
              <w:rPr>
                <w:rFonts w:eastAsia="Calibri"/>
              </w:rPr>
              <w:t>s</w:t>
            </w:r>
            <w:r>
              <w:rPr>
                <w:rFonts w:ascii="Times New Roman" w:hAnsi="Times New Roman"/>
                <w:spacing w:val="-16"/>
              </w:rPr>
              <w:t xml:space="preserve"> </w:t>
            </w:r>
            <w:r w:rsidRPr="008446AC">
              <w:rPr>
                <w:rFonts w:eastAsia="Calibri"/>
                <w:spacing w:val="-3"/>
              </w:rPr>
              <w:t>m</w:t>
            </w:r>
            <w:r w:rsidRPr="008446AC">
              <w:rPr>
                <w:rFonts w:eastAsia="Calibri"/>
                <w:spacing w:val="1"/>
              </w:rPr>
              <w:t>a</w:t>
            </w:r>
            <w:r w:rsidRPr="008446AC">
              <w:rPr>
                <w:rFonts w:eastAsia="Calibri"/>
              </w:rPr>
              <w:t>y</w:t>
            </w:r>
            <w:r w:rsidRPr="008446AC">
              <w:rPr>
                <w:spacing w:val="-8"/>
              </w:rPr>
              <w:t xml:space="preserve"> </w:t>
            </w:r>
            <w:r w:rsidR="009179BD">
              <w:rPr>
                <w:spacing w:val="-8"/>
              </w:rPr>
              <w:t xml:space="preserve">suffer from limitations </w:t>
            </w:r>
            <w:r>
              <w:rPr>
                <w:rFonts w:eastAsia="Calibri"/>
                <w:spacing w:val="-2"/>
              </w:rPr>
              <w:t>c</w:t>
            </w:r>
            <w:r>
              <w:rPr>
                <w:rFonts w:eastAsia="Calibri"/>
                <w:spacing w:val="-1"/>
              </w:rPr>
              <w:t>on</w:t>
            </w:r>
            <w:r>
              <w:rPr>
                <w:rFonts w:eastAsia="Calibri"/>
                <w:spacing w:val="4"/>
              </w:rPr>
              <w:t>n</w:t>
            </w:r>
            <w:r>
              <w:rPr>
                <w:rFonts w:eastAsia="Calibri"/>
              </w:rPr>
              <w:t>e</w:t>
            </w:r>
            <w:r>
              <w:rPr>
                <w:rFonts w:eastAsia="Calibri"/>
                <w:spacing w:val="-2"/>
              </w:rPr>
              <w:t>c</w:t>
            </w:r>
            <w:r>
              <w:rPr>
                <w:rFonts w:eastAsia="Calibri"/>
                <w:spacing w:val="1"/>
              </w:rPr>
              <w:t>t</w:t>
            </w:r>
            <w:r>
              <w:rPr>
                <w:rFonts w:eastAsia="Calibri"/>
                <w:spacing w:val="-3"/>
              </w:rPr>
              <w:t>e</w:t>
            </w:r>
            <w:r>
              <w:rPr>
                <w:rFonts w:eastAsia="Calibri"/>
              </w:rPr>
              <w:t>d</w:t>
            </w:r>
            <w:r>
              <w:rPr>
                <w:rFonts w:ascii="Times New Roman" w:hAnsi="Times New Roman"/>
                <w:spacing w:val="-15"/>
              </w:rPr>
              <w:t xml:space="preserve"> </w:t>
            </w:r>
            <w:r>
              <w:rPr>
                <w:rFonts w:eastAsia="Calibri"/>
                <w:spacing w:val="1"/>
              </w:rPr>
              <w:t>t</w:t>
            </w:r>
            <w:r>
              <w:rPr>
                <w:rFonts w:eastAsia="Calibri"/>
              </w:rPr>
              <w:t>o</w:t>
            </w:r>
            <w:r>
              <w:rPr>
                <w:rFonts w:ascii="Times New Roman" w:hAnsi="Times New Roman"/>
                <w:spacing w:val="-8"/>
              </w:rPr>
              <w:t xml:space="preserve"> </w:t>
            </w:r>
            <w:r>
              <w:rPr>
                <w:rFonts w:eastAsia="Calibri"/>
                <w:spacing w:val="1"/>
              </w:rPr>
              <w:t>a</w:t>
            </w:r>
            <w:r>
              <w:rPr>
                <w:rFonts w:eastAsia="Calibri"/>
              </w:rPr>
              <w:t>ge</w:t>
            </w:r>
            <w:r>
              <w:rPr>
                <w:rFonts w:ascii="Times New Roman" w:hAnsi="Times New Roman"/>
                <w:spacing w:val="-10"/>
              </w:rPr>
              <w:t xml:space="preserve"> </w:t>
            </w:r>
            <w:r>
              <w:rPr>
                <w:rFonts w:eastAsia="Calibri"/>
              </w:rPr>
              <w:t>mi</w:t>
            </w:r>
            <w:r>
              <w:rPr>
                <w:rFonts w:eastAsia="Calibri"/>
                <w:spacing w:val="-1"/>
              </w:rPr>
              <w:t>s</w:t>
            </w:r>
            <w:r>
              <w:rPr>
                <w:rFonts w:eastAsia="Calibri"/>
              </w:rPr>
              <w:t>r</w:t>
            </w:r>
            <w:r>
              <w:rPr>
                <w:rFonts w:eastAsia="Calibri"/>
                <w:spacing w:val="-3"/>
              </w:rPr>
              <w:t>e</w:t>
            </w:r>
            <w:r>
              <w:rPr>
                <w:rFonts w:eastAsia="Calibri"/>
                <w:spacing w:val="-1"/>
              </w:rPr>
              <w:t>p</w:t>
            </w:r>
            <w:r>
              <w:rPr>
                <w:rFonts w:eastAsia="Calibri"/>
                <w:spacing w:val="1"/>
              </w:rPr>
              <w:t>o</w:t>
            </w:r>
            <w:r>
              <w:rPr>
                <w:rFonts w:eastAsia="Calibri"/>
              </w:rPr>
              <w:t>r</w:t>
            </w:r>
            <w:r>
              <w:rPr>
                <w:rFonts w:eastAsia="Calibri"/>
                <w:spacing w:val="1"/>
              </w:rPr>
              <w:t>t</w:t>
            </w:r>
            <w:r>
              <w:rPr>
                <w:rFonts w:eastAsia="Calibri"/>
                <w:spacing w:val="-2"/>
              </w:rPr>
              <w:t>i</w:t>
            </w:r>
            <w:r>
              <w:rPr>
                <w:rFonts w:eastAsia="Calibri"/>
                <w:spacing w:val="1"/>
              </w:rPr>
              <w:t>n</w:t>
            </w:r>
            <w:r>
              <w:rPr>
                <w:rFonts w:eastAsia="Calibri"/>
              </w:rPr>
              <w:t>g</w:t>
            </w:r>
            <w:r>
              <w:rPr>
                <w:rFonts w:ascii="Times New Roman" w:hAnsi="Times New Roman"/>
              </w:rPr>
              <w:t xml:space="preserve"> </w:t>
            </w:r>
            <w:r>
              <w:rPr>
                <w:rFonts w:eastAsia="Calibri"/>
                <w:spacing w:val="1"/>
              </w:rPr>
              <w:t>a</w:t>
            </w:r>
            <w:r>
              <w:rPr>
                <w:rFonts w:eastAsia="Calibri"/>
                <w:spacing w:val="-1"/>
              </w:rPr>
              <w:t>n</w:t>
            </w:r>
            <w:r>
              <w:rPr>
                <w:rFonts w:eastAsia="Calibri"/>
              </w:rPr>
              <w:t>d</w:t>
            </w:r>
            <w:r>
              <w:rPr>
                <w:rFonts w:ascii="Times New Roman" w:hAnsi="Times New Roman"/>
                <w:spacing w:val="-6"/>
              </w:rPr>
              <w:t xml:space="preserve"> </w:t>
            </w:r>
            <w:r>
              <w:rPr>
                <w:rFonts w:eastAsia="Calibri"/>
                <w:spacing w:val="-2"/>
              </w:rPr>
              <w:t>c</w:t>
            </w:r>
            <w:r>
              <w:rPr>
                <w:rFonts w:eastAsia="Calibri"/>
                <w:spacing w:val="1"/>
              </w:rPr>
              <w:t>o</w:t>
            </w:r>
            <w:r>
              <w:rPr>
                <w:rFonts w:eastAsia="Calibri"/>
                <w:spacing w:val="-3"/>
              </w:rPr>
              <w:t>v</w:t>
            </w:r>
            <w:r>
              <w:rPr>
                <w:rFonts w:eastAsia="Calibri"/>
              </w:rPr>
              <w:t>e</w:t>
            </w:r>
            <w:r>
              <w:rPr>
                <w:rFonts w:eastAsia="Calibri"/>
                <w:spacing w:val="-2"/>
              </w:rPr>
              <w:t>r</w:t>
            </w:r>
            <w:r>
              <w:rPr>
                <w:rFonts w:eastAsia="Calibri"/>
                <w:spacing w:val="1"/>
              </w:rPr>
              <w:t>a</w:t>
            </w:r>
            <w:r>
              <w:rPr>
                <w:rFonts w:eastAsia="Calibri"/>
              </w:rPr>
              <w:t>ge.</w:t>
            </w:r>
          </w:p>
          <w:p w14:paraId="4A12A981" w14:textId="77777777" w:rsidR="008A5C9E" w:rsidRDefault="008A5C9E" w:rsidP="00BD0208">
            <w:pPr>
              <w:pStyle w:val="MText"/>
              <w:rPr>
                <w:rFonts w:eastAsia="Calibri"/>
              </w:rPr>
            </w:pPr>
          </w:p>
          <w:p w14:paraId="48FD96ED" w14:textId="77777777" w:rsidR="008A5C9E" w:rsidRDefault="008A5C9E" w:rsidP="00BD0208">
            <w:pPr>
              <w:pStyle w:val="MText"/>
              <w:rPr>
                <w:rFonts w:eastAsia="Calibri"/>
              </w:rPr>
            </w:pPr>
            <w:r>
              <w:rPr>
                <w:rFonts w:eastAsia="Calibri"/>
              </w:rPr>
              <w:t>F</w:t>
            </w:r>
            <w:r>
              <w:rPr>
                <w:rFonts w:eastAsia="Calibri"/>
                <w:spacing w:val="1"/>
              </w:rPr>
              <w:t>o</w:t>
            </w:r>
            <w:r>
              <w:rPr>
                <w:rFonts w:eastAsia="Calibri"/>
              </w:rPr>
              <w:t>r</w:t>
            </w:r>
            <w:r>
              <w:rPr>
                <w:rFonts w:ascii="Times New Roman" w:hAnsi="Times New Roman"/>
                <w:spacing w:val="-7"/>
              </w:rPr>
              <w:t xml:space="preserve"> </w:t>
            </w:r>
            <w:r>
              <w:rPr>
                <w:rFonts w:eastAsia="Calibri"/>
                <w:spacing w:val="-3"/>
              </w:rPr>
              <w:t>s</w:t>
            </w:r>
            <w:r>
              <w:rPr>
                <w:rFonts w:eastAsia="Calibri"/>
                <w:spacing w:val="-1"/>
              </w:rPr>
              <w:t>u</w:t>
            </w:r>
            <w:r>
              <w:rPr>
                <w:rFonts w:eastAsia="Calibri"/>
              </w:rPr>
              <w:t>r</w:t>
            </w:r>
            <w:r>
              <w:rPr>
                <w:rFonts w:eastAsia="Calibri"/>
                <w:spacing w:val="-1"/>
              </w:rPr>
              <w:t>v</w:t>
            </w:r>
            <w:r>
              <w:rPr>
                <w:rFonts w:eastAsia="Calibri"/>
              </w:rPr>
              <w:t>ey</w:t>
            </w:r>
            <w:r>
              <w:rPr>
                <w:rFonts w:ascii="Times New Roman" w:hAnsi="Times New Roman"/>
                <w:spacing w:val="-10"/>
              </w:rPr>
              <w:t xml:space="preserve"> </w:t>
            </w:r>
            <w:r>
              <w:rPr>
                <w:rFonts w:eastAsia="Calibri"/>
                <w:spacing w:val="-1"/>
              </w:rPr>
              <w:t>an</w:t>
            </w:r>
            <w:r>
              <w:rPr>
                <w:rFonts w:eastAsia="Calibri"/>
              </w:rPr>
              <w:t>d</w:t>
            </w:r>
            <w:r>
              <w:rPr>
                <w:rFonts w:ascii="Times New Roman" w:hAnsi="Times New Roman"/>
                <w:spacing w:val="-9"/>
              </w:rPr>
              <w:t xml:space="preserve"> </w:t>
            </w:r>
            <w:r>
              <w:rPr>
                <w:rFonts w:eastAsia="Calibri"/>
              </w:rPr>
              <w:t>ce</w:t>
            </w:r>
            <w:r>
              <w:rPr>
                <w:rFonts w:eastAsia="Calibri"/>
                <w:spacing w:val="1"/>
              </w:rPr>
              <w:t>n</w:t>
            </w:r>
            <w:r>
              <w:rPr>
                <w:rFonts w:eastAsia="Calibri"/>
                <w:spacing w:val="-3"/>
              </w:rPr>
              <w:t>s</w:t>
            </w:r>
            <w:r>
              <w:rPr>
                <w:rFonts w:eastAsia="Calibri"/>
                <w:spacing w:val="1"/>
              </w:rPr>
              <w:t>u</w:t>
            </w:r>
            <w:r>
              <w:rPr>
                <w:rFonts w:eastAsia="Calibri"/>
              </w:rPr>
              <w:t>s</w:t>
            </w:r>
            <w:r>
              <w:rPr>
                <w:rFonts w:ascii="Times New Roman" w:hAnsi="Times New Roman"/>
                <w:spacing w:val="-13"/>
              </w:rPr>
              <w:t xml:space="preserve"> </w:t>
            </w:r>
            <w:r>
              <w:rPr>
                <w:rFonts w:eastAsia="Calibri"/>
                <w:spacing w:val="-1"/>
              </w:rPr>
              <w:t>d</w:t>
            </w:r>
            <w:r>
              <w:rPr>
                <w:rFonts w:eastAsia="Calibri"/>
                <w:spacing w:val="1"/>
              </w:rPr>
              <w:t>a</w:t>
            </w:r>
            <w:r>
              <w:rPr>
                <w:rFonts w:eastAsia="Calibri"/>
                <w:spacing w:val="-2"/>
              </w:rPr>
              <w:t>t</w:t>
            </w:r>
            <w:r>
              <w:rPr>
                <w:rFonts w:eastAsia="Calibri"/>
                <w:spacing w:val="1"/>
              </w:rPr>
              <w:t>a</w:t>
            </w:r>
            <w:r>
              <w:rPr>
                <w:rFonts w:eastAsia="Calibri"/>
              </w:rPr>
              <w:t>,</w:t>
            </w:r>
            <w:r>
              <w:rPr>
                <w:rFonts w:ascii="Times New Roman" w:hAnsi="Times New Roman"/>
                <w:spacing w:val="-10"/>
              </w:rPr>
              <w:t xml:space="preserve"> </w:t>
            </w:r>
            <w:r>
              <w:rPr>
                <w:rFonts w:eastAsia="Calibri"/>
                <w:spacing w:val="-1"/>
              </w:rPr>
              <w:t>bo</w:t>
            </w:r>
            <w:r>
              <w:rPr>
                <w:rFonts w:eastAsia="Calibri"/>
                <w:spacing w:val="-2"/>
              </w:rPr>
              <w:t>t</w:t>
            </w:r>
            <w:r>
              <w:rPr>
                <w:rFonts w:eastAsia="Calibri"/>
              </w:rPr>
              <w:t>h</w:t>
            </w:r>
            <w:r>
              <w:rPr>
                <w:rFonts w:ascii="Times New Roman" w:hAnsi="Times New Roman"/>
                <w:spacing w:val="-7"/>
              </w:rPr>
              <w:t xml:space="preserve"> </w:t>
            </w:r>
            <w:r>
              <w:rPr>
                <w:rFonts w:eastAsia="Calibri"/>
                <w:spacing w:val="1"/>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n</w:t>
            </w:r>
            <w:r>
              <w:rPr>
                <w:rFonts w:eastAsia="Calibri"/>
                <w:spacing w:val="4"/>
              </w:rPr>
              <w:t>u</w:t>
            </w:r>
            <w:r>
              <w:rPr>
                <w:rFonts w:eastAsia="Calibri"/>
                <w:spacing w:val="-5"/>
              </w:rPr>
              <w:t>m</w:t>
            </w:r>
            <w:r>
              <w:rPr>
                <w:rFonts w:eastAsia="Calibri"/>
                <w:spacing w:val="2"/>
              </w:rPr>
              <w:t>e</w:t>
            </w:r>
            <w:r>
              <w:rPr>
                <w:rFonts w:eastAsia="Calibri"/>
                <w:spacing w:val="-2"/>
              </w:rPr>
              <w:t>r</w:t>
            </w:r>
            <w:r>
              <w:rPr>
                <w:rFonts w:eastAsia="Calibri"/>
                <w:spacing w:val="-1"/>
              </w:rPr>
              <w:t>a</w:t>
            </w:r>
            <w:r>
              <w:rPr>
                <w:rFonts w:eastAsia="Calibri"/>
                <w:spacing w:val="1"/>
              </w:rPr>
              <w:t>to</w:t>
            </w:r>
            <w:r>
              <w:rPr>
                <w:rFonts w:eastAsia="Calibri"/>
              </w:rPr>
              <w:t>r</w:t>
            </w:r>
            <w:r>
              <w:rPr>
                <w:rFonts w:ascii="Times New Roman" w:hAnsi="Times New Roman"/>
                <w:spacing w:val="-18"/>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1"/>
              </w:rPr>
              <w:t>d</w:t>
            </w:r>
            <w:r>
              <w:rPr>
                <w:rFonts w:eastAsia="Calibri"/>
                <w:spacing w:val="-3"/>
              </w:rPr>
              <w:t>e</w:t>
            </w:r>
            <w:r>
              <w:rPr>
                <w:rFonts w:eastAsia="Calibri"/>
                <w:spacing w:val="1"/>
              </w:rPr>
              <w:t>no</w:t>
            </w:r>
            <w:r>
              <w:rPr>
                <w:rFonts w:eastAsia="Calibri"/>
              </w:rPr>
              <w:t>m</w:t>
            </w:r>
            <w:r>
              <w:rPr>
                <w:rFonts w:eastAsia="Calibri"/>
                <w:spacing w:val="-5"/>
              </w:rPr>
              <w:t>i</w:t>
            </w:r>
            <w:r>
              <w:rPr>
                <w:rFonts w:eastAsia="Calibri"/>
                <w:spacing w:val="1"/>
              </w:rPr>
              <w:t>n</w:t>
            </w:r>
            <w:r>
              <w:rPr>
                <w:rFonts w:eastAsia="Calibri"/>
                <w:spacing w:val="-1"/>
              </w:rPr>
              <w:t>a</w:t>
            </w:r>
            <w:r>
              <w:rPr>
                <w:rFonts w:eastAsia="Calibri"/>
                <w:spacing w:val="-2"/>
              </w:rPr>
              <w:t>t</w:t>
            </w:r>
            <w:r>
              <w:rPr>
                <w:rFonts w:eastAsia="Calibri"/>
                <w:spacing w:val="3"/>
              </w:rPr>
              <w:t>o</w:t>
            </w:r>
            <w:r>
              <w:rPr>
                <w:rFonts w:eastAsia="Calibri"/>
              </w:rPr>
              <w:t>r</w:t>
            </w:r>
            <w:r>
              <w:rPr>
                <w:rFonts w:ascii="Times New Roman" w:hAnsi="Times New Roman"/>
                <w:spacing w:val="-15"/>
              </w:rPr>
              <w:t xml:space="preserve"> </w:t>
            </w:r>
            <w:r>
              <w:rPr>
                <w:rFonts w:eastAsia="Calibri"/>
                <w:spacing w:val="-5"/>
              </w:rPr>
              <w:t>c</w:t>
            </w:r>
            <w:r>
              <w:rPr>
                <w:rFonts w:eastAsia="Calibri"/>
                <w:spacing w:val="3"/>
              </w:rPr>
              <w:t>o</w:t>
            </w:r>
            <w:r>
              <w:rPr>
                <w:rFonts w:eastAsia="Calibri"/>
                <w:spacing w:val="-5"/>
              </w:rPr>
              <w:t>m</w:t>
            </w:r>
            <w:r>
              <w:rPr>
                <w:rFonts w:eastAsia="Calibri"/>
              </w:rPr>
              <w:t>e</w:t>
            </w:r>
            <w:r>
              <w:rPr>
                <w:rFonts w:ascii="Times New Roman" w:hAnsi="Times New Roman"/>
                <w:spacing w:val="-6"/>
              </w:rPr>
              <w:t xml:space="preserve"> </w:t>
            </w:r>
            <w:r>
              <w:rPr>
                <w:rFonts w:eastAsia="Calibri"/>
                <w:spacing w:val="-3"/>
              </w:rPr>
              <w:t>f</w:t>
            </w:r>
            <w:r>
              <w:rPr>
                <w:rFonts w:eastAsia="Calibri"/>
              </w:rPr>
              <w:t>r</w:t>
            </w:r>
            <w:r>
              <w:rPr>
                <w:rFonts w:eastAsia="Calibri"/>
                <w:spacing w:val="-1"/>
              </w:rPr>
              <w:t>o</w:t>
            </w:r>
            <w:r>
              <w:rPr>
                <w:rFonts w:eastAsia="Calibri"/>
              </w:rPr>
              <w:t>m</w:t>
            </w:r>
            <w:r>
              <w:rPr>
                <w:rFonts w:ascii="Times New Roman" w:hAnsi="Times New Roman"/>
                <w:spacing w:val="-9"/>
              </w:rPr>
              <w:t xml:space="preserve"> </w:t>
            </w:r>
            <w:r>
              <w:rPr>
                <w:rFonts w:eastAsia="Calibri"/>
                <w:spacing w:val="-2"/>
              </w:rPr>
              <w:t>t</w:t>
            </w:r>
            <w:r>
              <w:rPr>
                <w:rFonts w:eastAsia="Calibri"/>
                <w:spacing w:val="-1"/>
              </w:rPr>
              <w:t>h</w:t>
            </w:r>
            <w:r>
              <w:rPr>
                <w:rFonts w:eastAsia="Calibri"/>
              </w:rPr>
              <w:t>e</w:t>
            </w:r>
            <w:r>
              <w:rPr>
                <w:rFonts w:ascii="Times New Roman" w:hAnsi="Times New Roman"/>
                <w:spacing w:val="-5"/>
              </w:rPr>
              <w:t xml:space="preserve"> </w:t>
            </w:r>
            <w:r>
              <w:rPr>
                <w:rFonts w:eastAsia="Calibri"/>
                <w:spacing w:val="-3"/>
              </w:rPr>
              <w:t>s</w:t>
            </w:r>
            <w:r>
              <w:rPr>
                <w:rFonts w:eastAsia="Calibri"/>
                <w:spacing w:val="-1"/>
              </w:rPr>
              <w:t>a</w:t>
            </w:r>
            <w:r>
              <w:rPr>
                <w:rFonts w:eastAsia="Calibri"/>
              </w:rPr>
              <w:t>me</w:t>
            </w:r>
            <w:r>
              <w:rPr>
                <w:rFonts w:ascii="Times New Roman" w:hAnsi="Times New Roman"/>
                <w:spacing w:val="-11"/>
              </w:rPr>
              <w:t xml:space="preserve"> </w:t>
            </w:r>
            <w:r>
              <w:rPr>
                <w:rFonts w:eastAsia="Calibri"/>
                <w:spacing w:val="-1"/>
              </w:rPr>
              <w:t>p</w:t>
            </w:r>
            <w:r>
              <w:rPr>
                <w:rFonts w:eastAsia="Calibri"/>
                <w:spacing w:val="1"/>
              </w:rPr>
              <w:t>o</w:t>
            </w:r>
            <w:r>
              <w:rPr>
                <w:rFonts w:eastAsia="Calibri"/>
                <w:spacing w:val="-1"/>
              </w:rPr>
              <w:t>p</w:t>
            </w:r>
            <w:r>
              <w:rPr>
                <w:rFonts w:eastAsia="Calibri"/>
                <w:spacing w:val="1"/>
              </w:rPr>
              <w:t>u</w:t>
            </w:r>
            <w:r>
              <w:rPr>
                <w:rFonts w:eastAsia="Calibri"/>
                <w:spacing w:val="-2"/>
              </w:rPr>
              <w:t>l</w:t>
            </w:r>
            <w:r>
              <w:rPr>
                <w:rFonts w:eastAsia="Calibri"/>
                <w:spacing w:val="1"/>
              </w:rPr>
              <w:t>a</w:t>
            </w:r>
            <w:r>
              <w:rPr>
                <w:rFonts w:eastAsia="Calibri"/>
                <w:spacing w:val="3"/>
              </w:rPr>
              <w:t>t</w:t>
            </w:r>
            <w:r>
              <w:rPr>
                <w:rFonts w:eastAsia="Calibri"/>
                <w:spacing w:val="-5"/>
              </w:rPr>
              <w:t>i</w:t>
            </w:r>
            <w:r>
              <w:rPr>
                <w:rFonts w:eastAsia="Calibri"/>
                <w:spacing w:val="1"/>
              </w:rPr>
              <w:t>on</w:t>
            </w:r>
            <w:r>
              <w:rPr>
                <w:rFonts w:eastAsia="Calibri"/>
              </w:rPr>
              <w:t>.</w:t>
            </w:r>
            <w:r>
              <w:rPr>
                <w:rFonts w:ascii="Times New Roman" w:hAnsi="Times New Roman"/>
                <w:spacing w:val="-18"/>
              </w:rPr>
              <w:t xml:space="preserve"> </w:t>
            </w:r>
            <w:r>
              <w:rPr>
                <w:rFonts w:eastAsia="Calibri"/>
                <w:spacing w:val="-1"/>
              </w:rPr>
              <w:t>T</w:t>
            </w:r>
            <w:r>
              <w:rPr>
                <w:rFonts w:eastAsia="Calibri"/>
                <w:spacing w:val="1"/>
              </w:rPr>
              <w:t>h</w:t>
            </w:r>
            <w:r>
              <w:rPr>
                <w:rFonts w:eastAsia="Calibri"/>
              </w:rPr>
              <w:t>e</w:t>
            </w:r>
            <w:r>
              <w:rPr>
                <w:rFonts w:ascii="Times New Roman" w:hAnsi="Times New Roman"/>
              </w:rPr>
              <w:t xml:space="preserve"> </w:t>
            </w:r>
            <w:r>
              <w:rPr>
                <w:rFonts w:eastAsia="Calibri"/>
              </w:rPr>
              <w:t>m</w:t>
            </w:r>
            <w:r>
              <w:rPr>
                <w:rFonts w:eastAsia="Calibri"/>
                <w:spacing w:val="1"/>
              </w:rPr>
              <w:t>a</w:t>
            </w:r>
            <w:r>
              <w:rPr>
                <w:rFonts w:eastAsia="Calibri"/>
                <w:spacing w:val="-2"/>
              </w:rPr>
              <w:t>i</w:t>
            </w:r>
            <w:r>
              <w:rPr>
                <w:rFonts w:eastAsia="Calibri"/>
              </w:rPr>
              <w:t>n</w:t>
            </w:r>
            <w:r>
              <w:rPr>
                <w:rFonts w:ascii="Times New Roman" w:hAnsi="Times New Roman"/>
                <w:spacing w:val="-7"/>
              </w:rPr>
              <w:t xml:space="preserve"> </w:t>
            </w:r>
            <w:r>
              <w:rPr>
                <w:rFonts w:eastAsia="Calibri"/>
              </w:rPr>
              <w:t>li</w:t>
            </w:r>
            <w:r>
              <w:rPr>
                <w:rFonts w:eastAsia="Calibri"/>
                <w:spacing w:val="-3"/>
              </w:rPr>
              <w:t>m</w:t>
            </w:r>
            <w:r>
              <w:rPr>
                <w:rFonts w:eastAsia="Calibri"/>
                <w:spacing w:val="-2"/>
              </w:rPr>
              <w:t>i</w:t>
            </w:r>
            <w:r>
              <w:rPr>
                <w:rFonts w:eastAsia="Calibri"/>
                <w:spacing w:val="1"/>
              </w:rPr>
              <w:t>t</w:t>
            </w:r>
            <w:r>
              <w:rPr>
                <w:rFonts w:eastAsia="Calibri"/>
                <w:spacing w:val="-1"/>
              </w:rPr>
              <w:t>a</w:t>
            </w:r>
            <w:r>
              <w:rPr>
                <w:rFonts w:eastAsia="Calibri"/>
                <w:spacing w:val="1"/>
              </w:rPr>
              <w:t>t</w:t>
            </w:r>
            <w:r>
              <w:rPr>
                <w:rFonts w:eastAsia="Calibri"/>
              </w:rPr>
              <w:t>i</w:t>
            </w:r>
            <w:r>
              <w:rPr>
                <w:rFonts w:eastAsia="Calibri"/>
                <w:spacing w:val="-1"/>
              </w:rPr>
              <w:t>o</w:t>
            </w:r>
            <w:r>
              <w:rPr>
                <w:rFonts w:eastAsia="Calibri"/>
                <w:spacing w:val="4"/>
              </w:rPr>
              <w:t>n</w:t>
            </w:r>
            <w:r>
              <w:rPr>
                <w:rFonts w:eastAsia="Calibri"/>
              </w:rPr>
              <w:t>s</w:t>
            </w:r>
            <w:r>
              <w:rPr>
                <w:rFonts w:ascii="Times New Roman" w:hAnsi="Times New Roman"/>
                <w:spacing w:val="-17"/>
              </w:rPr>
              <w:t xml:space="preserve"> </w:t>
            </w:r>
            <w:r>
              <w:rPr>
                <w:rFonts w:eastAsia="Calibri"/>
                <w:spacing w:val="-2"/>
              </w:rPr>
              <w:t>c</w:t>
            </w:r>
            <w:r>
              <w:rPr>
                <w:rFonts w:eastAsia="Calibri"/>
                <w:spacing w:val="-1"/>
              </w:rPr>
              <w:t>o</w:t>
            </w:r>
            <w:r>
              <w:rPr>
                <w:rFonts w:eastAsia="Calibri"/>
                <w:spacing w:val="4"/>
              </w:rPr>
              <w:t>n</w:t>
            </w:r>
            <w:r>
              <w:rPr>
                <w:rFonts w:eastAsia="Calibri"/>
                <w:spacing w:val="-5"/>
              </w:rPr>
              <w:t>c</w:t>
            </w:r>
            <w:r>
              <w:rPr>
                <w:rFonts w:eastAsia="Calibri"/>
                <w:spacing w:val="2"/>
              </w:rPr>
              <w:t>e</w:t>
            </w:r>
            <w:r>
              <w:rPr>
                <w:rFonts w:eastAsia="Calibri"/>
                <w:spacing w:val="-2"/>
              </w:rPr>
              <w:t>r</w:t>
            </w:r>
            <w:r>
              <w:rPr>
                <w:rFonts w:eastAsia="Calibri"/>
              </w:rPr>
              <w:t>n</w:t>
            </w:r>
            <w:r>
              <w:rPr>
                <w:rFonts w:ascii="Times New Roman" w:hAnsi="Times New Roman"/>
                <w:spacing w:val="-15"/>
              </w:rPr>
              <w:t xml:space="preserve"> </w:t>
            </w:r>
            <w:r>
              <w:rPr>
                <w:rFonts w:eastAsia="Calibri"/>
                <w:spacing w:val="1"/>
              </w:rPr>
              <w:t>a</w:t>
            </w:r>
            <w:r>
              <w:rPr>
                <w:rFonts w:eastAsia="Calibri"/>
              </w:rPr>
              <w:t>ge</w:t>
            </w:r>
            <w:r>
              <w:rPr>
                <w:rFonts w:ascii="Times New Roman" w:hAnsi="Times New Roman"/>
                <w:spacing w:val="-8"/>
              </w:rPr>
              <w:t xml:space="preserve"> </w:t>
            </w:r>
            <w:r>
              <w:rPr>
                <w:rFonts w:eastAsia="Calibri"/>
                <w:w w:val="99"/>
              </w:rPr>
              <w:t>mi</w:t>
            </w:r>
            <w:r>
              <w:rPr>
                <w:rFonts w:eastAsia="Calibri"/>
                <w:spacing w:val="-1"/>
                <w:w w:val="99"/>
              </w:rPr>
              <w:t>s</w:t>
            </w:r>
            <w:r>
              <w:rPr>
                <w:rFonts w:eastAsia="Calibri"/>
                <w:w w:val="99"/>
              </w:rPr>
              <w:t>r</w:t>
            </w:r>
            <w:r>
              <w:rPr>
                <w:rFonts w:eastAsia="Calibri"/>
                <w:spacing w:val="-3"/>
                <w:w w:val="99"/>
              </w:rPr>
              <w:t>e</w:t>
            </w:r>
            <w:r>
              <w:rPr>
                <w:rFonts w:eastAsia="Calibri"/>
                <w:spacing w:val="1"/>
                <w:w w:val="99"/>
              </w:rPr>
              <w:t>p</w:t>
            </w:r>
            <w:r>
              <w:rPr>
                <w:rFonts w:eastAsia="Calibri"/>
                <w:spacing w:val="-1"/>
                <w:w w:val="99"/>
              </w:rPr>
              <w:t>o</w:t>
            </w:r>
            <w:r>
              <w:rPr>
                <w:rFonts w:eastAsia="Calibri"/>
                <w:w w:val="99"/>
              </w:rPr>
              <w:t>r</w:t>
            </w:r>
            <w:r>
              <w:rPr>
                <w:rFonts w:eastAsia="Calibri"/>
                <w:spacing w:val="1"/>
                <w:w w:val="99"/>
              </w:rPr>
              <w:t>t</w:t>
            </w:r>
            <w:r>
              <w:rPr>
                <w:rFonts w:eastAsia="Calibri"/>
                <w:spacing w:val="-2"/>
                <w:w w:val="99"/>
              </w:rPr>
              <w:t>i</w:t>
            </w:r>
            <w:r>
              <w:rPr>
                <w:rFonts w:eastAsia="Calibri"/>
                <w:spacing w:val="1"/>
                <w:w w:val="99"/>
              </w:rPr>
              <w:t>n</w:t>
            </w:r>
            <w:r>
              <w:rPr>
                <w:rFonts w:eastAsia="Calibri"/>
                <w:w w:val="99"/>
              </w:rPr>
              <w:t>g,</w:t>
            </w:r>
            <w:r>
              <w:rPr>
                <w:rFonts w:ascii="Times New Roman" w:hAnsi="Times New Roman"/>
                <w:spacing w:val="-11"/>
                <w:w w:val="99"/>
              </w:rPr>
              <w:t xml:space="preserve"> </w:t>
            </w:r>
            <w:r>
              <w:rPr>
                <w:rFonts w:eastAsia="Calibri"/>
                <w:spacing w:val="1"/>
              </w:rPr>
              <w:t>b</w:t>
            </w:r>
            <w:r>
              <w:rPr>
                <w:rFonts w:eastAsia="Calibri"/>
              </w:rPr>
              <w:t>i</w:t>
            </w:r>
            <w:r>
              <w:rPr>
                <w:rFonts w:eastAsia="Calibri"/>
                <w:spacing w:val="-2"/>
              </w:rPr>
              <w:t>r</w:t>
            </w:r>
            <w:r>
              <w:rPr>
                <w:rFonts w:eastAsia="Calibri"/>
                <w:spacing w:val="1"/>
              </w:rPr>
              <w:t>t</w:t>
            </w:r>
            <w:r>
              <w:rPr>
                <w:rFonts w:eastAsia="Calibri"/>
              </w:rPr>
              <w:t>h</w:t>
            </w:r>
            <w:r>
              <w:rPr>
                <w:rFonts w:ascii="Times New Roman" w:hAnsi="Times New Roman"/>
                <w:spacing w:val="-10"/>
              </w:rPr>
              <w:t xml:space="preserve"> </w:t>
            </w:r>
            <w:r>
              <w:rPr>
                <w:rFonts w:eastAsia="Calibri"/>
                <w:spacing w:val="1"/>
              </w:rPr>
              <w:t>o</w:t>
            </w:r>
            <w:r>
              <w:rPr>
                <w:rFonts w:eastAsia="Calibri"/>
              </w:rPr>
              <w:t>mi</w:t>
            </w:r>
            <w:r>
              <w:rPr>
                <w:rFonts w:eastAsia="Calibri"/>
                <w:spacing w:val="-3"/>
              </w:rPr>
              <w:t>s</w:t>
            </w:r>
            <w:r>
              <w:rPr>
                <w:rFonts w:eastAsia="Calibri"/>
                <w:spacing w:val="-1"/>
              </w:rPr>
              <w:t>s</w:t>
            </w:r>
            <w:r>
              <w:rPr>
                <w:rFonts w:eastAsia="Calibri"/>
              </w:rPr>
              <w:t>i</w:t>
            </w:r>
            <w:r>
              <w:rPr>
                <w:rFonts w:eastAsia="Calibri"/>
                <w:spacing w:val="-1"/>
              </w:rPr>
              <w:t>o</w:t>
            </w:r>
            <w:r>
              <w:rPr>
                <w:rFonts w:eastAsia="Calibri"/>
                <w:spacing w:val="4"/>
              </w:rPr>
              <w:t>n</w:t>
            </w:r>
            <w:r>
              <w:rPr>
                <w:rFonts w:eastAsia="Calibri"/>
                <w:spacing w:val="-1"/>
              </w:rPr>
              <w:t>s</w:t>
            </w:r>
            <w:r>
              <w:rPr>
                <w:rFonts w:eastAsia="Calibri"/>
              </w:rPr>
              <w:t>,</w:t>
            </w:r>
            <w:r>
              <w:rPr>
                <w:rFonts w:ascii="Times New Roman" w:hAnsi="Times New Roman"/>
                <w:spacing w:val="-15"/>
              </w:rPr>
              <w:t xml:space="preserve"> </w:t>
            </w:r>
            <w:r>
              <w:rPr>
                <w:rFonts w:eastAsia="Calibri"/>
              </w:rPr>
              <w:t>mi</w:t>
            </w:r>
            <w:r>
              <w:rPr>
                <w:rFonts w:eastAsia="Calibri"/>
                <w:spacing w:val="-1"/>
              </w:rPr>
              <w:t>s</w:t>
            </w:r>
            <w:r>
              <w:rPr>
                <w:rFonts w:eastAsia="Calibri"/>
                <w:spacing w:val="-2"/>
              </w:rPr>
              <w:t>r</w:t>
            </w:r>
            <w:r>
              <w:rPr>
                <w:rFonts w:eastAsia="Calibri"/>
                <w:spacing w:val="-3"/>
              </w:rPr>
              <w:t>e</w:t>
            </w:r>
            <w:r>
              <w:rPr>
                <w:rFonts w:eastAsia="Calibri"/>
                <w:spacing w:val="1"/>
              </w:rPr>
              <w:t>po</w:t>
            </w:r>
            <w:r>
              <w:rPr>
                <w:rFonts w:eastAsia="Calibri"/>
                <w:spacing w:val="-2"/>
              </w:rPr>
              <w:t>r</w:t>
            </w:r>
            <w:r>
              <w:rPr>
                <w:rFonts w:eastAsia="Calibri"/>
                <w:spacing w:val="1"/>
              </w:rPr>
              <w:t>t</w:t>
            </w:r>
            <w:r>
              <w:rPr>
                <w:rFonts w:eastAsia="Calibri"/>
                <w:spacing w:val="-2"/>
              </w:rPr>
              <w:t>i</w:t>
            </w:r>
            <w:r>
              <w:rPr>
                <w:rFonts w:eastAsia="Calibri"/>
                <w:spacing w:val="1"/>
              </w:rPr>
              <w:t>n</w:t>
            </w:r>
            <w:r>
              <w:rPr>
                <w:rFonts w:eastAsia="Calibri"/>
              </w:rPr>
              <w:t>g</w:t>
            </w:r>
            <w:r>
              <w:rPr>
                <w:rFonts w:ascii="Times New Roman" w:hAnsi="Times New Roman"/>
                <w:spacing w:val="-17"/>
              </w:rPr>
              <w:t xml:space="preserve"> </w:t>
            </w:r>
            <w:r>
              <w:rPr>
                <w:rFonts w:eastAsia="Calibri"/>
                <w:spacing w:val="1"/>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d</w:t>
            </w:r>
            <w:r>
              <w:rPr>
                <w:rFonts w:eastAsia="Calibri"/>
                <w:spacing w:val="1"/>
              </w:rPr>
              <w:t>at</w:t>
            </w:r>
            <w:r>
              <w:rPr>
                <w:rFonts w:eastAsia="Calibri"/>
              </w:rPr>
              <w:t>e</w:t>
            </w:r>
            <w:r>
              <w:rPr>
                <w:rFonts w:ascii="Times New Roman" w:hAnsi="Times New Roman"/>
                <w:spacing w:val="-14"/>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1"/>
              </w:rPr>
              <w:t>b</w:t>
            </w:r>
            <w:r>
              <w:rPr>
                <w:rFonts w:eastAsia="Calibri"/>
              </w:rPr>
              <w:t>i</w:t>
            </w:r>
            <w:r>
              <w:rPr>
                <w:rFonts w:eastAsia="Calibri"/>
                <w:spacing w:val="-2"/>
              </w:rPr>
              <w:t>rt</w:t>
            </w:r>
            <w:r>
              <w:rPr>
                <w:rFonts w:eastAsia="Calibri"/>
              </w:rPr>
              <w:t>h</w:t>
            </w:r>
            <w:r>
              <w:rPr>
                <w:rFonts w:ascii="Times New Roman" w:hAnsi="Times New Roman"/>
                <w:spacing w:val="-10"/>
              </w:rPr>
              <w:t xml:space="preserve"> </w:t>
            </w:r>
            <w:r>
              <w:rPr>
                <w:rFonts w:eastAsia="Calibri"/>
                <w:spacing w:val="3"/>
              </w:rPr>
              <w:t>o</w:t>
            </w:r>
            <w:r>
              <w:rPr>
                <w:rFonts w:eastAsia="Calibri"/>
              </w:rPr>
              <w:t>f</w:t>
            </w:r>
            <w:r>
              <w:rPr>
                <w:rFonts w:ascii="Times New Roman" w:hAnsi="Times New Roman"/>
                <w:spacing w:val="-9"/>
              </w:rPr>
              <w:t xml:space="preserve"> </w:t>
            </w:r>
            <w:r>
              <w:rPr>
                <w:rFonts w:eastAsia="Calibri"/>
                <w:spacing w:val="-2"/>
              </w:rPr>
              <w:t>t</w:t>
            </w:r>
            <w:r>
              <w:rPr>
                <w:rFonts w:eastAsia="Calibri"/>
                <w:spacing w:val="1"/>
              </w:rPr>
              <w:t>h</w:t>
            </w:r>
            <w:r>
              <w:rPr>
                <w:rFonts w:eastAsia="Calibri"/>
              </w:rPr>
              <w:t>e</w:t>
            </w:r>
            <w:r>
              <w:rPr>
                <w:rFonts w:ascii="Times New Roman" w:hAnsi="Times New Roman"/>
                <w:spacing w:val="-10"/>
              </w:rPr>
              <w:t xml:space="preserve"> </w:t>
            </w:r>
            <w:r>
              <w:rPr>
                <w:rFonts w:eastAsia="Calibri"/>
                <w:spacing w:val="-2"/>
              </w:rPr>
              <w:t>c</w:t>
            </w:r>
            <w:r>
              <w:rPr>
                <w:rFonts w:eastAsia="Calibri"/>
                <w:spacing w:val="1"/>
              </w:rPr>
              <w:t>h</w:t>
            </w:r>
            <w:r>
              <w:rPr>
                <w:rFonts w:eastAsia="Calibri"/>
              </w:rPr>
              <w:t>i</w:t>
            </w:r>
            <w:r>
              <w:rPr>
                <w:rFonts w:eastAsia="Calibri"/>
                <w:spacing w:val="-2"/>
              </w:rPr>
              <w:t>l</w:t>
            </w:r>
            <w:r>
              <w:rPr>
                <w:rFonts w:eastAsia="Calibri"/>
                <w:spacing w:val="1"/>
              </w:rPr>
              <w:t>d</w:t>
            </w:r>
            <w:r>
              <w:rPr>
                <w:rFonts w:eastAsia="Calibri"/>
              </w:rPr>
              <w:t>,</w:t>
            </w:r>
            <w:r>
              <w:rPr>
                <w:rFonts w:ascii="Times New Roman" w:hAnsi="Times New Roman"/>
              </w:rPr>
              <w:t xml:space="preserve"> </w:t>
            </w:r>
            <w:r>
              <w:rPr>
                <w:rFonts w:eastAsia="Calibri"/>
                <w:spacing w:val="1"/>
              </w:rPr>
              <w:t>a</w:t>
            </w:r>
            <w:r>
              <w:rPr>
                <w:rFonts w:eastAsia="Calibri"/>
                <w:spacing w:val="-1"/>
              </w:rPr>
              <w:t>n</w:t>
            </w:r>
            <w:r>
              <w:rPr>
                <w:rFonts w:eastAsia="Calibri"/>
              </w:rPr>
              <w:t>d</w:t>
            </w:r>
            <w:r>
              <w:rPr>
                <w:rFonts w:ascii="Times New Roman" w:hAnsi="Times New Roman"/>
                <w:spacing w:val="-6"/>
              </w:rPr>
              <w:t xml:space="preserve"> </w:t>
            </w:r>
            <w:r>
              <w:rPr>
                <w:rFonts w:eastAsia="Calibri"/>
                <w:spacing w:val="-3"/>
              </w:rPr>
              <w:t>s</w:t>
            </w:r>
            <w:r>
              <w:rPr>
                <w:rFonts w:eastAsia="Calibri"/>
                <w:spacing w:val="1"/>
              </w:rPr>
              <w:t>a</w:t>
            </w:r>
            <w:r>
              <w:rPr>
                <w:rFonts w:eastAsia="Calibri"/>
                <w:spacing w:val="-3"/>
              </w:rPr>
              <w:t>m</w:t>
            </w:r>
            <w:r>
              <w:rPr>
                <w:rFonts w:eastAsia="Calibri"/>
                <w:spacing w:val="1"/>
              </w:rPr>
              <w:t>p</w:t>
            </w:r>
            <w:r>
              <w:rPr>
                <w:rFonts w:eastAsia="Calibri"/>
              </w:rPr>
              <w:t>l</w:t>
            </w:r>
            <w:r>
              <w:rPr>
                <w:rFonts w:eastAsia="Calibri"/>
                <w:spacing w:val="-2"/>
              </w:rPr>
              <w:t>i</w:t>
            </w:r>
            <w:r>
              <w:rPr>
                <w:rFonts w:eastAsia="Calibri"/>
                <w:spacing w:val="1"/>
              </w:rPr>
              <w:t>n</w:t>
            </w:r>
            <w:r>
              <w:rPr>
                <w:rFonts w:eastAsia="Calibri"/>
              </w:rPr>
              <w:t>g</w:t>
            </w:r>
            <w:r>
              <w:rPr>
                <w:rFonts w:ascii="Times New Roman" w:hAnsi="Times New Roman"/>
                <w:spacing w:val="-14"/>
              </w:rPr>
              <w:t xml:space="preserve"> </w:t>
            </w:r>
            <w:r>
              <w:rPr>
                <w:rFonts w:eastAsia="Calibri"/>
                <w:spacing w:val="-3"/>
              </w:rPr>
              <w:t>v</w:t>
            </w:r>
            <w:r>
              <w:rPr>
                <w:rFonts w:eastAsia="Calibri"/>
                <w:spacing w:val="3"/>
              </w:rPr>
              <w:t>a</w:t>
            </w:r>
            <w:r>
              <w:rPr>
                <w:rFonts w:eastAsia="Calibri"/>
              </w:rPr>
              <w:t>r</w:t>
            </w:r>
            <w:r>
              <w:rPr>
                <w:rFonts w:eastAsia="Calibri"/>
                <w:spacing w:val="-2"/>
              </w:rPr>
              <w:t>i</w:t>
            </w:r>
            <w:r>
              <w:rPr>
                <w:rFonts w:eastAsia="Calibri"/>
                <w:spacing w:val="-1"/>
              </w:rPr>
              <w:t>a</w:t>
            </w:r>
            <w:r>
              <w:rPr>
                <w:rFonts w:eastAsia="Calibri"/>
                <w:spacing w:val="1"/>
              </w:rPr>
              <w:t>b</w:t>
            </w:r>
            <w:r>
              <w:rPr>
                <w:rFonts w:eastAsia="Calibri"/>
              </w:rPr>
              <w:t>il</w:t>
            </w:r>
            <w:r>
              <w:rPr>
                <w:rFonts w:eastAsia="Calibri"/>
                <w:spacing w:val="-2"/>
              </w:rPr>
              <w:t>i</w:t>
            </w:r>
            <w:r>
              <w:rPr>
                <w:rFonts w:eastAsia="Calibri"/>
                <w:spacing w:val="1"/>
              </w:rPr>
              <w:t>t</w:t>
            </w:r>
            <w:r>
              <w:rPr>
                <w:rFonts w:eastAsia="Calibri"/>
              </w:rPr>
              <w:t>y</w:t>
            </w:r>
            <w:r>
              <w:rPr>
                <w:rFonts w:ascii="Times New Roman" w:hAnsi="Times New Roman"/>
                <w:spacing w:val="-13"/>
              </w:rPr>
              <w:t xml:space="preserve"> </w:t>
            </w:r>
            <w:r>
              <w:rPr>
                <w:rFonts w:eastAsia="Calibri"/>
                <w:spacing w:val="-2"/>
              </w:rPr>
              <w:t>i</w:t>
            </w:r>
            <w:r>
              <w:rPr>
                <w:rFonts w:eastAsia="Calibri"/>
              </w:rPr>
              <w:t>n</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2"/>
              </w:rPr>
              <w:t>c</w:t>
            </w:r>
            <w:r>
              <w:rPr>
                <w:rFonts w:eastAsia="Calibri"/>
                <w:spacing w:val="1"/>
              </w:rPr>
              <w:t>a</w:t>
            </w:r>
            <w:r>
              <w:rPr>
                <w:rFonts w:eastAsia="Calibri"/>
                <w:spacing w:val="-1"/>
              </w:rPr>
              <w:t>s</w:t>
            </w:r>
            <w:r>
              <w:rPr>
                <w:rFonts w:eastAsia="Calibri"/>
              </w:rPr>
              <w:t>e</w:t>
            </w:r>
            <w:r>
              <w:rPr>
                <w:rFonts w:ascii="Times New Roman" w:hAnsi="Times New Roman"/>
                <w:spacing w:val="-11"/>
              </w:rPr>
              <w:t xml:space="preserve"> </w:t>
            </w:r>
            <w:r>
              <w:rPr>
                <w:rFonts w:eastAsia="Calibri"/>
                <w:spacing w:val="1"/>
              </w:rPr>
              <w:t>o</w:t>
            </w:r>
            <w:r>
              <w:rPr>
                <w:rFonts w:eastAsia="Calibri"/>
              </w:rPr>
              <w:t>f</w:t>
            </w:r>
            <w:r>
              <w:rPr>
                <w:rFonts w:ascii="Times New Roman" w:hAnsi="Times New Roman"/>
                <w:spacing w:val="-7"/>
              </w:rPr>
              <w:t xml:space="preserve"> </w:t>
            </w:r>
            <w:r>
              <w:rPr>
                <w:rFonts w:eastAsia="Calibri"/>
                <w:spacing w:val="-1"/>
              </w:rPr>
              <w:t>su</w:t>
            </w:r>
            <w:r>
              <w:rPr>
                <w:rFonts w:eastAsia="Calibri"/>
              </w:rPr>
              <w:t>r</w:t>
            </w:r>
            <w:r>
              <w:rPr>
                <w:rFonts w:eastAsia="Calibri"/>
                <w:spacing w:val="-1"/>
              </w:rPr>
              <w:t>v</w:t>
            </w:r>
            <w:r>
              <w:rPr>
                <w:rFonts w:eastAsia="Calibri"/>
              </w:rPr>
              <w:t>e</w:t>
            </w:r>
            <w:r>
              <w:rPr>
                <w:rFonts w:eastAsia="Calibri"/>
                <w:spacing w:val="1"/>
              </w:rPr>
              <w:t>y</w:t>
            </w:r>
            <w:r>
              <w:rPr>
                <w:rFonts w:eastAsia="Calibri"/>
                <w:spacing w:val="-1"/>
              </w:rPr>
              <w:t>s</w:t>
            </w:r>
            <w:r>
              <w:rPr>
                <w:rFonts w:eastAsia="Calibri"/>
              </w:rPr>
              <w:t>.</w:t>
            </w:r>
          </w:p>
          <w:p w14:paraId="4393CC80" w14:textId="77777777" w:rsidR="008A5C9E" w:rsidRDefault="008A5C9E" w:rsidP="00BD0208">
            <w:pPr>
              <w:pStyle w:val="MText"/>
              <w:rPr>
                <w:rFonts w:ascii="Calibri" w:eastAsia="Calibri" w:hAnsi="Calibri" w:cs="Calibri"/>
                <w:sz w:val="20"/>
                <w:szCs w:val="20"/>
              </w:rPr>
            </w:pPr>
          </w:p>
          <w:p w14:paraId="27918645" w14:textId="77777777" w:rsidR="007F2D9F" w:rsidRDefault="008A5C9E" w:rsidP="00BD0208">
            <w:pPr>
              <w:pStyle w:val="MText"/>
              <w:rPr>
                <w:rFonts w:ascii="Calibri" w:eastAsia="Calibri" w:hAnsi="Calibri" w:cs="Calibri"/>
                <w:color w:val="494949"/>
                <w:sz w:val="20"/>
                <w:szCs w:val="20"/>
              </w:rPr>
            </w:pPr>
            <w:r>
              <w:rPr>
                <w:rFonts w:ascii="Calibri" w:eastAsia="Calibri" w:hAnsi="Calibri" w:cs="Calibri"/>
                <w:color w:val="494949"/>
                <w:spacing w:val="1"/>
                <w:sz w:val="20"/>
                <w:szCs w:val="20"/>
              </w:rPr>
              <w:t>W</w:t>
            </w:r>
            <w:r>
              <w:rPr>
                <w:rFonts w:ascii="Calibri" w:eastAsia="Calibri" w:hAnsi="Calibri" w:cs="Calibri"/>
                <w:color w:val="494949"/>
                <w:spacing w:val="-2"/>
                <w:sz w:val="20"/>
                <w:szCs w:val="20"/>
              </w:rPr>
              <w:t>it</w:t>
            </w:r>
            <w:r>
              <w:rPr>
                <w:rFonts w:ascii="Calibri" w:eastAsia="Calibri" w:hAnsi="Calibri" w:cs="Calibri"/>
                <w:color w:val="494949"/>
                <w:sz w:val="20"/>
                <w:szCs w:val="20"/>
              </w:rPr>
              <w:t>h</w:t>
            </w:r>
            <w:r>
              <w:rPr>
                <w:rFonts w:ascii="Times New Roman" w:hAnsi="Times New Roman"/>
                <w:color w:val="494949"/>
                <w:spacing w:val="-7"/>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e</w:t>
            </w:r>
            <w:r>
              <w:rPr>
                <w:rFonts w:ascii="Calibri" w:eastAsia="Calibri" w:hAnsi="Calibri" w:cs="Calibri"/>
                <w:color w:val="494949"/>
                <w:spacing w:val="-5"/>
                <w:sz w:val="20"/>
                <w:szCs w:val="20"/>
              </w:rPr>
              <w:t>c</w:t>
            </w:r>
            <w:r>
              <w:rPr>
                <w:rFonts w:ascii="Calibri" w:eastAsia="Calibri" w:hAnsi="Calibri" w:cs="Calibri"/>
                <w:color w:val="494949"/>
                <w:sz w:val="20"/>
                <w:szCs w:val="20"/>
              </w:rPr>
              <w:t>t</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t</w:t>
            </w:r>
            <w:r>
              <w:rPr>
                <w:rFonts w:ascii="Calibri" w:eastAsia="Calibri" w:hAnsi="Calibri" w:cs="Calibri"/>
                <w:color w:val="494949"/>
                <w:sz w:val="20"/>
                <w:szCs w:val="20"/>
              </w:rPr>
              <w:t>o</w:t>
            </w:r>
            <w:r>
              <w:rPr>
                <w:rFonts w:ascii="Times New Roman" w:hAnsi="Times New Roman"/>
                <w:color w:val="494949"/>
                <w:spacing w:val="-5"/>
                <w:sz w:val="20"/>
                <w:szCs w:val="20"/>
              </w:rPr>
              <w:t xml:space="preserve"> </w:t>
            </w:r>
            <w:r>
              <w:rPr>
                <w:rFonts w:ascii="Calibri" w:eastAsia="Calibri" w:hAnsi="Calibri" w:cs="Calibri"/>
                <w:color w:val="494949"/>
                <w:sz w:val="20"/>
                <w:szCs w:val="20"/>
              </w:rPr>
              <w:t>e</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t</w:t>
            </w:r>
            <w:r>
              <w:rPr>
                <w:rFonts w:ascii="Calibri" w:eastAsia="Calibri" w:hAnsi="Calibri" w:cs="Calibri"/>
                <w:color w:val="494949"/>
                <w:sz w:val="20"/>
                <w:szCs w:val="20"/>
              </w:rPr>
              <w:t>i</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t</w:t>
            </w:r>
            <w:r>
              <w:rPr>
                <w:rFonts w:ascii="Calibri" w:eastAsia="Calibri" w:hAnsi="Calibri" w:cs="Calibri"/>
                <w:color w:val="494949"/>
                <w:sz w:val="20"/>
                <w:szCs w:val="20"/>
              </w:rPr>
              <w:t>es</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4"/>
                <w:sz w:val="20"/>
                <w:szCs w:val="20"/>
              </w:rPr>
              <w:t>h</w:t>
            </w:r>
            <w:r>
              <w:rPr>
                <w:rFonts w:ascii="Calibri" w:eastAsia="Calibri" w:hAnsi="Calibri" w:cs="Calibri"/>
                <w:color w:val="494949"/>
                <w:sz w:val="20"/>
                <w:szCs w:val="20"/>
              </w:rPr>
              <w:t>e</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do</w:t>
            </w:r>
            <w:r>
              <w:rPr>
                <w:rFonts w:ascii="Calibri" w:eastAsia="Calibri" w:hAnsi="Calibri" w:cs="Calibri"/>
                <w:color w:val="494949"/>
                <w:sz w:val="20"/>
                <w:szCs w:val="20"/>
              </w:rPr>
              <w:t>le</w:t>
            </w:r>
            <w:r>
              <w:rPr>
                <w:rFonts w:ascii="Calibri" w:eastAsia="Calibri" w:hAnsi="Calibri" w:cs="Calibri"/>
                <w:color w:val="494949"/>
                <w:spacing w:val="-1"/>
                <w:sz w:val="20"/>
                <w:szCs w:val="20"/>
              </w:rPr>
              <w:t>s</w:t>
            </w:r>
            <w:r>
              <w:rPr>
                <w:rFonts w:ascii="Calibri" w:eastAsia="Calibri" w:hAnsi="Calibri" w:cs="Calibri"/>
                <w:color w:val="494949"/>
                <w:sz w:val="20"/>
                <w:szCs w:val="20"/>
              </w:rPr>
              <w:t>c</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5"/>
                <w:sz w:val="20"/>
                <w:szCs w:val="20"/>
              </w:rPr>
              <w:t xml:space="preserve"> </w:t>
            </w:r>
            <w:r>
              <w:rPr>
                <w:rFonts w:ascii="Calibri" w:eastAsia="Calibri" w:hAnsi="Calibri" w:cs="Calibri"/>
                <w:color w:val="494949"/>
                <w:spacing w:val="4"/>
                <w:sz w:val="20"/>
                <w:szCs w:val="20"/>
              </w:rPr>
              <w:t>b</w:t>
            </w:r>
            <w:r>
              <w:rPr>
                <w:rFonts w:ascii="Calibri" w:eastAsia="Calibri" w:hAnsi="Calibri" w:cs="Calibri"/>
                <w:color w:val="494949"/>
                <w:spacing w:val="-5"/>
                <w:sz w:val="20"/>
                <w:szCs w:val="20"/>
              </w:rPr>
              <w:t>i</w:t>
            </w:r>
            <w:r>
              <w:rPr>
                <w:rFonts w:ascii="Calibri" w:eastAsia="Calibri" w:hAnsi="Calibri" w:cs="Calibri"/>
                <w:color w:val="494949"/>
                <w:spacing w:val="3"/>
                <w:sz w:val="20"/>
                <w:szCs w:val="20"/>
              </w:rPr>
              <w:t>r</w:t>
            </w:r>
            <w:r>
              <w:rPr>
                <w:rFonts w:ascii="Calibri" w:eastAsia="Calibri" w:hAnsi="Calibri" w:cs="Calibri"/>
                <w:color w:val="494949"/>
                <w:spacing w:val="-2"/>
                <w:sz w:val="20"/>
                <w:szCs w:val="20"/>
              </w:rPr>
              <w:t>t</w:t>
            </w:r>
            <w:r>
              <w:rPr>
                <w:rFonts w:ascii="Calibri" w:eastAsia="Calibri" w:hAnsi="Calibri" w:cs="Calibri"/>
                <w:color w:val="494949"/>
                <w:sz w:val="20"/>
                <w:szCs w:val="20"/>
              </w:rPr>
              <w:t>h</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at</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on</w:t>
            </w:r>
            <w:r>
              <w:rPr>
                <w:rFonts w:ascii="Calibri" w:eastAsia="Calibri" w:hAnsi="Calibri" w:cs="Calibri"/>
                <w:color w:val="494949"/>
                <w:sz w:val="20"/>
                <w:szCs w:val="20"/>
              </w:rPr>
              <w:t>g</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f</w:t>
            </w:r>
            <w:r>
              <w:rPr>
                <w:rFonts w:ascii="Calibri" w:eastAsia="Calibri" w:hAnsi="Calibri" w:cs="Calibri"/>
                <w:color w:val="494949"/>
                <w:sz w:val="20"/>
                <w:szCs w:val="20"/>
              </w:rPr>
              <w:t>e</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w:t>
            </w:r>
            <w:r>
              <w:rPr>
                <w:rFonts w:ascii="Calibri" w:eastAsia="Calibri" w:hAnsi="Calibri" w:cs="Calibri"/>
                <w:color w:val="494949"/>
                <w:sz w:val="20"/>
                <w:szCs w:val="20"/>
              </w:rPr>
              <w:t>les</w:t>
            </w:r>
            <w:r>
              <w:rPr>
                <w:rFonts w:ascii="Times New Roman" w:hAnsi="Times New Roman"/>
                <w:color w:val="494949"/>
                <w:spacing w:val="-14"/>
                <w:sz w:val="20"/>
                <w:szCs w:val="20"/>
              </w:rPr>
              <w:t xml:space="preserve"> </w:t>
            </w:r>
            <w:r>
              <w:rPr>
                <w:rFonts w:ascii="Calibri" w:eastAsia="Calibri" w:hAnsi="Calibri" w:cs="Calibri"/>
                <w:color w:val="494949"/>
                <w:spacing w:val="3"/>
                <w:sz w:val="20"/>
                <w:szCs w:val="20"/>
              </w:rPr>
              <w:t>a</w:t>
            </w:r>
            <w:r>
              <w:rPr>
                <w:rFonts w:ascii="Calibri" w:eastAsia="Calibri" w:hAnsi="Calibri" w:cs="Calibri"/>
                <w:color w:val="494949"/>
                <w:spacing w:val="-5"/>
                <w:sz w:val="20"/>
                <w:szCs w:val="20"/>
              </w:rPr>
              <w:t>g</w:t>
            </w:r>
            <w:r>
              <w:rPr>
                <w:rFonts w:ascii="Calibri" w:eastAsia="Calibri" w:hAnsi="Calibri" w:cs="Calibri"/>
                <w:color w:val="494949"/>
                <w:sz w:val="20"/>
                <w:szCs w:val="20"/>
              </w:rPr>
              <w:t>ed</w:t>
            </w:r>
            <w:r>
              <w:rPr>
                <w:rFonts w:ascii="Times New Roman" w:hAnsi="Times New Roman"/>
                <w:color w:val="494949"/>
                <w:spacing w:val="-10"/>
                <w:sz w:val="20"/>
                <w:szCs w:val="20"/>
              </w:rPr>
              <w:t xml:space="preserve"> </w:t>
            </w:r>
            <w:r>
              <w:rPr>
                <w:rFonts w:ascii="Calibri" w:eastAsia="Calibri" w:hAnsi="Calibri" w:cs="Calibri"/>
                <w:color w:val="494949"/>
                <w:sz w:val="20"/>
                <w:szCs w:val="20"/>
              </w:rPr>
              <w:t>10</w:t>
            </w:r>
            <w:r>
              <w:rPr>
                <w:rFonts w:ascii="Calibri" w:eastAsia="Calibri" w:hAnsi="Calibri" w:cs="Calibri"/>
                <w:color w:val="494949"/>
                <w:spacing w:val="-1"/>
                <w:sz w:val="20"/>
                <w:szCs w:val="20"/>
              </w:rPr>
              <w:t>-</w:t>
            </w:r>
            <w:r>
              <w:rPr>
                <w:rFonts w:ascii="Calibri" w:eastAsia="Calibri" w:hAnsi="Calibri" w:cs="Calibri"/>
                <w:color w:val="494949"/>
                <w:spacing w:val="-2"/>
                <w:sz w:val="20"/>
                <w:szCs w:val="20"/>
              </w:rPr>
              <w:t>1</w:t>
            </w:r>
            <w:r>
              <w:rPr>
                <w:rFonts w:ascii="Calibri" w:eastAsia="Calibri" w:hAnsi="Calibri" w:cs="Calibri"/>
                <w:color w:val="494949"/>
                <w:sz w:val="20"/>
                <w:szCs w:val="20"/>
              </w:rPr>
              <w:t>4</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Calibri" w:eastAsia="Calibri" w:hAnsi="Calibri" w:cs="Calibri"/>
                <w:color w:val="494949"/>
                <w:spacing w:val="-1"/>
                <w:sz w:val="20"/>
                <w:szCs w:val="20"/>
              </w:rPr>
              <w:t>s</w:t>
            </w:r>
            <w:r>
              <w:rPr>
                <w:rFonts w:ascii="Calibri" w:eastAsia="Calibri" w:hAnsi="Calibri" w:cs="Calibri"/>
                <w:color w:val="494949"/>
                <w:sz w:val="20"/>
                <w:szCs w:val="20"/>
              </w:rPr>
              <w:t>,</w:t>
            </w:r>
            <w:r>
              <w:rPr>
                <w:rFonts w:ascii="Times New Roman" w:hAnsi="Times New Roman"/>
                <w:color w:val="494949"/>
                <w:spacing w:val="-11"/>
                <w:sz w:val="20"/>
                <w:szCs w:val="20"/>
              </w:rPr>
              <w:t xml:space="preserve"> </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p</w:t>
            </w:r>
            <w:r>
              <w:rPr>
                <w:rFonts w:ascii="Calibri" w:eastAsia="Calibri" w:hAnsi="Calibri" w:cs="Calibri"/>
                <w:color w:val="494949"/>
                <w:spacing w:val="3"/>
                <w:sz w:val="20"/>
                <w:szCs w:val="20"/>
              </w:rPr>
              <w:t>a</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v</w:t>
            </w:r>
            <w:r>
              <w:rPr>
                <w:rFonts w:ascii="Calibri" w:eastAsia="Calibri" w:hAnsi="Calibri" w:cs="Calibri"/>
                <w:color w:val="494949"/>
                <w:sz w:val="20"/>
                <w:szCs w:val="20"/>
              </w:rPr>
              <w:t>e</w:t>
            </w:r>
            <w:r>
              <w:rPr>
                <w:rFonts w:ascii="Times New Roman" w:hAnsi="Times New Roman"/>
                <w:color w:val="494949"/>
                <w:sz w:val="20"/>
                <w:szCs w:val="20"/>
              </w:rPr>
              <w:t xml:space="preserve"> </w:t>
            </w:r>
            <w:r>
              <w:rPr>
                <w:rFonts w:ascii="Calibri" w:eastAsia="Calibri" w:hAnsi="Calibri" w:cs="Calibri"/>
                <w:color w:val="494949"/>
                <w:sz w:val="20"/>
                <w:szCs w:val="20"/>
              </w:rPr>
              <w:t>e</w:t>
            </w:r>
            <w:r>
              <w:rPr>
                <w:rFonts w:ascii="Calibri" w:eastAsia="Calibri" w:hAnsi="Calibri" w:cs="Calibri"/>
                <w:color w:val="494949"/>
                <w:spacing w:val="-1"/>
                <w:sz w:val="20"/>
                <w:szCs w:val="20"/>
              </w:rPr>
              <w:t>v</w:t>
            </w:r>
            <w:r>
              <w:rPr>
                <w:rFonts w:ascii="Calibri" w:eastAsia="Calibri" w:hAnsi="Calibri" w:cs="Calibri"/>
                <w:color w:val="494949"/>
                <w:sz w:val="20"/>
                <w:szCs w:val="20"/>
              </w:rPr>
              <w:t>i</w:t>
            </w:r>
            <w:r>
              <w:rPr>
                <w:rFonts w:ascii="Calibri" w:eastAsia="Calibri" w:hAnsi="Calibri" w:cs="Calibri"/>
                <w:color w:val="494949"/>
                <w:spacing w:val="1"/>
                <w:sz w:val="20"/>
                <w:szCs w:val="20"/>
              </w:rPr>
              <w:t>d</w:t>
            </w:r>
            <w:r>
              <w:rPr>
                <w:rFonts w:ascii="Calibri" w:eastAsia="Calibri" w:hAnsi="Calibri" w:cs="Calibri"/>
                <w:color w:val="494949"/>
                <w:spacing w:val="-3"/>
                <w:sz w:val="20"/>
                <w:szCs w:val="20"/>
              </w:rPr>
              <w:t>e</w:t>
            </w:r>
            <w:r>
              <w:rPr>
                <w:rFonts w:ascii="Calibri" w:eastAsia="Calibri" w:hAnsi="Calibri" w:cs="Calibri"/>
                <w:color w:val="494949"/>
                <w:spacing w:val="4"/>
                <w:sz w:val="20"/>
                <w:szCs w:val="20"/>
              </w:rPr>
              <w:t>n</w:t>
            </w:r>
            <w:r>
              <w:rPr>
                <w:rFonts w:ascii="Calibri" w:eastAsia="Calibri" w:hAnsi="Calibri" w:cs="Calibri"/>
                <w:color w:val="494949"/>
                <w:spacing w:val="-5"/>
                <w:sz w:val="20"/>
                <w:szCs w:val="20"/>
              </w:rPr>
              <w:t>c</w:t>
            </w:r>
            <w:r>
              <w:rPr>
                <w:rFonts w:ascii="Calibri" w:eastAsia="Calibri" w:hAnsi="Calibri" w:cs="Calibri"/>
                <w:color w:val="494949"/>
                <w:sz w:val="20"/>
                <w:szCs w:val="20"/>
              </w:rPr>
              <w:t>e</w:t>
            </w:r>
            <w:r>
              <w:rPr>
                <w:rFonts w:ascii="Times New Roman" w:hAnsi="Times New Roman"/>
                <w:color w:val="494949"/>
                <w:spacing w:val="-9"/>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u</w:t>
            </w:r>
            <w:r>
              <w:rPr>
                <w:rFonts w:ascii="Calibri" w:eastAsia="Calibri" w:hAnsi="Calibri" w:cs="Calibri"/>
                <w:color w:val="494949"/>
                <w:spacing w:val="-2"/>
                <w:sz w:val="20"/>
                <w:szCs w:val="20"/>
              </w:rPr>
              <w:t>g</w:t>
            </w:r>
            <w:r>
              <w:rPr>
                <w:rFonts w:ascii="Calibri" w:eastAsia="Calibri" w:hAnsi="Calibri" w:cs="Calibri"/>
                <w:color w:val="494949"/>
                <w:sz w:val="20"/>
                <w:szCs w:val="20"/>
              </w:rPr>
              <w:t>ge</w:t>
            </w:r>
            <w:r>
              <w:rPr>
                <w:rFonts w:ascii="Calibri" w:eastAsia="Calibri" w:hAnsi="Calibri" w:cs="Calibri"/>
                <w:color w:val="494949"/>
                <w:spacing w:val="-1"/>
                <w:sz w:val="20"/>
                <w:szCs w:val="20"/>
              </w:rPr>
              <w:t>s</w:t>
            </w:r>
            <w:r>
              <w:rPr>
                <w:rFonts w:ascii="Calibri" w:eastAsia="Calibri" w:hAnsi="Calibri" w:cs="Calibri"/>
                <w:color w:val="494949"/>
                <w:spacing w:val="1"/>
                <w:sz w:val="20"/>
                <w:szCs w:val="20"/>
              </w:rPr>
              <w:t>t</w:t>
            </w:r>
            <w:r>
              <w:rPr>
                <w:rFonts w:ascii="Calibri" w:eastAsia="Calibri" w:hAnsi="Calibri" w:cs="Calibri"/>
                <w:color w:val="494949"/>
                <w:sz w:val="20"/>
                <w:szCs w:val="20"/>
              </w:rPr>
              <w:t>s</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t</w:t>
            </w:r>
            <w:r>
              <w:rPr>
                <w:rFonts w:ascii="Calibri" w:eastAsia="Calibri" w:hAnsi="Calibri" w:cs="Calibri"/>
                <w:color w:val="494949"/>
                <w:spacing w:val="-1"/>
                <w:sz w:val="20"/>
                <w:szCs w:val="20"/>
              </w:rPr>
              <w:t>ha</w:t>
            </w:r>
            <w:r>
              <w:rPr>
                <w:rFonts w:ascii="Calibri" w:eastAsia="Calibri" w:hAnsi="Calibri" w:cs="Calibri"/>
                <w:color w:val="494949"/>
                <w:sz w:val="20"/>
                <w:szCs w:val="20"/>
              </w:rPr>
              <w:t>t</w:t>
            </w:r>
            <w:r>
              <w:rPr>
                <w:rFonts w:ascii="Times New Roman" w:hAnsi="Times New Roman"/>
                <w:color w:val="494949"/>
                <w:spacing w:val="-9"/>
                <w:sz w:val="20"/>
                <w:szCs w:val="20"/>
              </w:rPr>
              <w:t xml:space="preserve"> </w:t>
            </w:r>
            <w:r>
              <w:rPr>
                <w:rFonts w:ascii="Calibri" w:eastAsia="Calibri" w:hAnsi="Calibri" w:cs="Calibri"/>
                <w:color w:val="494949"/>
                <w:sz w:val="20"/>
                <w:szCs w:val="20"/>
              </w:rPr>
              <w:t>a</w:t>
            </w:r>
            <w:r>
              <w:rPr>
                <w:rFonts w:ascii="Times New Roman" w:hAnsi="Times New Roman"/>
                <w:color w:val="494949"/>
                <w:spacing w:val="-2"/>
                <w:sz w:val="20"/>
                <w:szCs w:val="20"/>
              </w:rPr>
              <w:t xml:space="preserve"> </w:t>
            </w:r>
            <w:r>
              <w:rPr>
                <w:rFonts w:ascii="Calibri" w:eastAsia="Calibri" w:hAnsi="Calibri" w:cs="Calibri"/>
                <w:color w:val="494949"/>
                <w:spacing w:val="-3"/>
                <w:sz w:val="20"/>
                <w:szCs w:val="20"/>
              </w:rPr>
              <w:t>v</w:t>
            </w:r>
            <w:r>
              <w:rPr>
                <w:rFonts w:ascii="Calibri" w:eastAsia="Calibri" w:hAnsi="Calibri" w:cs="Calibri"/>
                <w:color w:val="494949"/>
                <w:sz w:val="20"/>
                <w:szCs w:val="20"/>
              </w:rPr>
              <w:t>e</w:t>
            </w:r>
            <w:r>
              <w:rPr>
                <w:rFonts w:ascii="Calibri" w:eastAsia="Calibri" w:hAnsi="Calibri" w:cs="Calibri"/>
                <w:color w:val="494949"/>
                <w:spacing w:val="-2"/>
                <w:sz w:val="20"/>
                <w:szCs w:val="20"/>
              </w:rPr>
              <w:t>r</w:t>
            </w:r>
            <w:r>
              <w:rPr>
                <w:rFonts w:ascii="Calibri" w:eastAsia="Calibri" w:hAnsi="Calibri" w:cs="Calibri"/>
                <w:color w:val="494949"/>
                <w:sz w:val="20"/>
                <w:szCs w:val="20"/>
              </w:rPr>
              <w:t>y</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s</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w:t>
            </w:r>
            <w:r>
              <w:rPr>
                <w:rFonts w:ascii="Calibri" w:eastAsia="Calibri" w:hAnsi="Calibri" w:cs="Calibri"/>
                <w:color w:val="494949"/>
                <w:sz w:val="20"/>
                <w:szCs w:val="20"/>
              </w:rPr>
              <w:t>ll</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o</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5"/>
                <w:sz w:val="20"/>
                <w:szCs w:val="20"/>
              </w:rPr>
              <w:t xml:space="preserve"> </w:t>
            </w:r>
            <w:r>
              <w:rPr>
                <w:rFonts w:ascii="Calibri" w:eastAsia="Calibri" w:hAnsi="Calibri" w:cs="Calibri"/>
                <w:color w:val="494949"/>
                <w:spacing w:val="3"/>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irt</w:t>
            </w:r>
            <w:r>
              <w:rPr>
                <w:rFonts w:ascii="Calibri" w:eastAsia="Calibri" w:hAnsi="Calibri" w:cs="Calibri"/>
                <w:color w:val="494949"/>
                <w:spacing w:val="4"/>
                <w:sz w:val="20"/>
                <w:szCs w:val="20"/>
              </w:rPr>
              <w:t>h</w:t>
            </w:r>
            <w:r>
              <w:rPr>
                <w:rFonts w:ascii="Calibri" w:eastAsia="Calibri" w:hAnsi="Calibri" w:cs="Calibri"/>
                <w:color w:val="494949"/>
                <w:sz w:val="20"/>
                <w:szCs w:val="20"/>
              </w:rPr>
              <w:t>s</w:t>
            </w:r>
            <w:r>
              <w:rPr>
                <w:rFonts w:ascii="Times New Roman" w:hAnsi="Times New Roman"/>
                <w:color w:val="494949"/>
                <w:spacing w:val="-13"/>
                <w:sz w:val="20"/>
                <w:szCs w:val="20"/>
              </w:rPr>
              <w:t xml:space="preserve"> </w:t>
            </w:r>
            <w:r>
              <w:rPr>
                <w:rFonts w:ascii="Calibri" w:eastAsia="Calibri" w:hAnsi="Calibri" w:cs="Calibri"/>
                <w:color w:val="494949"/>
                <w:sz w:val="20"/>
                <w:szCs w:val="20"/>
              </w:rPr>
              <w:t>in</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4"/>
                <w:sz w:val="20"/>
                <w:szCs w:val="20"/>
              </w:rPr>
              <w:t>h</w:t>
            </w:r>
            <w:r>
              <w:rPr>
                <w:rFonts w:ascii="Calibri" w:eastAsia="Calibri" w:hAnsi="Calibri" w:cs="Calibri"/>
                <w:color w:val="494949"/>
                <w:spacing w:val="-2"/>
                <w:sz w:val="20"/>
                <w:szCs w:val="20"/>
              </w:rPr>
              <w:t>i</w:t>
            </w:r>
            <w:r>
              <w:rPr>
                <w:rFonts w:ascii="Calibri" w:eastAsia="Calibri" w:hAnsi="Calibri" w:cs="Calibri"/>
                <w:color w:val="494949"/>
                <w:sz w:val="20"/>
                <w:szCs w:val="20"/>
              </w:rPr>
              <w:t>s</w:t>
            </w:r>
            <w:r>
              <w:rPr>
                <w:rFonts w:ascii="Times New Roman" w:hAnsi="Times New Roman"/>
                <w:color w:val="494949"/>
                <w:spacing w:val="-11"/>
                <w:sz w:val="20"/>
                <w:szCs w:val="20"/>
              </w:rPr>
              <w:t xml:space="preserve"> </w:t>
            </w:r>
            <w:r>
              <w:rPr>
                <w:rFonts w:ascii="Calibri" w:eastAsia="Calibri" w:hAnsi="Calibri" w:cs="Calibri"/>
                <w:color w:val="494949"/>
                <w:spacing w:val="3"/>
                <w:sz w:val="20"/>
                <w:szCs w:val="20"/>
              </w:rPr>
              <w:t>a</w:t>
            </w:r>
            <w:r>
              <w:rPr>
                <w:rFonts w:ascii="Calibri" w:eastAsia="Calibri" w:hAnsi="Calibri" w:cs="Calibri"/>
                <w:color w:val="494949"/>
                <w:spacing w:val="-2"/>
                <w:sz w:val="20"/>
                <w:szCs w:val="20"/>
              </w:rPr>
              <w:t>g</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gr</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u</w:t>
            </w:r>
            <w:r>
              <w:rPr>
                <w:rFonts w:ascii="Calibri" w:eastAsia="Calibri" w:hAnsi="Calibri" w:cs="Calibri"/>
                <w:color w:val="494949"/>
                <w:sz w:val="20"/>
                <w:szCs w:val="20"/>
              </w:rPr>
              <w:t>p</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c</w:t>
            </w:r>
            <w:r>
              <w:rPr>
                <w:rFonts w:ascii="Calibri" w:eastAsia="Calibri" w:hAnsi="Calibri" w:cs="Calibri"/>
                <w:color w:val="494949"/>
                <w:spacing w:val="-5"/>
                <w:sz w:val="20"/>
                <w:szCs w:val="20"/>
              </w:rPr>
              <w:t>c</w:t>
            </w:r>
            <w:r>
              <w:rPr>
                <w:rFonts w:ascii="Calibri" w:eastAsia="Calibri" w:hAnsi="Calibri" w:cs="Calibri"/>
                <w:color w:val="494949"/>
                <w:spacing w:val="4"/>
                <w:sz w:val="20"/>
                <w:szCs w:val="20"/>
              </w:rPr>
              <w:t>u</w:t>
            </w:r>
            <w:r>
              <w:rPr>
                <w:rFonts w:ascii="Calibri" w:eastAsia="Calibri" w:hAnsi="Calibri" w:cs="Calibri"/>
                <w:color w:val="494949"/>
                <w:sz w:val="20"/>
                <w:szCs w:val="20"/>
              </w:rPr>
              <w:t>r</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z w:val="20"/>
                <w:szCs w:val="20"/>
              </w:rPr>
              <w:t>o</w:t>
            </w:r>
            <w:r>
              <w:rPr>
                <w:rFonts w:ascii="Times New Roman" w:hAnsi="Times New Roman"/>
                <w:color w:val="494949"/>
                <w:spacing w:val="-5"/>
                <w:sz w:val="20"/>
                <w:szCs w:val="20"/>
              </w:rPr>
              <w:t xml:space="preserve"> </w:t>
            </w:r>
            <w:r>
              <w:rPr>
                <w:rFonts w:ascii="Calibri" w:eastAsia="Calibri" w:hAnsi="Calibri" w:cs="Calibri"/>
                <w:color w:val="494949"/>
                <w:spacing w:val="-3"/>
                <w:sz w:val="20"/>
                <w:szCs w:val="20"/>
              </w:rPr>
              <w:t>f</w:t>
            </w:r>
            <w:r>
              <w:rPr>
                <w:rFonts w:ascii="Calibri" w:eastAsia="Calibri" w:hAnsi="Calibri" w:cs="Calibri"/>
                <w:color w:val="494949"/>
                <w:sz w:val="20"/>
                <w:szCs w:val="20"/>
              </w:rPr>
              <w:t>em</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l</w:t>
            </w:r>
            <w:r>
              <w:rPr>
                <w:rFonts w:ascii="Calibri" w:eastAsia="Calibri" w:hAnsi="Calibri" w:cs="Calibri"/>
                <w:color w:val="494949"/>
                <w:sz w:val="20"/>
                <w:szCs w:val="20"/>
              </w:rPr>
              <w:t>es</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e</w:t>
            </w:r>
            <w:r>
              <w:rPr>
                <w:rFonts w:ascii="Calibri" w:eastAsia="Calibri" w:hAnsi="Calibri" w:cs="Calibri"/>
                <w:color w:val="494949"/>
                <w:spacing w:val="-5"/>
                <w:sz w:val="20"/>
                <w:szCs w:val="20"/>
              </w:rPr>
              <w:t>l</w:t>
            </w:r>
            <w:r>
              <w:rPr>
                <w:rFonts w:ascii="Calibri" w:eastAsia="Calibri" w:hAnsi="Calibri" w:cs="Calibri"/>
                <w:color w:val="494949"/>
                <w:spacing w:val="3"/>
                <w:sz w:val="20"/>
                <w:szCs w:val="20"/>
              </w:rPr>
              <w:t>o</w:t>
            </w:r>
            <w:r>
              <w:rPr>
                <w:rFonts w:ascii="Calibri" w:eastAsia="Calibri" w:hAnsi="Calibri" w:cs="Calibri"/>
                <w:color w:val="494949"/>
                <w:sz w:val="20"/>
                <w:szCs w:val="20"/>
              </w:rPr>
              <w:t>w</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g</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z w:val="20"/>
                <w:szCs w:val="20"/>
              </w:rPr>
              <w:t>1</w:t>
            </w:r>
            <w:r>
              <w:rPr>
                <w:rFonts w:ascii="Calibri" w:eastAsia="Calibri" w:hAnsi="Calibri" w:cs="Calibri"/>
                <w:color w:val="494949"/>
                <w:spacing w:val="3"/>
                <w:sz w:val="20"/>
                <w:szCs w:val="20"/>
              </w:rPr>
              <w:t>2</w:t>
            </w:r>
            <w:r>
              <w:rPr>
                <w:rFonts w:ascii="Calibri" w:eastAsia="Calibri" w:hAnsi="Calibri" w:cs="Calibri"/>
                <w:color w:val="494949"/>
                <w:sz w:val="20"/>
                <w:szCs w:val="20"/>
              </w:rPr>
              <w:t>.</w:t>
            </w:r>
            <w:r>
              <w:rPr>
                <w:rFonts w:ascii="Times New Roman" w:hAnsi="Times New Roman"/>
                <w:color w:val="494949"/>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pacing w:val="-3"/>
                <w:sz w:val="20"/>
                <w:szCs w:val="20"/>
              </w:rPr>
              <w:t>e</w:t>
            </w:r>
            <w:r>
              <w:rPr>
                <w:rFonts w:ascii="Calibri" w:eastAsia="Calibri" w:hAnsi="Calibri" w:cs="Calibri"/>
                <w:color w:val="494949"/>
                <w:sz w:val="20"/>
                <w:szCs w:val="20"/>
              </w:rPr>
              <w:t>r</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e</w:t>
            </w:r>
            <w:r>
              <w:rPr>
                <w:rFonts w:ascii="Calibri" w:eastAsia="Calibri" w:hAnsi="Calibri" w:cs="Calibri"/>
                <w:color w:val="494949"/>
                <w:spacing w:val="-3"/>
                <w:sz w:val="20"/>
                <w:szCs w:val="20"/>
              </w:rPr>
              <w:t>v</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d</w:t>
            </w:r>
            <w:r>
              <w:rPr>
                <w:rFonts w:ascii="Calibri" w:eastAsia="Calibri" w:hAnsi="Calibri" w:cs="Calibri"/>
                <w:color w:val="494949"/>
                <w:sz w:val="20"/>
                <w:szCs w:val="20"/>
              </w:rPr>
              <w:t>e</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c</w:t>
            </w:r>
            <w:r>
              <w:rPr>
                <w:rFonts w:ascii="Calibri" w:eastAsia="Calibri" w:hAnsi="Calibri" w:cs="Calibri"/>
                <w:color w:val="494949"/>
                <w:sz w:val="20"/>
                <w:szCs w:val="20"/>
              </w:rPr>
              <w:t>e</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s</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2"/>
                <w:sz w:val="20"/>
                <w:szCs w:val="20"/>
              </w:rPr>
              <w:t>t</w:t>
            </w:r>
            <w:r>
              <w:rPr>
                <w:rFonts w:ascii="Calibri" w:eastAsia="Calibri" w:hAnsi="Calibri" w:cs="Calibri"/>
                <w:color w:val="494949"/>
                <w:sz w:val="20"/>
                <w:szCs w:val="20"/>
              </w:rPr>
              <w:t>r</w:t>
            </w:r>
            <w:r>
              <w:rPr>
                <w:rFonts w:ascii="Calibri" w:eastAsia="Calibri" w:hAnsi="Calibri" w:cs="Calibri"/>
                <w:color w:val="494949"/>
                <w:spacing w:val="3"/>
                <w:sz w:val="20"/>
                <w:szCs w:val="20"/>
              </w:rPr>
              <w:t>o</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p</w:t>
            </w:r>
            <w:r>
              <w:rPr>
                <w:rFonts w:ascii="Calibri" w:eastAsia="Calibri" w:hAnsi="Calibri" w:cs="Calibri"/>
                <w:color w:val="494949"/>
                <w:sz w:val="20"/>
                <w:szCs w:val="20"/>
              </w:rPr>
              <w:t>ec</w:t>
            </w:r>
            <w:r>
              <w:rPr>
                <w:rFonts w:ascii="Calibri" w:eastAsia="Calibri" w:hAnsi="Calibri" w:cs="Calibri"/>
                <w:color w:val="494949"/>
                <w:spacing w:val="1"/>
                <w:sz w:val="20"/>
                <w:szCs w:val="20"/>
              </w:rPr>
              <w:t>t</w:t>
            </w:r>
            <w:r>
              <w:rPr>
                <w:rFonts w:ascii="Calibri" w:eastAsia="Calibri" w:hAnsi="Calibri" w:cs="Calibri"/>
                <w:color w:val="494949"/>
                <w:sz w:val="20"/>
                <w:szCs w:val="20"/>
              </w:rPr>
              <w:t>i</w:t>
            </w:r>
            <w:r>
              <w:rPr>
                <w:rFonts w:ascii="Calibri" w:eastAsia="Calibri" w:hAnsi="Calibri" w:cs="Calibri"/>
                <w:color w:val="494949"/>
                <w:spacing w:val="-1"/>
                <w:sz w:val="20"/>
                <w:szCs w:val="20"/>
              </w:rPr>
              <w:t>v</w:t>
            </w:r>
            <w:r>
              <w:rPr>
                <w:rFonts w:ascii="Calibri" w:eastAsia="Calibri" w:hAnsi="Calibri" w:cs="Calibri"/>
                <w:color w:val="494949"/>
                <w:sz w:val="20"/>
                <w:szCs w:val="20"/>
              </w:rPr>
              <w:t>e</w:t>
            </w:r>
            <w:r>
              <w:rPr>
                <w:rFonts w:ascii="Times New Roman" w:hAnsi="Times New Roman"/>
                <w:color w:val="494949"/>
                <w:spacing w:val="-18"/>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i</w:t>
            </w:r>
            <w:r>
              <w:rPr>
                <w:rFonts w:ascii="Calibri" w:eastAsia="Calibri" w:hAnsi="Calibri" w:cs="Calibri"/>
                <w:color w:val="494949"/>
                <w:sz w:val="20"/>
                <w:szCs w:val="20"/>
              </w:rPr>
              <w:t>r</w:t>
            </w:r>
            <w:r>
              <w:rPr>
                <w:rFonts w:ascii="Calibri" w:eastAsia="Calibri" w:hAnsi="Calibri" w:cs="Calibri"/>
                <w:color w:val="494949"/>
                <w:spacing w:val="-2"/>
                <w:sz w:val="20"/>
                <w:szCs w:val="20"/>
              </w:rPr>
              <w:t>t</w:t>
            </w:r>
            <w:r>
              <w:rPr>
                <w:rFonts w:ascii="Calibri" w:eastAsia="Calibri" w:hAnsi="Calibri" w:cs="Calibri"/>
                <w:color w:val="494949"/>
                <w:sz w:val="20"/>
                <w:szCs w:val="20"/>
              </w:rPr>
              <w:t>h</w:t>
            </w:r>
            <w:r>
              <w:rPr>
                <w:rFonts w:ascii="Times New Roman" w:hAnsi="Times New Roman"/>
                <w:color w:val="494949"/>
                <w:spacing w:val="-12"/>
                <w:sz w:val="20"/>
                <w:szCs w:val="20"/>
              </w:rPr>
              <w:t xml:space="preserve"> </w:t>
            </w:r>
            <w:r>
              <w:rPr>
                <w:rFonts w:ascii="Calibri" w:eastAsia="Calibri" w:hAnsi="Calibri" w:cs="Calibri"/>
                <w:color w:val="494949"/>
                <w:spacing w:val="4"/>
                <w:sz w:val="20"/>
                <w:szCs w:val="20"/>
              </w:rPr>
              <w:t>h</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s</w:t>
            </w:r>
            <w:r>
              <w:rPr>
                <w:rFonts w:ascii="Calibri" w:eastAsia="Calibri" w:hAnsi="Calibri" w:cs="Calibri"/>
                <w:color w:val="494949"/>
                <w:spacing w:val="1"/>
                <w:sz w:val="20"/>
                <w:szCs w:val="20"/>
              </w:rPr>
              <w:t>to</w:t>
            </w:r>
            <w:r>
              <w:rPr>
                <w:rFonts w:ascii="Calibri" w:eastAsia="Calibri" w:hAnsi="Calibri" w:cs="Calibri"/>
                <w:color w:val="494949"/>
                <w:spacing w:val="-2"/>
                <w:sz w:val="20"/>
                <w:szCs w:val="20"/>
              </w:rPr>
              <w:t>r</w:t>
            </w:r>
            <w:r>
              <w:rPr>
                <w:rFonts w:ascii="Calibri" w:eastAsia="Calibri" w:hAnsi="Calibri" w:cs="Calibri"/>
                <w:color w:val="494949"/>
                <w:sz w:val="20"/>
                <w:szCs w:val="20"/>
              </w:rPr>
              <w:t>y</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z w:val="20"/>
                <w:szCs w:val="20"/>
              </w:rPr>
              <w:t>a</w:t>
            </w:r>
            <w:r>
              <w:rPr>
                <w:rFonts w:ascii="Times New Roman" w:hAnsi="Times New Roman"/>
                <w:color w:val="494949"/>
                <w:spacing w:val="-7"/>
                <w:sz w:val="20"/>
                <w:szCs w:val="20"/>
              </w:rPr>
              <w:t xml:space="preserve"> </w:t>
            </w:r>
            <w:r>
              <w:rPr>
                <w:rFonts w:ascii="Calibri" w:eastAsia="Calibri" w:hAnsi="Calibri" w:cs="Calibri"/>
                <w:color w:val="494949"/>
                <w:spacing w:val="-1"/>
                <w:sz w:val="20"/>
                <w:szCs w:val="20"/>
              </w:rPr>
              <w:t>f</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o</w:t>
            </w:r>
            <w:r>
              <w:rPr>
                <w:rFonts w:ascii="Calibri" w:eastAsia="Calibri" w:hAnsi="Calibri" w:cs="Calibri"/>
                <w:color w:val="494949"/>
                <w:sz w:val="20"/>
                <w:szCs w:val="20"/>
              </w:rPr>
              <w:t>m</w:t>
            </w:r>
            <w:r>
              <w:rPr>
                <w:rFonts w:ascii="Times New Roman" w:hAnsi="Times New Roman"/>
                <w:color w:val="494949"/>
                <w:spacing w:val="-9"/>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u</w:t>
            </w:r>
            <w:r>
              <w:rPr>
                <w:rFonts w:ascii="Calibri" w:eastAsia="Calibri" w:hAnsi="Calibri" w:cs="Calibri"/>
                <w:color w:val="494949"/>
                <w:sz w:val="20"/>
                <w:szCs w:val="20"/>
              </w:rPr>
              <w:t>r</w:t>
            </w:r>
            <w:r>
              <w:rPr>
                <w:rFonts w:ascii="Calibri" w:eastAsia="Calibri" w:hAnsi="Calibri" w:cs="Calibri"/>
                <w:color w:val="494949"/>
                <w:spacing w:val="-1"/>
                <w:sz w:val="20"/>
                <w:szCs w:val="20"/>
              </w:rPr>
              <w:t>v</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y</w:t>
            </w:r>
            <w:r>
              <w:rPr>
                <w:rFonts w:ascii="Calibri" w:eastAsia="Calibri" w:hAnsi="Calibri" w:cs="Calibri"/>
                <w:color w:val="494949"/>
                <w:sz w:val="20"/>
                <w:szCs w:val="20"/>
              </w:rPr>
              <w:t>s</w:t>
            </w:r>
            <w:r>
              <w:rPr>
                <w:rFonts w:ascii="Times New Roman" w:hAnsi="Times New Roman"/>
                <w:color w:val="494949"/>
                <w:spacing w:val="-11"/>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d</w:t>
            </w:r>
            <w:r>
              <w:rPr>
                <w:rFonts w:ascii="Calibri" w:eastAsia="Calibri" w:hAnsi="Calibri" w:cs="Calibri"/>
                <w:color w:val="494949"/>
                <w:sz w:val="20"/>
                <w:szCs w:val="20"/>
              </w:rPr>
              <w:t>i</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2"/>
                <w:sz w:val="20"/>
                <w:szCs w:val="20"/>
              </w:rPr>
              <w:t>e</w:t>
            </w:r>
            <w:r>
              <w:rPr>
                <w:rFonts w:ascii="Calibri" w:eastAsia="Calibri" w:hAnsi="Calibri" w:cs="Calibri"/>
                <w:color w:val="494949"/>
                <w:sz w:val="20"/>
                <w:szCs w:val="20"/>
              </w:rPr>
              <w:t>s</w:t>
            </w:r>
            <w:r>
              <w:rPr>
                <w:rFonts w:ascii="Times New Roman" w:hAnsi="Times New Roman"/>
                <w:color w:val="494949"/>
                <w:spacing w:val="-15"/>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pacing w:val="3"/>
                <w:sz w:val="20"/>
                <w:szCs w:val="20"/>
              </w:rPr>
              <w:t>a</w:t>
            </w:r>
            <w:r>
              <w:rPr>
                <w:rFonts w:ascii="Calibri" w:eastAsia="Calibri" w:hAnsi="Calibri" w:cs="Calibri"/>
                <w:color w:val="494949"/>
                <w:sz w:val="20"/>
                <w:szCs w:val="20"/>
              </w:rPr>
              <w:t>t</w:t>
            </w:r>
            <w:r>
              <w:rPr>
                <w:rFonts w:ascii="Times New Roman" w:hAnsi="Times New Roman"/>
                <w:color w:val="494949"/>
                <w:spacing w:val="-11"/>
                <w:sz w:val="20"/>
                <w:szCs w:val="20"/>
              </w:rPr>
              <w:t xml:space="preserve"> </w:t>
            </w:r>
            <w:r>
              <w:rPr>
                <w:rFonts w:ascii="Calibri" w:eastAsia="Calibri" w:hAnsi="Calibri" w:cs="Calibri"/>
                <w:color w:val="494949"/>
                <w:sz w:val="20"/>
                <w:szCs w:val="20"/>
              </w:rPr>
              <w:t>w</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me</w:t>
            </w:r>
            <w:r>
              <w:rPr>
                <w:rFonts w:ascii="Calibri" w:eastAsia="Calibri" w:hAnsi="Calibri" w:cs="Calibri"/>
                <w:color w:val="494949"/>
                <w:sz w:val="20"/>
                <w:szCs w:val="20"/>
              </w:rPr>
              <w:t>n</w:t>
            </w:r>
            <w:r>
              <w:rPr>
                <w:rFonts w:ascii="Times New Roman" w:hAnsi="Times New Roman"/>
                <w:color w:val="494949"/>
                <w:spacing w:val="-12"/>
                <w:sz w:val="20"/>
                <w:szCs w:val="20"/>
              </w:rPr>
              <w:t xml:space="preserve"> </w:t>
            </w:r>
            <w:r>
              <w:rPr>
                <w:rFonts w:ascii="Calibri" w:eastAsia="Calibri" w:hAnsi="Calibri" w:cs="Calibri"/>
                <w:color w:val="494949"/>
                <w:spacing w:val="3"/>
                <w:sz w:val="20"/>
                <w:szCs w:val="20"/>
              </w:rPr>
              <w:t>a</w:t>
            </w:r>
            <w:r>
              <w:rPr>
                <w:rFonts w:ascii="Calibri" w:eastAsia="Calibri" w:hAnsi="Calibri" w:cs="Calibri"/>
                <w:color w:val="494949"/>
                <w:spacing w:val="-2"/>
                <w:sz w:val="20"/>
                <w:szCs w:val="20"/>
              </w:rPr>
              <w:t>g</w:t>
            </w:r>
            <w:r>
              <w:rPr>
                <w:rFonts w:ascii="Calibri" w:eastAsia="Calibri" w:hAnsi="Calibri" w:cs="Calibri"/>
                <w:color w:val="494949"/>
                <w:sz w:val="20"/>
                <w:szCs w:val="20"/>
              </w:rPr>
              <w:t>ed</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1</w:t>
            </w:r>
            <w:r>
              <w:rPr>
                <w:rFonts w:ascii="Calibri" w:eastAsia="Calibri" w:hAnsi="Calibri" w:cs="Calibri"/>
                <w:color w:val="494949"/>
                <w:sz w:val="20"/>
                <w:szCs w:val="20"/>
              </w:rPr>
              <w:t>5</w:t>
            </w:r>
            <w:r>
              <w:rPr>
                <w:rFonts w:ascii="Calibri" w:eastAsia="Calibri" w:hAnsi="Calibri" w:cs="Calibri"/>
                <w:color w:val="494949"/>
                <w:spacing w:val="-1"/>
                <w:sz w:val="20"/>
                <w:szCs w:val="20"/>
              </w:rPr>
              <w:t>-</w:t>
            </w:r>
            <w:r>
              <w:rPr>
                <w:rFonts w:ascii="Calibri" w:eastAsia="Calibri" w:hAnsi="Calibri" w:cs="Calibri"/>
                <w:color w:val="494949"/>
                <w:sz w:val="20"/>
                <w:szCs w:val="20"/>
              </w:rPr>
              <w:t>19</w:t>
            </w:r>
            <w:r>
              <w:rPr>
                <w:rFonts w:ascii="Times New Roman" w:hAnsi="Times New Roman"/>
                <w:color w:val="494949"/>
                <w:sz w:val="20"/>
                <w:szCs w:val="20"/>
              </w:rPr>
              <w:t xml:space="preserve"> </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r</w:t>
            </w:r>
            <w:r>
              <w:rPr>
                <w:rFonts w:ascii="Calibri" w:eastAsia="Calibri" w:hAnsi="Calibri" w:cs="Calibri"/>
                <w:color w:val="494949"/>
                <w:sz w:val="20"/>
                <w:szCs w:val="20"/>
              </w:rPr>
              <w:t>s</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re</w:t>
            </w:r>
            <w:r>
              <w:rPr>
                <w:rFonts w:ascii="Times New Roman" w:hAnsi="Times New Roman"/>
                <w:color w:val="494949"/>
                <w:spacing w:val="-10"/>
                <w:sz w:val="20"/>
                <w:szCs w:val="20"/>
              </w:rPr>
              <w:t xml:space="preserve"> </w:t>
            </w:r>
            <w:r>
              <w:rPr>
                <w:rFonts w:ascii="Calibri" w:eastAsia="Calibri" w:hAnsi="Calibri" w:cs="Calibri"/>
                <w:color w:val="494949"/>
                <w:sz w:val="20"/>
                <w:szCs w:val="20"/>
              </w:rPr>
              <w:t>le</w:t>
            </w:r>
            <w:r>
              <w:rPr>
                <w:rFonts w:ascii="Calibri" w:eastAsia="Calibri" w:hAnsi="Calibri" w:cs="Calibri"/>
                <w:color w:val="494949"/>
                <w:spacing w:val="-1"/>
                <w:sz w:val="20"/>
                <w:szCs w:val="20"/>
              </w:rPr>
              <w:t>s</w:t>
            </w:r>
            <w:r>
              <w:rPr>
                <w:rFonts w:ascii="Calibri" w:eastAsia="Calibri" w:hAnsi="Calibri" w:cs="Calibri"/>
                <w:color w:val="494949"/>
                <w:sz w:val="20"/>
                <w:szCs w:val="20"/>
              </w:rPr>
              <w:t>s</w:t>
            </w:r>
            <w:r>
              <w:rPr>
                <w:rFonts w:ascii="Times New Roman" w:hAnsi="Times New Roman"/>
                <w:color w:val="494949"/>
                <w:spacing w:val="-8"/>
                <w:sz w:val="20"/>
                <w:szCs w:val="20"/>
              </w:rPr>
              <w:t xml:space="preserve"> </w:t>
            </w:r>
            <w:r w:rsidRPr="008446AC">
              <w:rPr>
                <w:rFonts w:eastAsia="Calibri" w:cs="Calibri"/>
                <w:color w:val="494949"/>
                <w:sz w:val="20"/>
                <w:szCs w:val="20"/>
              </w:rPr>
              <w:t>li</w:t>
            </w:r>
            <w:r w:rsidRPr="008446AC">
              <w:rPr>
                <w:rFonts w:eastAsia="Calibri" w:cs="Calibri"/>
                <w:color w:val="494949"/>
                <w:spacing w:val="-1"/>
                <w:sz w:val="20"/>
                <w:szCs w:val="20"/>
              </w:rPr>
              <w:t>k</w:t>
            </w:r>
            <w:r w:rsidRPr="008446AC">
              <w:rPr>
                <w:rFonts w:eastAsia="Calibri" w:cs="Calibri"/>
                <w:color w:val="494949"/>
                <w:spacing w:val="2"/>
                <w:sz w:val="20"/>
                <w:szCs w:val="20"/>
              </w:rPr>
              <w:t>e</w:t>
            </w:r>
            <w:r w:rsidRPr="008446AC">
              <w:rPr>
                <w:rFonts w:eastAsia="Calibri" w:cs="Calibri"/>
                <w:color w:val="494949"/>
                <w:spacing w:val="-2"/>
                <w:sz w:val="20"/>
                <w:szCs w:val="20"/>
              </w:rPr>
              <w:t>l</w:t>
            </w:r>
            <w:r w:rsidRPr="008446AC">
              <w:rPr>
                <w:rFonts w:eastAsia="Calibri" w:cs="Calibri"/>
                <w:color w:val="494949"/>
                <w:sz w:val="20"/>
                <w:szCs w:val="20"/>
              </w:rPr>
              <w:t>y</w:t>
            </w:r>
            <w:r w:rsidRPr="008446AC">
              <w:rPr>
                <w:color w:val="494949"/>
                <w:spacing w:val="-12"/>
                <w:sz w:val="20"/>
                <w:szCs w:val="20"/>
              </w:rPr>
              <w:t xml:space="preserve"> </w:t>
            </w:r>
            <w:r w:rsidRPr="008446AC">
              <w:rPr>
                <w:rFonts w:eastAsia="Calibri" w:cs="Calibri"/>
                <w:color w:val="494949"/>
                <w:spacing w:val="1"/>
                <w:sz w:val="20"/>
                <w:szCs w:val="20"/>
              </w:rPr>
              <w:t>t</w:t>
            </w:r>
            <w:r w:rsidRPr="008446AC">
              <w:rPr>
                <w:rFonts w:eastAsia="Calibri" w:cs="Calibri"/>
                <w:color w:val="494949"/>
                <w:sz w:val="20"/>
                <w:szCs w:val="20"/>
              </w:rPr>
              <w:t>o</w:t>
            </w:r>
            <w:r w:rsidRPr="008446AC">
              <w:rPr>
                <w:color w:val="494949"/>
                <w:spacing w:val="-8"/>
                <w:sz w:val="20"/>
                <w:szCs w:val="20"/>
              </w:rPr>
              <w:t xml:space="preserve"> report </w:t>
            </w:r>
            <w:r w:rsidRPr="008446AC">
              <w:rPr>
                <w:rFonts w:eastAsia="Calibri" w:cs="Calibri"/>
                <w:color w:val="494949"/>
                <w:spacing w:val="2"/>
                <w:sz w:val="20"/>
                <w:szCs w:val="20"/>
              </w:rPr>
              <w:t>f</w:t>
            </w:r>
            <w:r w:rsidRPr="008446AC">
              <w:rPr>
                <w:rFonts w:eastAsia="Calibri" w:cs="Calibri"/>
                <w:color w:val="494949"/>
                <w:spacing w:val="-2"/>
                <w:sz w:val="20"/>
                <w:szCs w:val="20"/>
              </w:rPr>
              <w:t>i</w:t>
            </w:r>
            <w:r w:rsidRPr="008446AC">
              <w:rPr>
                <w:rFonts w:eastAsia="Calibri" w:cs="Calibri"/>
                <w:color w:val="494949"/>
                <w:spacing w:val="3"/>
                <w:sz w:val="20"/>
                <w:szCs w:val="20"/>
              </w:rPr>
              <w:t>r</w:t>
            </w:r>
            <w:r w:rsidRPr="008446AC">
              <w:rPr>
                <w:rFonts w:eastAsia="Calibri" w:cs="Calibri"/>
                <w:color w:val="494949"/>
                <w:spacing w:val="-3"/>
                <w:sz w:val="20"/>
                <w:szCs w:val="20"/>
              </w:rPr>
              <w:t>s</w:t>
            </w:r>
            <w:r w:rsidRPr="008446AC">
              <w:rPr>
                <w:rFonts w:eastAsia="Calibri" w:cs="Calibri"/>
                <w:color w:val="494949"/>
                <w:sz w:val="20"/>
                <w:szCs w:val="20"/>
              </w:rPr>
              <w:t>t</w:t>
            </w:r>
            <w:r w:rsidRPr="008446AC">
              <w:rPr>
                <w:color w:val="494949"/>
                <w:spacing w:val="-9"/>
                <w:sz w:val="20"/>
                <w:szCs w:val="20"/>
              </w:rPr>
              <w:t xml:space="preserve"> </w:t>
            </w:r>
            <w:r w:rsidRPr="008446AC">
              <w:rPr>
                <w:rFonts w:eastAsia="Calibri" w:cs="Calibri"/>
                <w:color w:val="494949"/>
                <w:spacing w:val="1"/>
                <w:sz w:val="20"/>
                <w:szCs w:val="20"/>
              </w:rPr>
              <w:t>b</w:t>
            </w:r>
            <w:r w:rsidRPr="008446AC">
              <w:rPr>
                <w:rFonts w:eastAsia="Calibri" w:cs="Calibri"/>
                <w:color w:val="494949"/>
                <w:spacing w:val="-2"/>
                <w:sz w:val="20"/>
                <w:szCs w:val="20"/>
              </w:rPr>
              <w:t>i</w:t>
            </w:r>
            <w:r w:rsidRPr="008446AC">
              <w:rPr>
                <w:rFonts w:eastAsia="Calibri" w:cs="Calibri"/>
                <w:color w:val="494949"/>
                <w:sz w:val="20"/>
                <w:szCs w:val="20"/>
              </w:rPr>
              <w:t>r</w:t>
            </w:r>
            <w:r w:rsidRPr="008446AC">
              <w:rPr>
                <w:rFonts w:eastAsia="Calibri" w:cs="Calibri"/>
                <w:color w:val="494949"/>
                <w:spacing w:val="-2"/>
                <w:sz w:val="20"/>
                <w:szCs w:val="20"/>
              </w:rPr>
              <w:t>t</w:t>
            </w:r>
            <w:r w:rsidRPr="008446AC">
              <w:rPr>
                <w:rFonts w:eastAsia="Calibri" w:cs="Calibri"/>
                <w:color w:val="494949"/>
                <w:spacing w:val="1"/>
                <w:sz w:val="20"/>
                <w:szCs w:val="20"/>
              </w:rPr>
              <w:t>h</w:t>
            </w:r>
            <w:r w:rsidRPr="008446AC">
              <w:rPr>
                <w:rFonts w:eastAsia="Calibri" w:cs="Calibri"/>
                <w:color w:val="494949"/>
                <w:sz w:val="20"/>
                <w:szCs w:val="20"/>
              </w:rPr>
              <w:t>s</w:t>
            </w:r>
            <w:r w:rsidRPr="008446AC">
              <w:rPr>
                <w:color w:val="494949"/>
                <w:spacing w:val="-13"/>
                <w:sz w:val="20"/>
                <w:szCs w:val="20"/>
              </w:rPr>
              <w:t xml:space="preserve"> </w:t>
            </w:r>
            <w:r w:rsidRPr="008446AC">
              <w:rPr>
                <w:rFonts w:eastAsia="Calibri" w:cs="Calibri"/>
                <w:color w:val="494949"/>
                <w:spacing w:val="-1"/>
                <w:sz w:val="20"/>
                <w:szCs w:val="20"/>
              </w:rPr>
              <w:t>b</w:t>
            </w:r>
            <w:r w:rsidRPr="008446AC">
              <w:rPr>
                <w:rFonts w:eastAsia="Calibri" w:cs="Calibri"/>
                <w:color w:val="494949"/>
                <w:spacing w:val="2"/>
                <w:sz w:val="20"/>
                <w:szCs w:val="20"/>
              </w:rPr>
              <w:t>e</w:t>
            </w:r>
            <w:r w:rsidRPr="008446AC">
              <w:rPr>
                <w:rFonts w:eastAsia="Calibri" w:cs="Calibri"/>
                <w:color w:val="494949"/>
                <w:spacing w:val="-3"/>
                <w:sz w:val="20"/>
                <w:szCs w:val="20"/>
              </w:rPr>
              <w:t>f</w:t>
            </w:r>
            <w:r w:rsidRPr="008446AC">
              <w:rPr>
                <w:rFonts w:eastAsia="Calibri" w:cs="Calibri"/>
                <w:color w:val="494949"/>
                <w:spacing w:val="1"/>
                <w:sz w:val="20"/>
                <w:szCs w:val="20"/>
              </w:rPr>
              <w:t>o</w:t>
            </w:r>
            <w:r w:rsidRPr="008446AC">
              <w:rPr>
                <w:rFonts w:eastAsia="Calibri" w:cs="Calibri"/>
                <w:color w:val="494949"/>
                <w:sz w:val="20"/>
                <w:szCs w:val="20"/>
              </w:rPr>
              <w:t>re</w:t>
            </w:r>
            <w:r w:rsidRPr="008446AC">
              <w:rPr>
                <w:color w:val="494949"/>
                <w:spacing w:val="-12"/>
                <w:sz w:val="20"/>
                <w:szCs w:val="20"/>
              </w:rPr>
              <w:t xml:space="preserve"> </w:t>
            </w:r>
            <w:r w:rsidRPr="008446AC">
              <w:rPr>
                <w:rFonts w:eastAsia="Calibri" w:cs="Calibri"/>
                <w:color w:val="494949"/>
                <w:spacing w:val="1"/>
                <w:sz w:val="20"/>
                <w:szCs w:val="20"/>
              </w:rPr>
              <w:t>a</w:t>
            </w:r>
            <w:r w:rsidRPr="008446AC">
              <w:rPr>
                <w:rFonts w:eastAsia="Calibri" w:cs="Calibri"/>
                <w:color w:val="494949"/>
                <w:sz w:val="20"/>
                <w:szCs w:val="20"/>
              </w:rPr>
              <w:t>ge</w:t>
            </w:r>
            <w:r w:rsidRPr="008446AC">
              <w:rPr>
                <w:color w:val="494949"/>
                <w:spacing w:val="-10"/>
                <w:sz w:val="20"/>
                <w:szCs w:val="20"/>
              </w:rPr>
              <w:t xml:space="preserve"> </w:t>
            </w:r>
            <w:r w:rsidRPr="008446AC">
              <w:rPr>
                <w:rFonts w:eastAsia="Calibri" w:cs="Calibri"/>
                <w:color w:val="494949"/>
                <w:spacing w:val="-2"/>
                <w:sz w:val="20"/>
                <w:szCs w:val="20"/>
              </w:rPr>
              <w:t>1</w:t>
            </w:r>
            <w:r w:rsidRPr="008446AC">
              <w:rPr>
                <w:rFonts w:eastAsia="Calibri" w:cs="Calibri"/>
                <w:color w:val="494949"/>
                <w:sz w:val="20"/>
                <w:szCs w:val="20"/>
              </w:rPr>
              <w:t>5</w:t>
            </w:r>
            <w:r w:rsidRPr="008446AC">
              <w:rPr>
                <w:color w:val="494949"/>
                <w:spacing w:val="-9"/>
                <w:sz w:val="20"/>
                <w:szCs w:val="20"/>
              </w:rPr>
              <w:t xml:space="preserve"> </w:t>
            </w:r>
            <w:r w:rsidRPr="008446AC">
              <w:rPr>
                <w:rFonts w:eastAsia="Calibri" w:cs="Calibri"/>
                <w:color w:val="494949"/>
                <w:spacing w:val="1"/>
                <w:sz w:val="20"/>
                <w:szCs w:val="20"/>
              </w:rPr>
              <w:t>t</w:t>
            </w:r>
            <w:r w:rsidRPr="008446AC">
              <w:rPr>
                <w:rFonts w:eastAsia="Calibri" w:cs="Calibri"/>
                <w:color w:val="494949"/>
                <w:spacing w:val="-1"/>
                <w:sz w:val="20"/>
                <w:szCs w:val="20"/>
              </w:rPr>
              <w:t>ha</w:t>
            </w:r>
            <w:r w:rsidRPr="008446AC">
              <w:rPr>
                <w:rFonts w:eastAsia="Calibri" w:cs="Calibri"/>
                <w:color w:val="494949"/>
                <w:sz w:val="20"/>
                <w:szCs w:val="20"/>
              </w:rPr>
              <w:t>n</w:t>
            </w:r>
            <w:r w:rsidRPr="008446AC">
              <w:rPr>
                <w:color w:val="494949"/>
                <w:spacing w:val="-10"/>
                <w:sz w:val="20"/>
                <w:szCs w:val="20"/>
              </w:rPr>
              <w:t xml:space="preserve"> </w:t>
            </w:r>
            <w:r w:rsidRPr="008446AC">
              <w:rPr>
                <w:rFonts w:eastAsia="Calibri" w:cs="Calibri"/>
                <w:color w:val="494949"/>
                <w:spacing w:val="2"/>
                <w:sz w:val="20"/>
                <w:szCs w:val="20"/>
              </w:rPr>
              <w:t>w</w:t>
            </w:r>
            <w:r w:rsidRPr="008446AC">
              <w:rPr>
                <w:rFonts w:eastAsia="Calibri" w:cs="Calibri"/>
                <w:color w:val="494949"/>
                <w:spacing w:val="-1"/>
                <w:sz w:val="20"/>
                <w:szCs w:val="20"/>
              </w:rPr>
              <w:t>o</w:t>
            </w:r>
            <w:r w:rsidRPr="008446AC">
              <w:rPr>
                <w:rFonts w:eastAsia="Calibri" w:cs="Calibri"/>
                <w:color w:val="494949"/>
                <w:sz w:val="20"/>
                <w:szCs w:val="20"/>
              </w:rPr>
              <w:t>m</w:t>
            </w:r>
            <w:r w:rsidRPr="008446AC">
              <w:rPr>
                <w:rFonts w:eastAsia="Calibri" w:cs="Calibri"/>
                <w:color w:val="494949"/>
                <w:spacing w:val="-3"/>
                <w:sz w:val="20"/>
                <w:szCs w:val="20"/>
              </w:rPr>
              <w:t>e</w:t>
            </w:r>
            <w:r w:rsidRPr="008446AC">
              <w:rPr>
                <w:rFonts w:eastAsia="Calibri" w:cs="Calibri"/>
                <w:color w:val="494949"/>
                <w:sz w:val="20"/>
                <w:szCs w:val="20"/>
              </w:rPr>
              <w:t>n</w:t>
            </w:r>
            <w:r w:rsidRPr="008446AC">
              <w:rPr>
                <w:color w:val="494949"/>
                <w:spacing w:val="-9"/>
                <w:sz w:val="20"/>
                <w:szCs w:val="20"/>
              </w:rPr>
              <w:t xml:space="preserve"> </w:t>
            </w:r>
            <w:r w:rsidRPr="008446AC">
              <w:rPr>
                <w:rFonts w:eastAsia="Calibri" w:cs="Calibri"/>
                <w:color w:val="494949"/>
                <w:spacing w:val="-1"/>
                <w:sz w:val="20"/>
                <w:szCs w:val="20"/>
              </w:rPr>
              <w:t>f</w:t>
            </w:r>
            <w:r w:rsidRPr="008446AC">
              <w:rPr>
                <w:rFonts w:eastAsia="Calibri" w:cs="Calibri"/>
                <w:color w:val="494949"/>
                <w:sz w:val="20"/>
                <w:szCs w:val="20"/>
              </w:rPr>
              <w:t>r</w:t>
            </w:r>
            <w:r w:rsidRPr="008446AC">
              <w:rPr>
                <w:rFonts w:eastAsia="Calibri" w:cs="Calibri"/>
                <w:color w:val="494949"/>
                <w:spacing w:val="-1"/>
                <w:sz w:val="20"/>
                <w:szCs w:val="20"/>
              </w:rPr>
              <w:t>o</w:t>
            </w:r>
            <w:r w:rsidRPr="008446AC">
              <w:rPr>
                <w:rFonts w:eastAsia="Calibri" w:cs="Calibri"/>
                <w:color w:val="494949"/>
                <w:sz w:val="20"/>
                <w:szCs w:val="20"/>
              </w:rPr>
              <w:t>m</w:t>
            </w:r>
            <w:r w:rsidRPr="008446AC">
              <w:rPr>
                <w:color w:val="494949"/>
                <w:spacing w:val="-9"/>
                <w:sz w:val="20"/>
                <w:szCs w:val="20"/>
              </w:rPr>
              <w:t xml:space="preserve"> </w:t>
            </w:r>
            <w:r w:rsidRPr="008446AC">
              <w:rPr>
                <w:rFonts w:eastAsia="Calibri" w:cs="Calibri"/>
                <w:color w:val="494949"/>
                <w:spacing w:val="-2"/>
                <w:sz w:val="20"/>
                <w:szCs w:val="20"/>
              </w:rPr>
              <w:t>t</w:t>
            </w:r>
            <w:r w:rsidRPr="008446AC">
              <w:rPr>
                <w:rFonts w:eastAsia="Calibri" w:cs="Calibri"/>
                <w:color w:val="494949"/>
                <w:spacing w:val="-1"/>
                <w:sz w:val="20"/>
                <w:szCs w:val="20"/>
              </w:rPr>
              <w:t>h</w:t>
            </w:r>
            <w:r w:rsidRPr="008446AC">
              <w:rPr>
                <w:rFonts w:eastAsia="Calibri" w:cs="Calibri"/>
                <w:color w:val="494949"/>
                <w:sz w:val="20"/>
                <w:szCs w:val="20"/>
              </w:rPr>
              <w:t>e</w:t>
            </w:r>
            <w:r w:rsidRPr="008446AC">
              <w:rPr>
                <w:color w:val="494949"/>
                <w:spacing w:val="-8"/>
                <w:sz w:val="20"/>
                <w:szCs w:val="20"/>
              </w:rPr>
              <w:t xml:space="preserve"> </w:t>
            </w:r>
            <w:r w:rsidRPr="008446AC">
              <w:rPr>
                <w:rFonts w:eastAsia="Calibri" w:cs="Calibri"/>
                <w:color w:val="494949"/>
                <w:spacing w:val="-3"/>
                <w:sz w:val="20"/>
                <w:szCs w:val="20"/>
              </w:rPr>
              <w:t>s</w:t>
            </w:r>
            <w:r w:rsidRPr="008446AC">
              <w:rPr>
                <w:rFonts w:eastAsia="Calibri" w:cs="Calibri"/>
                <w:color w:val="494949"/>
                <w:spacing w:val="3"/>
                <w:sz w:val="20"/>
                <w:szCs w:val="20"/>
              </w:rPr>
              <w:t>a</w:t>
            </w:r>
            <w:r w:rsidRPr="008446AC">
              <w:rPr>
                <w:rFonts w:eastAsia="Calibri" w:cs="Calibri"/>
                <w:color w:val="494949"/>
                <w:spacing w:val="-3"/>
                <w:sz w:val="20"/>
                <w:szCs w:val="20"/>
              </w:rPr>
              <w:t>m</w:t>
            </w:r>
            <w:r w:rsidRPr="008446AC">
              <w:rPr>
                <w:rFonts w:eastAsia="Calibri" w:cs="Calibri"/>
                <w:color w:val="494949"/>
                <w:sz w:val="20"/>
                <w:szCs w:val="20"/>
              </w:rPr>
              <w:t>e</w:t>
            </w:r>
            <w:r w:rsidRPr="008446AC">
              <w:rPr>
                <w:color w:val="494949"/>
                <w:spacing w:val="-11"/>
                <w:sz w:val="20"/>
                <w:szCs w:val="20"/>
              </w:rPr>
              <w:t xml:space="preserve"> </w:t>
            </w:r>
            <w:r w:rsidRPr="008446AC">
              <w:rPr>
                <w:rFonts w:eastAsia="Calibri" w:cs="Calibri"/>
                <w:color w:val="494949"/>
                <w:spacing w:val="1"/>
                <w:sz w:val="20"/>
                <w:szCs w:val="20"/>
              </w:rPr>
              <w:t>b</w:t>
            </w:r>
            <w:r w:rsidRPr="008446AC">
              <w:rPr>
                <w:rFonts w:eastAsia="Calibri" w:cs="Calibri"/>
                <w:color w:val="494949"/>
                <w:sz w:val="20"/>
                <w:szCs w:val="20"/>
              </w:rPr>
              <w:t>i</w:t>
            </w:r>
            <w:r w:rsidRPr="008446AC">
              <w:rPr>
                <w:rFonts w:eastAsia="Calibri" w:cs="Calibri"/>
                <w:color w:val="494949"/>
                <w:spacing w:val="-2"/>
                <w:sz w:val="20"/>
                <w:szCs w:val="20"/>
              </w:rPr>
              <w:t>rt</w:t>
            </w:r>
            <w:r w:rsidRPr="008446AC">
              <w:rPr>
                <w:rFonts w:eastAsia="Calibri" w:cs="Calibri"/>
                <w:color w:val="494949"/>
                <w:sz w:val="20"/>
                <w:szCs w:val="20"/>
              </w:rPr>
              <w:t>h</w:t>
            </w:r>
            <w:r w:rsidRPr="008446AC">
              <w:rPr>
                <w:color w:val="494949"/>
                <w:spacing w:val="-7"/>
                <w:sz w:val="20"/>
                <w:szCs w:val="20"/>
              </w:rPr>
              <w:t xml:space="preserve"> </w:t>
            </w:r>
            <w:r w:rsidRPr="008446AC">
              <w:rPr>
                <w:rFonts w:eastAsia="Calibri" w:cs="Calibri"/>
                <w:color w:val="494949"/>
                <w:spacing w:val="-2"/>
                <w:sz w:val="20"/>
                <w:szCs w:val="20"/>
              </w:rPr>
              <w:t>c</w:t>
            </w:r>
            <w:r w:rsidRPr="008446AC">
              <w:rPr>
                <w:rFonts w:eastAsia="Calibri" w:cs="Calibri"/>
                <w:color w:val="494949"/>
                <w:spacing w:val="-1"/>
                <w:sz w:val="20"/>
                <w:szCs w:val="20"/>
              </w:rPr>
              <w:t>oh</w:t>
            </w:r>
            <w:r w:rsidRPr="008446AC">
              <w:rPr>
                <w:rFonts w:eastAsia="Calibri" w:cs="Calibri"/>
                <w:color w:val="494949"/>
                <w:spacing w:val="3"/>
                <w:sz w:val="20"/>
                <w:szCs w:val="20"/>
              </w:rPr>
              <w:t>o</w:t>
            </w:r>
            <w:r w:rsidRPr="008446AC">
              <w:rPr>
                <w:rFonts w:eastAsia="Calibri" w:cs="Calibri"/>
                <w:color w:val="494949"/>
                <w:spacing w:val="-2"/>
                <w:sz w:val="20"/>
                <w:szCs w:val="20"/>
              </w:rPr>
              <w:t>r</w:t>
            </w:r>
            <w:r w:rsidRPr="008446AC">
              <w:rPr>
                <w:rFonts w:eastAsia="Calibri" w:cs="Calibri"/>
                <w:color w:val="494949"/>
                <w:sz w:val="20"/>
                <w:szCs w:val="20"/>
              </w:rPr>
              <w:t>t</w:t>
            </w:r>
            <w:r w:rsidRPr="008446AC">
              <w:rPr>
                <w:color w:val="494949"/>
                <w:spacing w:val="-11"/>
                <w:sz w:val="20"/>
                <w:szCs w:val="20"/>
              </w:rPr>
              <w:t xml:space="preserve"> </w:t>
            </w:r>
            <w:r w:rsidRPr="008446AC">
              <w:rPr>
                <w:rFonts w:eastAsia="Calibri" w:cs="Calibri"/>
                <w:color w:val="494949"/>
                <w:spacing w:val="-3"/>
                <w:sz w:val="20"/>
                <w:szCs w:val="20"/>
              </w:rPr>
              <w:t>w</w:t>
            </w:r>
            <w:r w:rsidRPr="008446AC">
              <w:rPr>
                <w:rFonts w:eastAsia="Calibri" w:cs="Calibri"/>
                <w:color w:val="494949"/>
                <w:spacing w:val="1"/>
                <w:sz w:val="20"/>
                <w:szCs w:val="20"/>
              </w:rPr>
              <w:t>h</w:t>
            </w:r>
            <w:r w:rsidRPr="008446AC">
              <w:rPr>
                <w:rFonts w:eastAsia="Calibri" w:cs="Calibri"/>
                <w:color w:val="494949"/>
                <w:sz w:val="20"/>
                <w:szCs w:val="20"/>
              </w:rPr>
              <w:t>en</w:t>
            </w:r>
            <w:r w:rsidRPr="008446AC">
              <w:rPr>
                <w:color w:val="494949"/>
                <w:spacing w:val="-11"/>
                <w:sz w:val="20"/>
                <w:szCs w:val="20"/>
              </w:rPr>
              <w:t xml:space="preserve"> </w:t>
            </w:r>
            <w:r w:rsidRPr="008446AC">
              <w:rPr>
                <w:rFonts w:eastAsia="Calibri" w:cs="Calibri"/>
                <w:color w:val="494949"/>
                <w:spacing w:val="1"/>
                <w:sz w:val="20"/>
                <w:szCs w:val="20"/>
              </w:rPr>
              <w:t>a</w:t>
            </w:r>
            <w:r w:rsidRPr="008446AC">
              <w:rPr>
                <w:rFonts w:eastAsia="Calibri" w:cs="Calibri"/>
                <w:color w:val="494949"/>
                <w:spacing w:val="-3"/>
                <w:sz w:val="20"/>
                <w:szCs w:val="20"/>
              </w:rPr>
              <w:t>s</w:t>
            </w:r>
            <w:r w:rsidRPr="008446AC">
              <w:rPr>
                <w:rFonts w:eastAsia="Calibri" w:cs="Calibri"/>
                <w:color w:val="494949"/>
                <w:spacing w:val="1"/>
                <w:sz w:val="20"/>
                <w:szCs w:val="20"/>
              </w:rPr>
              <w:t>k</w:t>
            </w:r>
            <w:r w:rsidRPr="008446AC">
              <w:rPr>
                <w:rFonts w:eastAsia="Calibri" w:cs="Calibri"/>
                <w:color w:val="494949"/>
                <w:spacing w:val="-3"/>
                <w:sz w:val="20"/>
                <w:szCs w:val="20"/>
              </w:rPr>
              <w:t>e</w:t>
            </w:r>
            <w:r w:rsidRPr="008446AC">
              <w:rPr>
                <w:rFonts w:eastAsia="Calibri" w:cs="Calibri"/>
                <w:color w:val="494949"/>
                <w:sz w:val="20"/>
                <w:szCs w:val="20"/>
              </w:rPr>
              <w:t>d</w:t>
            </w:r>
            <w:r w:rsidRPr="008446AC">
              <w:rPr>
                <w:color w:val="494949"/>
                <w:spacing w:val="-11"/>
                <w:sz w:val="20"/>
                <w:szCs w:val="20"/>
              </w:rPr>
              <w:t xml:space="preserve"> </w:t>
            </w:r>
            <w:r w:rsidRPr="008446AC">
              <w:rPr>
                <w:rFonts w:eastAsia="Calibri" w:cs="Calibri"/>
                <w:color w:val="494949"/>
                <w:spacing w:val="2"/>
                <w:sz w:val="20"/>
                <w:szCs w:val="20"/>
              </w:rPr>
              <w:t>f</w:t>
            </w:r>
            <w:r w:rsidRPr="008446AC">
              <w:rPr>
                <w:rFonts w:eastAsia="Calibri" w:cs="Calibri"/>
                <w:color w:val="494949"/>
                <w:sz w:val="20"/>
                <w:szCs w:val="20"/>
              </w:rPr>
              <w:t>i</w:t>
            </w:r>
            <w:r w:rsidRPr="008446AC">
              <w:rPr>
                <w:rFonts w:eastAsia="Calibri" w:cs="Calibri"/>
                <w:color w:val="494949"/>
                <w:spacing w:val="-3"/>
                <w:sz w:val="20"/>
                <w:szCs w:val="20"/>
              </w:rPr>
              <w:t>v</w:t>
            </w:r>
            <w:r w:rsidRPr="008446AC">
              <w:rPr>
                <w:rFonts w:eastAsia="Calibri" w:cs="Calibri"/>
                <w:color w:val="494949"/>
                <w:sz w:val="20"/>
                <w:szCs w:val="20"/>
              </w:rPr>
              <w:t>e</w:t>
            </w:r>
            <w:r w:rsidRPr="008446AC">
              <w:rPr>
                <w:color w:val="494949"/>
                <w:sz w:val="20"/>
                <w:szCs w:val="20"/>
              </w:rPr>
              <w:t xml:space="preserve"> </w:t>
            </w:r>
            <w:r w:rsidRPr="008446AC">
              <w:rPr>
                <w:rFonts w:eastAsia="Calibri" w:cs="Calibri"/>
                <w:color w:val="494949"/>
                <w:spacing w:val="1"/>
                <w:sz w:val="20"/>
                <w:szCs w:val="20"/>
              </w:rPr>
              <w:t>y</w:t>
            </w:r>
            <w:r w:rsidRPr="008446AC">
              <w:rPr>
                <w:rFonts w:eastAsia="Calibri" w:cs="Calibri"/>
                <w:color w:val="494949"/>
                <w:spacing w:val="-3"/>
                <w:sz w:val="20"/>
                <w:szCs w:val="20"/>
              </w:rPr>
              <w:t>e</w:t>
            </w:r>
            <w:r w:rsidRPr="008446AC">
              <w:rPr>
                <w:rFonts w:eastAsia="Calibri" w:cs="Calibri"/>
                <w:color w:val="494949"/>
                <w:spacing w:val="1"/>
                <w:sz w:val="20"/>
                <w:szCs w:val="20"/>
              </w:rPr>
              <w:t>a</w:t>
            </w:r>
            <w:r w:rsidRPr="008446AC">
              <w:rPr>
                <w:rFonts w:eastAsia="Calibri" w:cs="Calibri"/>
                <w:color w:val="494949"/>
                <w:spacing w:val="3"/>
                <w:sz w:val="20"/>
                <w:szCs w:val="20"/>
              </w:rPr>
              <w:t>r</w:t>
            </w:r>
            <w:r w:rsidRPr="008446AC">
              <w:rPr>
                <w:rFonts w:eastAsia="Calibri" w:cs="Calibri"/>
                <w:color w:val="494949"/>
                <w:sz w:val="20"/>
                <w:szCs w:val="20"/>
              </w:rPr>
              <w:t>s</w:t>
            </w:r>
            <w:r w:rsidRPr="008446AC">
              <w:rPr>
                <w:color w:val="494949"/>
                <w:spacing w:val="-12"/>
                <w:sz w:val="20"/>
                <w:szCs w:val="20"/>
              </w:rPr>
              <w:t xml:space="preserve"> </w:t>
            </w:r>
            <w:r w:rsidRPr="008446AC">
              <w:rPr>
                <w:rFonts w:eastAsia="Calibri" w:cs="Calibri"/>
                <w:color w:val="494949"/>
                <w:spacing w:val="-2"/>
                <w:sz w:val="20"/>
                <w:szCs w:val="20"/>
              </w:rPr>
              <w:t>l</w:t>
            </w:r>
            <w:r w:rsidRPr="008446AC">
              <w:rPr>
                <w:rFonts w:eastAsia="Calibri" w:cs="Calibri"/>
                <w:color w:val="494949"/>
                <w:spacing w:val="1"/>
                <w:sz w:val="20"/>
                <w:szCs w:val="20"/>
              </w:rPr>
              <w:t>a</w:t>
            </w:r>
            <w:r w:rsidRPr="008446AC">
              <w:rPr>
                <w:rFonts w:eastAsia="Calibri" w:cs="Calibri"/>
                <w:color w:val="494949"/>
                <w:spacing w:val="-2"/>
                <w:sz w:val="20"/>
                <w:szCs w:val="20"/>
              </w:rPr>
              <w:t>t</w:t>
            </w:r>
            <w:r w:rsidRPr="008446AC">
              <w:rPr>
                <w:rFonts w:eastAsia="Calibri" w:cs="Calibri"/>
                <w:color w:val="494949"/>
                <w:sz w:val="20"/>
                <w:szCs w:val="20"/>
              </w:rPr>
              <w:t>er</w:t>
            </w:r>
            <w:r w:rsidRPr="008446AC">
              <w:rPr>
                <w:color w:val="494949"/>
                <w:spacing w:val="-10"/>
                <w:sz w:val="20"/>
                <w:szCs w:val="20"/>
              </w:rPr>
              <w:t xml:space="preserve"> </w:t>
            </w:r>
            <w:r w:rsidRPr="008446AC">
              <w:rPr>
                <w:rFonts w:eastAsia="Calibri" w:cs="Calibri"/>
                <w:color w:val="494949"/>
                <w:spacing w:val="1"/>
                <w:sz w:val="20"/>
                <w:szCs w:val="20"/>
              </w:rPr>
              <w:t>a</w:t>
            </w:r>
            <w:r w:rsidRPr="008446AC">
              <w:rPr>
                <w:rFonts w:eastAsia="Calibri" w:cs="Calibri"/>
                <w:color w:val="494949"/>
                <w:sz w:val="20"/>
                <w:szCs w:val="20"/>
              </w:rPr>
              <w:t>t</w:t>
            </w:r>
            <w:r w:rsidRPr="008446AC">
              <w:rPr>
                <w:color w:val="494949"/>
                <w:spacing w:val="-8"/>
                <w:sz w:val="20"/>
                <w:szCs w:val="20"/>
              </w:rPr>
              <w:t xml:space="preserve"> </w:t>
            </w:r>
            <w:r w:rsidRPr="008446AC">
              <w:rPr>
                <w:rFonts w:eastAsia="Calibri" w:cs="Calibri"/>
                <w:color w:val="494949"/>
                <w:spacing w:val="1"/>
                <w:sz w:val="20"/>
                <w:szCs w:val="20"/>
              </w:rPr>
              <w:t>a</w:t>
            </w:r>
            <w:r>
              <w:rPr>
                <w:rFonts w:ascii="Calibri" w:eastAsia="Calibri" w:hAnsi="Calibri" w:cs="Calibri"/>
                <w:color w:val="494949"/>
                <w:spacing w:val="-2"/>
                <w:sz w:val="20"/>
                <w:szCs w:val="20"/>
              </w:rPr>
              <w:t>g</w:t>
            </w:r>
            <w:r>
              <w:rPr>
                <w:rFonts w:ascii="Calibri" w:eastAsia="Calibri" w:hAnsi="Calibri" w:cs="Calibri"/>
                <w:color w:val="494949"/>
                <w:sz w:val="20"/>
                <w:szCs w:val="20"/>
              </w:rPr>
              <w:t>es</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2</w:t>
            </w:r>
            <w:r>
              <w:rPr>
                <w:rFonts w:ascii="Calibri" w:eastAsia="Calibri" w:hAnsi="Calibri" w:cs="Calibri"/>
                <w:color w:val="494949"/>
                <w:spacing w:val="3"/>
                <w:sz w:val="20"/>
                <w:szCs w:val="20"/>
              </w:rPr>
              <w:t>0</w:t>
            </w:r>
            <w:r>
              <w:rPr>
                <w:rFonts w:ascii="Calibri" w:eastAsia="Calibri" w:hAnsi="Calibri" w:cs="Calibri"/>
                <w:color w:val="494949"/>
                <w:spacing w:val="-3"/>
                <w:sz w:val="20"/>
                <w:szCs w:val="20"/>
              </w:rPr>
              <w:t>–</w:t>
            </w:r>
            <w:r>
              <w:rPr>
                <w:rFonts w:ascii="Calibri" w:eastAsia="Calibri" w:hAnsi="Calibri" w:cs="Calibri"/>
                <w:color w:val="494949"/>
                <w:spacing w:val="-2"/>
                <w:sz w:val="20"/>
                <w:szCs w:val="20"/>
              </w:rPr>
              <w:t>2</w:t>
            </w:r>
            <w:r>
              <w:rPr>
                <w:rFonts w:ascii="Calibri" w:eastAsia="Calibri" w:hAnsi="Calibri" w:cs="Calibri"/>
                <w:color w:val="494949"/>
                <w:sz w:val="20"/>
                <w:szCs w:val="20"/>
              </w:rPr>
              <w:t>4</w:t>
            </w:r>
            <w:r>
              <w:rPr>
                <w:rFonts w:ascii="Times New Roman" w:hAnsi="Times New Roman"/>
                <w:color w:val="494949"/>
                <w:spacing w:val="-7"/>
                <w:sz w:val="20"/>
                <w:szCs w:val="20"/>
              </w:rPr>
              <w:t xml:space="preserve"> </w:t>
            </w:r>
            <w:r>
              <w:rPr>
                <w:rFonts w:ascii="Calibri" w:eastAsia="Calibri" w:hAnsi="Calibri" w:cs="Calibri"/>
                <w:color w:val="494949"/>
                <w:spacing w:val="-3"/>
                <w:sz w:val="20"/>
                <w:szCs w:val="20"/>
              </w:rPr>
              <w:t>y</w:t>
            </w:r>
            <w:r>
              <w:rPr>
                <w:rFonts w:ascii="Calibri" w:eastAsia="Calibri" w:hAnsi="Calibri" w:cs="Calibri"/>
                <w:color w:val="494949"/>
                <w:sz w:val="20"/>
                <w:szCs w:val="20"/>
              </w:rPr>
              <w:t>e</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Calibri" w:eastAsia="Calibri" w:hAnsi="Calibri" w:cs="Calibri"/>
                <w:color w:val="494949"/>
                <w:spacing w:val="-1"/>
                <w:sz w:val="20"/>
                <w:szCs w:val="20"/>
              </w:rPr>
              <w:t>s</w:t>
            </w:r>
            <w:r>
              <w:rPr>
                <w:rFonts w:ascii="Calibri" w:eastAsia="Calibri" w:hAnsi="Calibri" w:cs="Calibri"/>
                <w:color w:val="494949"/>
                <w:sz w:val="20"/>
                <w:szCs w:val="20"/>
              </w:rPr>
              <w:t>.</w:t>
            </w:r>
          </w:p>
          <w:p w14:paraId="5E95FFD5" w14:textId="3B847050" w:rsidR="009179BD" w:rsidRDefault="009179BD" w:rsidP="00BD0208">
            <w:pPr>
              <w:pStyle w:val="MText"/>
              <w:rPr>
                <w:rFonts w:ascii="Calibri" w:eastAsia="Calibri" w:hAnsi="Calibri" w:cs="Calibri"/>
                <w:color w:val="494949"/>
                <w:sz w:val="20"/>
                <w:szCs w:val="20"/>
              </w:rPr>
            </w:pPr>
          </w:p>
          <w:p w14:paraId="48EF8537" w14:textId="78A1A48C" w:rsidR="009179BD" w:rsidRPr="00033906" w:rsidRDefault="009179BD" w:rsidP="00BD0208">
            <w:pPr>
              <w:pStyle w:val="MText"/>
              <w:rPr>
                <w:rFonts w:ascii="Calibri" w:eastAsia="Calibri" w:hAnsi="Calibri" w:cs="Calibri"/>
                <w:color w:val="494949"/>
                <w:sz w:val="20"/>
                <w:szCs w:val="20"/>
              </w:rPr>
            </w:pPr>
            <w:r>
              <w:rPr>
                <w:rFonts w:ascii="Calibri" w:eastAsia="Calibri" w:hAnsi="Calibri" w:cs="Calibri"/>
                <w:color w:val="494949"/>
                <w:sz w:val="20"/>
                <w:szCs w:val="20"/>
              </w:rPr>
              <w:t>The adolescent birth rate is commonly reported as the age-specific fertility rate for ages 15-19 years in the context of calculat</w:t>
            </w:r>
            <w:r w:rsidR="00B3031D">
              <w:rPr>
                <w:rFonts w:ascii="Calibri" w:eastAsia="Calibri" w:hAnsi="Calibri" w:cs="Calibri"/>
                <w:color w:val="494949"/>
                <w:sz w:val="20"/>
                <w:szCs w:val="20"/>
              </w:rPr>
              <w:t>i</w:t>
            </w:r>
            <w:r>
              <w:rPr>
                <w:rFonts w:ascii="Calibri" w:eastAsia="Calibri" w:hAnsi="Calibri" w:cs="Calibri"/>
                <w:color w:val="494949"/>
                <w:sz w:val="20"/>
                <w:szCs w:val="20"/>
              </w:rPr>
              <w:t>on of total fertility estimates. It has also been called adolescent fertility rate. A related measure is the proportion of adolescent fertility measured as the percentage of total fertility contributed by women aged 15-19.</w:t>
            </w:r>
          </w:p>
        </w:tc>
      </w:tr>
      <w:tr w:rsidR="007F2D9F" w:rsidRPr="00837EC7" w14:paraId="58DFCED6"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4E4EA2CE" w14:textId="1D246958" w:rsidR="00FA4924" w:rsidRPr="00FA4924" w:rsidRDefault="00FA4924" w:rsidP="00FA4924">
            <w:pPr>
              <w:pStyle w:val="MHeader"/>
              <w:rPr>
                <w:rFonts w:eastAsia="Calibri"/>
              </w:rPr>
            </w:pPr>
            <w:r>
              <w:rPr>
                <w:rFonts w:eastAsia="Calibri"/>
              </w:rPr>
              <w:t>Methodology</w:t>
            </w:r>
          </w:p>
          <w:p w14:paraId="6E8B0E6B" w14:textId="6DBD1EB0" w:rsidR="008A5C9E" w:rsidRPr="00FA4924" w:rsidRDefault="008A5C9E" w:rsidP="00FA4924">
            <w:pPr>
              <w:pStyle w:val="MSubHeader"/>
              <w:rPr>
                <w:rFonts w:eastAsia="Calibri"/>
              </w:rPr>
            </w:pPr>
            <w:r w:rsidRPr="00FA4924">
              <w:rPr>
                <w:rFonts w:eastAsia="Calibri"/>
                <w:spacing w:val="-2"/>
              </w:rPr>
              <w:t>C</w:t>
            </w:r>
            <w:r w:rsidRPr="00FA4924">
              <w:rPr>
                <w:rFonts w:eastAsia="Calibri"/>
                <w:spacing w:val="1"/>
              </w:rPr>
              <w:t>o</w:t>
            </w:r>
            <w:r w:rsidRPr="00FA4924">
              <w:rPr>
                <w:rFonts w:eastAsia="Calibri"/>
              </w:rPr>
              <w:t>mpu</w:t>
            </w:r>
            <w:r w:rsidRPr="00FA4924">
              <w:rPr>
                <w:rFonts w:eastAsia="Calibri"/>
                <w:spacing w:val="1"/>
              </w:rPr>
              <w:t>t</w:t>
            </w:r>
            <w:r w:rsidRPr="00FA4924">
              <w:rPr>
                <w:rFonts w:eastAsia="Calibri"/>
                <w:spacing w:val="-2"/>
              </w:rPr>
              <w:t>a</w:t>
            </w:r>
            <w:r w:rsidRPr="00FA4924">
              <w:rPr>
                <w:rFonts w:eastAsia="Calibri"/>
                <w:spacing w:val="1"/>
              </w:rPr>
              <w:t>t</w:t>
            </w:r>
            <w:r w:rsidRPr="00FA4924">
              <w:rPr>
                <w:rFonts w:eastAsia="Calibri"/>
              </w:rPr>
              <w:t>ion</w:t>
            </w:r>
            <w:r w:rsidRPr="00FA4924">
              <w:rPr>
                <w:rFonts w:ascii="Times New Roman" w:hAnsi="Times New Roman"/>
                <w:spacing w:val="7"/>
              </w:rPr>
              <w:t xml:space="preserve"> </w:t>
            </w:r>
            <w:r w:rsidR="00FA4924">
              <w:rPr>
                <w:rFonts w:ascii="Times New Roman" w:hAnsi="Times New Roman"/>
                <w:spacing w:val="7"/>
              </w:rPr>
              <w:t>m</w:t>
            </w:r>
            <w:r w:rsidRPr="00FA4924">
              <w:rPr>
                <w:rFonts w:eastAsia="Calibri"/>
                <w:spacing w:val="-2"/>
              </w:rPr>
              <w:t>e</w:t>
            </w:r>
            <w:r w:rsidRPr="00FA4924">
              <w:rPr>
                <w:rFonts w:eastAsia="Calibri"/>
                <w:spacing w:val="-2"/>
                <w:w w:val="102"/>
              </w:rPr>
              <w:t>t</w:t>
            </w:r>
            <w:r w:rsidRPr="00FA4924">
              <w:rPr>
                <w:rFonts w:eastAsia="Calibri"/>
                <w:w w:val="101"/>
              </w:rPr>
              <w:t>ho</w:t>
            </w:r>
            <w:r w:rsidRPr="00FA4924">
              <w:rPr>
                <w:rFonts w:eastAsia="Calibri"/>
                <w:spacing w:val="4"/>
                <w:w w:val="101"/>
              </w:rPr>
              <w:t>d</w:t>
            </w:r>
            <w:r w:rsidRPr="00FA4924">
              <w:rPr>
                <w:rFonts w:eastAsia="Calibri"/>
                <w:w w:val="102"/>
              </w:rPr>
              <w:t>:</w:t>
            </w:r>
          </w:p>
          <w:p w14:paraId="195AE308" w14:textId="6CE7F9FF" w:rsidR="008A5C9E" w:rsidRDefault="008A5C9E" w:rsidP="00FA4924">
            <w:pPr>
              <w:pStyle w:val="MText"/>
              <w:rPr>
                <w:sz w:val="11"/>
                <w:szCs w:val="11"/>
              </w:rPr>
            </w:pPr>
            <w:r>
              <w:rPr>
                <w:rFonts w:eastAsia="Calibri"/>
                <w:spacing w:val="-1"/>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a</w:t>
            </w:r>
            <w:r>
              <w:rPr>
                <w:rFonts w:eastAsia="Calibri"/>
                <w:spacing w:val="1"/>
              </w:rPr>
              <w:t>do</w:t>
            </w:r>
            <w:r>
              <w:rPr>
                <w:rFonts w:eastAsia="Calibri"/>
              </w:rPr>
              <w:t>le</w:t>
            </w:r>
            <w:r>
              <w:rPr>
                <w:rFonts w:eastAsia="Calibri"/>
                <w:spacing w:val="-1"/>
              </w:rPr>
              <w:t>s</w:t>
            </w:r>
            <w:r>
              <w:rPr>
                <w:rFonts w:eastAsia="Calibri"/>
              </w:rPr>
              <w:t>c</w:t>
            </w:r>
            <w:r>
              <w:rPr>
                <w:rFonts w:eastAsia="Calibri"/>
                <w:spacing w:val="-3"/>
              </w:rPr>
              <w:t>e</w:t>
            </w:r>
            <w:r>
              <w:rPr>
                <w:rFonts w:eastAsia="Calibri"/>
                <w:spacing w:val="1"/>
              </w:rPr>
              <w:t>n</w:t>
            </w:r>
            <w:r>
              <w:rPr>
                <w:rFonts w:eastAsia="Calibri"/>
              </w:rPr>
              <w:t>t</w:t>
            </w:r>
            <w:r>
              <w:rPr>
                <w:rFonts w:ascii="Times New Roman" w:hAnsi="Times New Roman"/>
                <w:spacing w:val="-17"/>
              </w:rPr>
              <w:t xml:space="preserve"> </w:t>
            </w:r>
            <w:r>
              <w:rPr>
                <w:rFonts w:eastAsia="Calibri"/>
                <w:spacing w:val="4"/>
              </w:rPr>
              <w:t>b</w:t>
            </w:r>
            <w:r>
              <w:rPr>
                <w:rFonts w:eastAsia="Calibri"/>
              </w:rPr>
              <w:t>irth</w:t>
            </w:r>
            <w:r>
              <w:rPr>
                <w:rFonts w:ascii="Times New Roman" w:hAnsi="Times New Roman"/>
                <w:spacing w:val="-7"/>
              </w:rPr>
              <w:t xml:space="preserve"> </w:t>
            </w:r>
            <w:r>
              <w:rPr>
                <w:rFonts w:eastAsia="Calibri"/>
              </w:rPr>
              <w:t>r</w:t>
            </w:r>
            <w:r>
              <w:rPr>
                <w:rFonts w:eastAsia="Calibri"/>
                <w:spacing w:val="1"/>
              </w:rPr>
              <w:t>a</w:t>
            </w:r>
            <w:r>
              <w:rPr>
                <w:rFonts w:eastAsia="Calibri"/>
              </w:rPr>
              <w:t>te</w:t>
            </w:r>
            <w:r>
              <w:rPr>
                <w:rFonts w:ascii="Times New Roman" w:hAnsi="Times New Roman"/>
                <w:spacing w:val="-8"/>
              </w:rPr>
              <w:t xml:space="preserve"> </w:t>
            </w:r>
            <w:r>
              <w:rPr>
                <w:rFonts w:eastAsia="Calibri"/>
              </w:rPr>
              <w:t>is</w:t>
            </w:r>
            <w:r>
              <w:rPr>
                <w:rFonts w:ascii="Times New Roman" w:hAnsi="Times New Roman"/>
                <w:spacing w:val="-9"/>
              </w:rPr>
              <w:t xml:space="preserve"> </w:t>
            </w:r>
            <w:r>
              <w:rPr>
                <w:rFonts w:eastAsia="Calibri"/>
              </w:rPr>
              <w:t>c</w:t>
            </w:r>
            <w:r w:rsidRPr="00FD6C2D">
              <w:rPr>
                <w:rFonts w:eastAsia="Calibri"/>
              </w:rPr>
              <w:t xml:space="preserve">omputed as a </w:t>
            </w:r>
            <w:r>
              <w:rPr>
                <w:rFonts w:eastAsia="Calibri"/>
              </w:rPr>
              <w:t>r</w:t>
            </w:r>
            <w:r w:rsidRPr="00FD6C2D">
              <w:rPr>
                <w:rFonts w:eastAsia="Calibri"/>
              </w:rPr>
              <w:t>at</w:t>
            </w:r>
            <w:r>
              <w:rPr>
                <w:rFonts w:eastAsia="Calibri"/>
              </w:rPr>
              <w:t>i</w:t>
            </w:r>
            <w:r w:rsidRPr="00FD6C2D">
              <w:rPr>
                <w:rFonts w:eastAsia="Calibri"/>
              </w:rPr>
              <w:t>o. The nume</w:t>
            </w:r>
            <w:r>
              <w:rPr>
                <w:rFonts w:eastAsia="Calibri"/>
              </w:rPr>
              <w:t>r</w:t>
            </w:r>
            <w:r w:rsidRPr="00FD6C2D">
              <w:rPr>
                <w:rFonts w:eastAsia="Calibri"/>
              </w:rPr>
              <w:t>a</w:t>
            </w:r>
            <w:r>
              <w:rPr>
                <w:rFonts w:eastAsia="Calibri"/>
              </w:rPr>
              <w:t>t</w:t>
            </w:r>
            <w:r w:rsidRPr="00FD6C2D">
              <w:rPr>
                <w:rFonts w:eastAsia="Calibri"/>
              </w:rPr>
              <w:t xml:space="preserve">or is </w:t>
            </w:r>
            <w:r>
              <w:rPr>
                <w:rFonts w:eastAsia="Calibri"/>
              </w:rPr>
              <w:t>t</w:t>
            </w:r>
            <w:r w:rsidRPr="00FD6C2D">
              <w:rPr>
                <w:rFonts w:eastAsia="Calibri"/>
              </w:rPr>
              <w:t>he number of l</w:t>
            </w:r>
            <w:r>
              <w:rPr>
                <w:rFonts w:eastAsia="Calibri"/>
              </w:rPr>
              <w:t>i</w:t>
            </w:r>
            <w:r w:rsidRPr="00FD6C2D">
              <w:rPr>
                <w:rFonts w:eastAsia="Calibri"/>
              </w:rPr>
              <w:t>ve bi</w:t>
            </w:r>
            <w:r>
              <w:rPr>
                <w:rFonts w:eastAsia="Calibri"/>
              </w:rPr>
              <w:t>r</w:t>
            </w:r>
            <w:r w:rsidRPr="00FD6C2D">
              <w:rPr>
                <w:rFonts w:eastAsia="Calibri"/>
              </w:rPr>
              <w:t xml:space="preserve">ths to women aged 15-19 years, and </w:t>
            </w:r>
            <w:r>
              <w:rPr>
                <w:rFonts w:eastAsia="Calibri"/>
              </w:rPr>
              <w:t>t</w:t>
            </w:r>
            <w:r w:rsidRPr="00FD6C2D">
              <w:rPr>
                <w:rFonts w:eastAsia="Calibri"/>
              </w:rPr>
              <w:t>he denom</w:t>
            </w:r>
            <w:r>
              <w:rPr>
                <w:rFonts w:eastAsia="Calibri"/>
              </w:rPr>
              <w:t>i</w:t>
            </w:r>
            <w:r w:rsidRPr="00FD6C2D">
              <w:rPr>
                <w:rFonts w:eastAsia="Calibri"/>
              </w:rPr>
              <w:t>na</w:t>
            </w:r>
            <w:r>
              <w:rPr>
                <w:rFonts w:eastAsia="Calibri"/>
              </w:rPr>
              <w:t>t</w:t>
            </w:r>
            <w:r w:rsidRPr="00FD6C2D">
              <w:rPr>
                <w:rFonts w:eastAsia="Calibri"/>
              </w:rPr>
              <w:t xml:space="preserve">or </w:t>
            </w:r>
            <w:r w:rsidR="00362540">
              <w:rPr>
                <w:rFonts w:eastAsia="Calibri"/>
              </w:rPr>
              <w:t>an</w:t>
            </w:r>
            <w:r w:rsidRPr="00FD6C2D">
              <w:rPr>
                <w:rFonts w:eastAsia="Calibri"/>
              </w:rPr>
              <w:t xml:space="preserve"> estimate of exposu</w:t>
            </w:r>
            <w:r>
              <w:rPr>
                <w:rFonts w:eastAsia="Calibri"/>
              </w:rPr>
              <w:t>r</w:t>
            </w:r>
            <w:r w:rsidRPr="00FD6C2D">
              <w:rPr>
                <w:rFonts w:eastAsia="Calibri"/>
              </w:rPr>
              <w:t>e</w:t>
            </w:r>
            <w:r>
              <w:rPr>
                <w:rFonts w:ascii="Times New Roman" w:hAnsi="Times New Roman"/>
                <w:spacing w:val="-12"/>
              </w:rPr>
              <w:t xml:space="preserve"> </w:t>
            </w:r>
            <w:r>
              <w:rPr>
                <w:rFonts w:eastAsia="Calibri"/>
                <w:spacing w:val="1"/>
              </w:rPr>
              <w:t>t</w:t>
            </w:r>
            <w:r>
              <w:rPr>
                <w:rFonts w:eastAsia="Calibri"/>
              </w:rPr>
              <w:t>o</w:t>
            </w:r>
            <w:r>
              <w:rPr>
                <w:rFonts w:ascii="Times New Roman" w:hAnsi="Times New Roman"/>
                <w:spacing w:val="-8"/>
              </w:rPr>
              <w:t xml:space="preserve"> </w:t>
            </w:r>
            <w:r>
              <w:rPr>
                <w:rFonts w:eastAsia="Calibri"/>
              </w:rPr>
              <w:t>c</w:t>
            </w:r>
            <w:r>
              <w:rPr>
                <w:rFonts w:eastAsia="Calibri"/>
                <w:spacing w:val="1"/>
              </w:rPr>
              <w:t>h</w:t>
            </w:r>
            <w:r>
              <w:rPr>
                <w:rFonts w:eastAsia="Calibri"/>
              </w:rPr>
              <w:t>il</w:t>
            </w:r>
            <w:r>
              <w:rPr>
                <w:rFonts w:eastAsia="Calibri"/>
                <w:spacing w:val="-1"/>
              </w:rPr>
              <w:t>d</w:t>
            </w:r>
            <w:r>
              <w:rPr>
                <w:rFonts w:eastAsia="Calibri"/>
                <w:spacing w:val="1"/>
              </w:rPr>
              <w:t>b</w:t>
            </w:r>
            <w:r>
              <w:rPr>
                <w:rFonts w:eastAsia="Calibri"/>
                <w:spacing w:val="-3"/>
              </w:rPr>
              <w:t>e</w:t>
            </w:r>
            <w:r>
              <w:rPr>
                <w:rFonts w:eastAsia="Calibri"/>
                <w:spacing w:val="1"/>
              </w:rPr>
              <w:t>a</w:t>
            </w:r>
            <w:r>
              <w:rPr>
                <w:rFonts w:eastAsia="Calibri"/>
              </w:rPr>
              <w:t>ri</w:t>
            </w:r>
            <w:r>
              <w:rPr>
                <w:rFonts w:eastAsia="Calibri"/>
                <w:spacing w:val="1"/>
              </w:rPr>
              <w:t>n</w:t>
            </w:r>
            <w:r>
              <w:rPr>
                <w:rFonts w:eastAsia="Calibri"/>
              </w:rPr>
              <w:t>g</w:t>
            </w:r>
            <w:r>
              <w:rPr>
                <w:rFonts w:ascii="Times New Roman" w:hAnsi="Times New Roman"/>
                <w:spacing w:val="-17"/>
              </w:rPr>
              <w:t xml:space="preserve"> </w:t>
            </w:r>
            <w:r>
              <w:rPr>
                <w:rFonts w:eastAsia="Calibri"/>
                <w:spacing w:val="1"/>
              </w:rPr>
              <w:t>b</w:t>
            </w:r>
            <w:r>
              <w:rPr>
                <w:rFonts w:eastAsia="Calibri"/>
              </w:rPr>
              <w:t>y</w:t>
            </w:r>
            <w:r>
              <w:rPr>
                <w:rFonts w:ascii="Times New Roman" w:hAnsi="Times New Roman"/>
                <w:spacing w:val="-10"/>
              </w:rPr>
              <w:t xml:space="preserve"> </w:t>
            </w:r>
            <w:r>
              <w:rPr>
                <w:rFonts w:eastAsia="Calibri"/>
              </w:rPr>
              <w:t>w</w:t>
            </w:r>
            <w:r>
              <w:rPr>
                <w:rFonts w:eastAsia="Calibri"/>
                <w:spacing w:val="3"/>
              </w:rPr>
              <w:t>o</w:t>
            </w:r>
            <w:r>
              <w:rPr>
                <w:rFonts w:eastAsia="Calibri"/>
                <w:spacing w:val="-5"/>
              </w:rPr>
              <w:t>m</w:t>
            </w:r>
            <w:r>
              <w:rPr>
                <w:rFonts w:eastAsia="Calibri"/>
              </w:rPr>
              <w:t>en</w:t>
            </w:r>
            <w:r>
              <w:rPr>
                <w:rFonts w:ascii="Times New Roman" w:hAnsi="Times New Roman"/>
                <w:spacing w:val="-12"/>
              </w:rPr>
              <w:t xml:space="preserve"> </w:t>
            </w:r>
            <w:r>
              <w:rPr>
                <w:rFonts w:eastAsia="Calibri"/>
                <w:spacing w:val="1"/>
              </w:rPr>
              <w:t>a</w:t>
            </w:r>
            <w:r>
              <w:rPr>
                <w:rFonts w:eastAsia="Calibri"/>
              </w:rPr>
              <w:t>g</w:t>
            </w:r>
            <w:r>
              <w:rPr>
                <w:rFonts w:eastAsia="Calibri"/>
                <w:spacing w:val="-3"/>
              </w:rPr>
              <w:t>e</w:t>
            </w:r>
            <w:r>
              <w:rPr>
                <w:rFonts w:eastAsia="Calibri"/>
              </w:rPr>
              <w:t>d</w:t>
            </w:r>
            <w:r>
              <w:rPr>
                <w:rFonts w:ascii="Times New Roman" w:hAnsi="Times New Roman"/>
                <w:spacing w:val="-10"/>
              </w:rPr>
              <w:t xml:space="preserve"> </w:t>
            </w:r>
            <w:r>
              <w:rPr>
                <w:rFonts w:eastAsia="Calibri"/>
              </w:rPr>
              <w:t>15</w:t>
            </w:r>
            <w:r>
              <w:rPr>
                <w:rFonts w:eastAsia="Calibri"/>
                <w:spacing w:val="-3"/>
              </w:rPr>
              <w:t>-</w:t>
            </w:r>
            <w:r>
              <w:rPr>
                <w:rFonts w:eastAsia="Calibri"/>
                <w:spacing w:val="3"/>
              </w:rPr>
              <w:t>1</w:t>
            </w:r>
            <w:r>
              <w:rPr>
                <w:rFonts w:eastAsia="Calibri"/>
              </w:rPr>
              <w:t>9</w:t>
            </w:r>
            <w:r>
              <w:rPr>
                <w:rFonts w:ascii="Times New Roman" w:hAnsi="Times New Roman"/>
              </w:rPr>
              <w:t xml:space="preserve"> </w:t>
            </w:r>
            <w:r>
              <w:rPr>
                <w:rFonts w:eastAsia="Calibri"/>
                <w:spacing w:val="1"/>
              </w:rPr>
              <w:t>y</w:t>
            </w:r>
            <w:r>
              <w:rPr>
                <w:rFonts w:eastAsia="Calibri"/>
                <w:spacing w:val="-3"/>
              </w:rPr>
              <w:t>e</w:t>
            </w:r>
            <w:r>
              <w:rPr>
                <w:rFonts w:eastAsia="Calibri"/>
                <w:spacing w:val="1"/>
              </w:rPr>
              <w:t>a</w:t>
            </w:r>
            <w:r>
              <w:rPr>
                <w:rFonts w:eastAsia="Calibri"/>
                <w:spacing w:val="3"/>
              </w:rPr>
              <w:t>r</w:t>
            </w:r>
            <w:r>
              <w:rPr>
                <w:rFonts w:eastAsia="Calibri"/>
                <w:spacing w:val="-1"/>
              </w:rPr>
              <w:t>s</w:t>
            </w:r>
            <w:r>
              <w:rPr>
                <w:rFonts w:eastAsia="Calibri"/>
              </w:rPr>
              <w:t>.</w:t>
            </w:r>
            <w:r>
              <w:rPr>
                <w:rFonts w:ascii="Times New Roman" w:hAnsi="Times New Roman"/>
                <w:spacing w:val="-14"/>
              </w:rPr>
              <w:t xml:space="preserve"> </w:t>
            </w:r>
            <w:r>
              <w:rPr>
                <w:rFonts w:eastAsia="Calibri"/>
                <w:spacing w:val="-1"/>
              </w:rPr>
              <w:t>T</w:t>
            </w:r>
            <w:r>
              <w:rPr>
                <w:rFonts w:eastAsia="Calibri"/>
                <w:spacing w:val="1"/>
              </w:rPr>
              <w:t>h</w:t>
            </w:r>
            <w:r>
              <w:rPr>
                <w:rFonts w:eastAsia="Calibri"/>
              </w:rPr>
              <w:t>e</w:t>
            </w:r>
            <w:r>
              <w:rPr>
                <w:rFonts w:ascii="Times New Roman" w:hAnsi="Times New Roman"/>
                <w:spacing w:val="-8"/>
              </w:rPr>
              <w:t xml:space="preserve"> </w:t>
            </w:r>
            <w:r>
              <w:rPr>
                <w:rFonts w:eastAsia="Calibri"/>
              </w:rPr>
              <w:t>c</w:t>
            </w:r>
            <w:r>
              <w:rPr>
                <w:rFonts w:eastAsia="Calibri"/>
                <w:spacing w:val="1"/>
              </w:rPr>
              <w:t>o</w:t>
            </w:r>
            <w:r>
              <w:rPr>
                <w:rFonts w:eastAsia="Calibri"/>
                <w:spacing w:val="-3"/>
              </w:rPr>
              <w:t>m</w:t>
            </w:r>
            <w:r>
              <w:rPr>
                <w:rFonts w:eastAsia="Calibri"/>
                <w:spacing w:val="-1"/>
              </w:rPr>
              <w:t>pu</w:t>
            </w:r>
            <w:r>
              <w:rPr>
                <w:rFonts w:eastAsia="Calibri"/>
                <w:spacing w:val="1"/>
              </w:rPr>
              <w:t>t</w:t>
            </w:r>
            <w:r>
              <w:rPr>
                <w:rFonts w:eastAsia="Calibri"/>
                <w:spacing w:val="-1"/>
              </w:rPr>
              <w:t>a</w:t>
            </w:r>
            <w:r>
              <w:rPr>
                <w:rFonts w:eastAsia="Calibri"/>
                <w:spacing w:val="1"/>
              </w:rPr>
              <w:t>t</w:t>
            </w:r>
            <w:r>
              <w:rPr>
                <w:rFonts w:eastAsia="Calibri"/>
              </w:rPr>
              <w:t>i</w:t>
            </w:r>
            <w:r>
              <w:rPr>
                <w:rFonts w:eastAsia="Calibri"/>
                <w:spacing w:val="-1"/>
              </w:rPr>
              <w:t>o</w:t>
            </w:r>
            <w:r>
              <w:rPr>
                <w:rFonts w:eastAsia="Calibri"/>
              </w:rPr>
              <w:t>n</w:t>
            </w:r>
            <w:r>
              <w:rPr>
                <w:rFonts w:ascii="Times New Roman" w:hAnsi="Times New Roman"/>
                <w:spacing w:val="-13"/>
              </w:rPr>
              <w:t xml:space="preserve"> </w:t>
            </w:r>
            <w:r>
              <w:rPr>
                <w:rFonts w:eastAsia="Calibri"/>
              </w:rPr>
              <w:t>is</w:t>
            </w:r>
            <w:r>
              <w:rPr>
                <w:rFonts w:ascii="Times New Roman" w:hAnsi="Times New Roman"/>
                <w:spacing w:val="-6"/>
              </w:rPr>
              <w:t xml:space="preserve"> </w:t>
            </w:r>
            <w:r>
              <w:rPr>
                <w:rFonts w:eastAsia="Calibri"/>
              </w:rPr>
              <w:t>t</w:t>
            </w:r>
            <w:r>
              <w:rPr>
                <w:rFonts w:eastAsia="Calibri"/>
                <w:spacing w:val="-1"/>
              </w:rPr>
              <w:t>h</w:t>
            </w:r>
            <w:r>
              <w:rPr>
                <w:rFonts w:eastAsia="Calibri"/>
              </w:rPr>
              <w:t>e</w:t>
            </w:r>
            <w:r>
              <w:rPr>
                <w:rFonts w:ascii="Times New Roman" w:hAnsi="Times New Roman"/>
                <w:spacing w:val="-5"/>
              </w:rPr>
              <w:t xml:space="preserve"> </w:t>
            </w:r>
            <w:r>
              <w:rPr>
                <w:rFonts w:eastAsia="Calibri"/>
                <w:spacing w:val="-3"/>
              </w:rPr>
              <w:t>s</w:t>
            </w:r>
            <w:r>
              <w:rPr>
                <w:rFonts w:eastAsia="Calibri"/>
                <w:spacing w:val="1"/>
              </w:rPr>
              <w:t>a</w:t>
            </w:r>
            <w:r>
              <w:rPr>
                <w:rFonts w:eastAsia="Calibri"/>
              </w:rPr>
              <w:t>me</w:t>
            </w:r>
            <w:r>
              <w:rPr>
                <w:rFonts w:ascii="Times New Roman" w:hAnsi="Times New Roman"/>
                <w:spacing w:val="-11"/>
              </w:rPr>
              <w:t xml:space="preserve"> </w:t>
            </w:r>
            <w:r>
              <w:rPr>
                <w:rFonts w:eastAsia="Calibri"/>
                <w:spacing w:val="-1"/>
              </w:rPr>
              <w:t>f</w:t>
            </w:r>
            <w:r>
              <w:rPr>
                <w:rFonts w:eastAsia="Calibri"/>
                <w:spacing w:val="1"/>
              </w:rPr>
              <w:t>o</w:t>
            </w:r>
            <w:r>
              <w:rPr>
                <w:rFonts w:eastAsia="Calibri"/>
              </w:rPr>
              <w:t>r</w:t>
            </w:r>
            <w:r>
              <w:rPr>
                <w:rFonts w:ascii="Times New Roman" w:hAnsi="Times New Roman"/>
                <w:spacing w:val="-8"/>
              </w:rPr>
              <w:t xml:space="preserve"> </w:t>
            </w:r>
            <w:r>
              <w:rPr>
                <w:rFonts w:eastAsia="Calibri"/>
              </w:rPr>
              <w:t>t</w:t>
            </w:r>
            <w:r>
              <w:rPr>
                <w:rFonts w:eastAsia="Calibri"/>
                <w:spacing w:val="1"/>
              </w:rPr>
              <w:t>h</w:t>
            </w:r>
            <w:r>
              <w:rPr>
                <w:rFonts w:eastAsia="Calibri"/>
              </w:rPr>
              <w:t>e</w:t>
            </w:r>
            <w:r>
              <w:rPr>
                <w:rFonts w:ascii="Times New Roman" w:hAnsi="Times New Roman"/>
                <w:spacing w:val="-13"/>
              </w:rPr>
              <w:t xml:space="preserve"> </w:t>
            </w:r>
            <w:r>
              <w:rPr>
                <w:rFonts w:eastAsia="Calibri"/>
                <w:spacing w:val="3"/>
              </w:rPr>
              <w:t>a</w:t>
            </w:r>
            <w:r>
              <w:rPr>
                <w:rFonts w:eastAsia="Calibri"/>
              </w:rPr>
              <w:t>ge</w:t>
            </w:r>
            <w:r>
              <w:rPr>
                <w:rFonts w:ascii="Times New Roman" w:hAnsi="Times New Roman"/>
                <w:spacing w:val="-8"/>
              </w:rPr>
              <w:t xml:space="preserve"> </w:t>
            </w:r>
            <w:r>
              <w:rPr>
                <w:rFonts w:eastAsia="Calibri"/>
              </w:rPr>
              <w:t>gr</w:t>
            </w:r>
            <w:r>
              <w:rPr>
                <w:rFonts w:eastAsia="Calibri"/>
                <w:spacing w:val="-1"/>
              </w:rPr>
              <w:t>o</w:t>
            </w:r>
            <w:r>
              <w:rPr>
                <w:rFonts w:eastAsia="Calibri"/>
                <w:spacing w:val="1"/>
              </w:rPr>
              <w:t>u</w:t>
            </w:r>
            <w:r>
              <w:rPr>
                <w:rFonts w:eastAsia="Calibri"/>
              </w:rPr>
              <w:t>p</w:t>
            </w:r>
            <w:r>
              <w:rPr>
                <w:rFonts w:ascii="Times New Roman" w:hAnsi="Times New Roman"/>
                <w:spacing w:val="-11"/>
              </w:rPr>
              <w:t xml:space="preserve"> </w:t>
            </w:r>
            <w:r>
              <w:rPr>
                <w:rFonts w:eastAsia="Calibri"/>
              </w:rPr>
              <w:t>10</w:t>
            </w:r>
            <w:r>
              <w:rPr>
                <w:rFonts w:eastAsia="Calibri"/>
                <w:spacing w:val="2"/>
              </w:rPr>
              <w:t>-</w:t>
            </w:r>
            <w:r>
              <w:rPr>
                <w:rFonts w:eastAsia="Calibri"/>
              </w:rPr>
              <w:t>14</w:t>
            </w:r>
            <w:r>
              <w:rPr>
                <w:rFonts w:ascii="Times New Roman" w:hAnsi="Times New Roman"/>
                <w:spacing w:val="-9"/>
              </w:rPr>
              <w:t xml:space="preserve"> </w:t>
            </w:r>
            <w:r>
              <w:rPr>
                <w:rFonts w:eastAsia="Calibri"/>
                <w:spacing w:val="-1"/>
              </w:rPr>
              <w:t>y</w:t>
            </w:r>
            <w:r>
              <w:rPr>
                <w:rFonts w:eastAsia="Calibri"/>
                <w:spacing w:val="-3"/>
              </w:rPr>
              <w:t>e</w:t>
            </w:r>
            <w:r>
              <w:rPr>
                <w:rFonts w:eastAsia="Calibri"/>
                <w:spacing w:val="3"/>
              </w:rPr>
              <w:t>a</w:t>
            </w:r>
            <w:r>
              <w:rPr>
                <w:rFonts w:eastAsia="Calibri"/>
              </w:rPr>
              <w:t>r</w:t>
            </w:r>
            <w:r>
              <w:rPr>
                <w:rFonts w:eastAsia="Calibri"/>
                <w:spacing w:val="-1"/>
              </w:rPr>
              <w:t>s</w:t>
            </w:r>
            <w:r>
              <w:rPr>
                <w:rFonts w:eastAsia="Calibri"/>
              </w:rPr>
              <w:t>.</w:t>
            </w:r>
            <w:r>
              <w:rPr>
                <w:rFonts w:ascii="Times New Roman" w:hAnsi="Times New Roman"/>
                <w:spacing w:val="-12"/>
              </w:rPr>
              <w:t xml:space="preserve"> </w:t>
            </w:r>
            <w:r>
              <w:rPr>
                <w:rFonts w:eastAsia="Calibri"/>
                <w:spacing w:val="-1"/>
              </w:rPr>
              <w:t>Th</w:t>
            </w:r>
            <w:r>
              <w:rPr>
                <w:rFonts w:eastAsia="Calibri"/>
              </w:rPr>
              <w:t>e</w:t>
            </w:r>
            <w:r>
              <w:rPr>
                <w:rFonts w:ascii="Times New Roman" w:hAnsi="Times New Roman"/>
                <w:spacing w:val="-10"/>
              </w:rPr>
              <w:t xml:space="preserve"> </w:t>
            </w:r>
            <w:r>
              <w:rPr>
                <w:rFonts w:eastAsia="Calibri"/>
                <w:spacing w:val="1"/>
              </w:rPr>
              <w:t>nu</w:t>
            </w:r>
            <w:r>
              <w:rPr>
                <w:rFonts w:eastAsia="Calibri"/>
                <w:spacing w:val="-3"/>
              </w:rPr>
              <w:t>m</w:t>
            </w:r>
            <w:r>
              <w:rPr>
                <w:rFonts w:eastAsia="Calibri"/>
              </w:rPr>
              <w:t>er</w:t>
            </w:r>
            <w:r>
              <w:rPr>
                <w:rFonts w:eastAsia="Calibri"/>
                <w:spacing w:val="1"/>
              </w:rPr>
              <w:t>a</w:t>
            </w:r>
            <w:r>
              <w:rPr>
                <w:rFonts w:eastAsia="Calibri"/>
              </w:rPr>
              <w:t>t</w:t>
            </w:r>
            <w:r>
              <w:rPr>
                <w:rFonts w:eastAsia="Calibri"/>
                <w:spacing w:val="1"/>
              </w:rPr>
              <w:t>o</w:t>
            </w:r>
            <w:r>
              <w:rPr>
                <w:rFonts w:eastAsia="Calibri"/>
              </w:rPr>
              <w:t>r</w:t>
            </w:r>
            <w:r>
              <w:rPr>
                <w:rFonts w:ascii="Times New Roman" w:hAnsi="Times New Roman"/>
                <w:spacing w:val="-18"/>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d</w:t>
            </w:r>
            <w:r>
              <w:rPr>
                <w:rFonts w:eastAsia="Calibri"/>
                <w:spacing w:val="-3"/>
              </w:rPr>
              <w:t>e</w:t>
            </w:r>
            <w:r>
              <w:rPr>
                <w:rFonts w:eastAsia="Calibri"/>
                <w:spacing w:val="-1"/>
              </w:rPr>
              <w:t>n</w:t>
            </w:r>
            <w:r>
              <w:rPr>
                <w:rFonts w:eastAsia="Calibri"/>
                <w:spacing w:val="3"/>
              </w:rPr>
              <w:t>o</w:t>
            </w:r>
            <w:r>
              <w:rPr>
                <w:rFonts w:eastAsia="Calibri"/>
                <w:spacing w:val="-3"/>
              </w:rPr>
              <w:t>m</w:t>
            </w:r>
            <w:r>
              <w:rPr>
                <w:rFonts w:eastAsia="Calibri"/>
              </w:rPr>
              <w:t>i</w:t>
            </w:r>
            <w:r>
              <w:rPr>
                <w:rFonts w:eastAsia="Calibri"/>
                <w:spacing w:val="-1"/>
              </w:rPr>
              <w:t>n</w:t>
            </w:r>
            <w:r>
              <w:rPr>
                <w:rFonts w:eastAsia="Calibri"/>
                <w:spacing w:val="1"/>
              </w:rPr>
              <w:t>a</w:t>
            </w:r>
            <w:r>
              <w:rPr>
                <w:rFonts w:eastAsia="Calibri"/>
              </w:rPr>
              <w:t>t</w:t>
            </w:r>
            <w:r>
              <w:rPr>
                <w:rFonts w:eastAsia="Calibri"/>
                <w:spacing w:val="1"/>
              </w:rPr>
              <w:t>o</w:t>
            </w:r>
            <w:r>
              <w:rPr>
                <w:rFonts w:eastAsia="Calibri"/>
              </w:rPr>
              <w:t>r</w:t>
            </w:r>
            <w:r>
              <w:rPr>
                <w:rFonts w:ascii="Times New Roman" w:hAnsi="Times New Roman"/>
              </w:rPr>
              <w:t xml:space="preserve"> </w:t>
            </w:r>
            <w:r>
              <w:rPr>
                <w:rFonts w:eastAsia="Calibri"/>
                <w:spacing w:val="1"/>
              </w:rPr>
              <w:t>a</w:t>
            </w:r>
            <w:r>
              <w:rPr>
                <w:rFonts w:eastAsia="Calibri"/>
              </w:rPr>
              <w:t>re</w:t>
            </w:r>
            <w:r>
              <w:rPr>
                <w:rFonts w:ascii="Times New Roman" w:hAnsi="Times New Roman"/>
                <w:spacing w:val="-8"/>
              </w:rPr>
              <w:t xml:space="preserve"> </w:t>
            </w:r>
            <w:r>
              <w:rPr>
                <w:rFonts w:eastAsia="Calibri"/>
              </w:rPr>
              <w:t>c</w:t>
            </w:r>
            <w:r>
              <w:rPr>
                <w:rFonts w:eastAsia="Calibri"/>
                <w:spacing w:val="1"/>
              </w:rPr>
              <w:t>a</w:t>
            </w:r>
            <w:r>
              <w:rPr>
                <w:rFonts w:eastAsia="Calibri"/>
              </w:rPr>
              <w:t>lc</w:t>
            </w:r>
            <w:r>
              <w:rPr>
                <w:rFonts w:eastAsia="Calibri"/>
                <w:spacing w:val="1"/>
              </w:rPr>
              <w:t>u</w:t>
            </w:r>
            <w:r>
              <w:rPr>
                <w:rFonts w:eastAsia="Calibri"/>
              </w:rPr>
              <w:t>l</w:t>
            </w:r>
            <w:r>
              <w:rPr>
                <w:rFonts w:eastAsia="Calibri"/>
                <w:spacing w:val="-1"/>
              </w:rPr>
              <w:t>a</w:t>
            </w:r>
            <w:r>
              <w:rPr>
                <w:rFonts w:eastAsia="Calibri"/>
                <w:spacing w:val="1"/>
              </w:rPr>
              <w:t>t</w:t>
            </w:r>
            <w:r>
              <w:rPr>
                <w:rFonts w:eastAsia="Calibri"/>
              </w:rPr>
              <w:t>ed</w:t>
            </w:r>
            <w:r>
              <w:rPr>
                <w:rFonts w:ascii="Times New Roman" w:hAnsi="Times New Roman"/>
                <w:spacing w:val="-16"/>
              </w:rPr>
              <w:t xml:space="preserve"> </w:t>
            </w:r>
            <w:r>
              <w:rPr>
                <w:rFonts w:eastAsia="Calibri"/>
                <w:spacing w:val="1"/>
              </w:rPr>
              <w:t>d</w:t>
            </w:r>
            <w:r>
              <w:rPr>
                <w:rFonts w:eastAsia="Calibri"/>
              </w:rPr>
              <w:t>i</w:t>
            </w:r>
            <w:r>
              <w:rPr>
                <w:rFonts w:eastAsia="Calibri"/>
                <w:spacing w:val="-1"/>
              </w:rPr>
              <w:t>ff</w:t>
            </w:r>
            <w:r>
              <w:rPr>
                <w:rFonts w:eastAsia="Calibri"/>
              </w:rPr>
              <w:t>ere</w:t>
            </w:r>
            <w:r>
              <w:rPr>
                <w:rFonts w:eastAsia="Calibri"/>
                <w:spacing w:val="1"/>
              </w:rPr>
              <w:t>nt</w:t>
            </w:r>
            <w:r>
              <w:rPr>
                <w:rFonts w:eastAsia="Calibri"/>
              </w:rPr>
              <w:t>ly</w:t>
            </w:r>
            <w:r>
              <w:rPr>
                <w:rFonts w:ascii="Times New Roman" w:hAnsi="Times New Roman"/>
                <w:spacing w:val="-13"/>
              </w:rPr>
              <w:t xml:space="preserve"> </w:t>
            </w:r>
            <w:r>
              <w:rPr>
                <w:rFonts w:eastAsia="Calibri"/>
                <w:spacing w:val="-1"/>
              </w:rPr>
              <w:t>f</w:t>
            </w:r>
            <w:r>
              <w:rPr>
                <w:rFonts w:eastAsia="Calibri"/>
                <w:spacing w:val="1"/>
              </w:rPr>
              <w:t>o</w:t>
            </w:r>
            <w:r>
              <w:rPr>
                <w:rFonts w:eastAsia="Calibri"/>
              </w:rPr>
              <w:t>r</w:t>
            </w:r>
            <w:r>
              <w:rPr>
                <w:rFonts w:ascii="Times New Roman" w:hAnsi="Times New Roman"/>
                <w:spacing w:val="-8"/>
              </w:rPr>
              <w:t xml:space="preserve"> </w:t>
            </w:r>
            <w:r>
              <w:rPr>
                <w:rFonts w:eastAsia="Calibri"/>
              </w:rPr>
              <w:t>ci</w:t>
            </w:r>
            <w:r>
              <w:rPr>
                <w:rFonts w:eastAsia="Calibri"/>
                <w:spacing w:val="-3"/>
              </w:rPr>
              <w:t>v</w:t>
            </w:r>
            <w:r>
              <w:rPr>
                <w:rFonts w:eastAsia="Calibri"/>
              </w:rPr>
              <w:t>il</w:t>
            </w:r>
            <w:r>
              <w:rPr>
                <w:rFonts w:ascii="Times New Roman" w:hAnsi="Times New Roman"/>
                <w:spacing w:val="-7"/>
              </w:rPr>
              <w:t xml:space="preserve"> </w:t>
            </w:r>
            <w:r>
              <w:rPr>
                <w:rFonts w:eastAsia="Calibri"/>
              </w:rPr>
              <w:t>regi</w:t>
            </w:r>
            <w:r>
              <w:rPr>
                <w:rFonts w:eastAsia="Calibri"/>
                <w:spacing w:val="-1"/>
              </w:rPr>
              <w:t>s</w:t>
            </w:r>
            <w:r>
              <w:rPr>
                <w:rFonts w:eastAsia="Calibri"/>
                <w:spacing w:val="3"/>
              </w:rPr>
              <w:t>t</w:t>
            </w:r>
            <w:r>
              <w:rPr>
                <w:rFonts w:eastAsia="Calibri"/>
              </w:rPr>
              <w:t>r</w:t>
            </w:r>
            <w:r>
              <w:rPr>
                <w:rFonts w:eastAsia="Calibri"/>
                <w:spacing w:val="-1"/>
              </w:rPr>
              <w:t>a</w:t>
            </w:r>
            <w:r>
              <w:rPr>
                <w:rFonts w:eastAsia="Calibri"/>
                <w:spacing w:val="3"/>
              </w:rPr>
              <w:t>t</w:t>
            </w:r>
            <w:r>
              <w:rPr>
                <w:rFonts w:eastAsia="Calibri"/>
                <w:spacing w:val="-5"/>
              </w:rPr>
              <w:t>i</w:t>
            </w:r>
            <w:r>
              <w:rPr>
                <w:rFonts w:eastAsia="Calibri"/>
                <w:spacing w:val="1"/>
              </w:rPr>
              <w:t>on</w:t>
            </w:r>
            <w:r>
              <w:rPr>
                <w:rFonts w:eastAsia="Calibri"/>
              </w:rPr>
              <w:t>,</w:t>
            </w:r>
            <w:r>
              <w:rPr>
                <w:rFonts w:ascii="Times New Roman" w:hAnsi="Times New Roman"/>
                <w:spacing w:val="-16"/>
              </w:rPr>
              <w:t xml:space="preserve"> </w:t>
            </w:r>
            <w:r>
              <w:rPr>
                <w:rFonts w:eastAsia="Calibri"/>
                <w:spacing w:val="-3"/>
              </w:rPr>
              <w:t>s</w:t>
            </w:r>
            <w:r>
              <w:rPr>
                <w:rFonts w:eastAsia="Calibri"/>
                <w:spacing w:val="1"/>
              </w:rPr>
              <w:t>u</w:t>
            </w:r>
            <w:r>
              <w:rPr>
                <w:rFonts w:eastAsia="Calibri"/>
              </w:rPr>
              <w:t>r</w:t>
            </w:r>
            <w:r>
              <w:rPr>
                <w:rFonts w:eastAsia="Calibri"/>
                <w:spacing w:val="-3"/>
              </w:rPr>
              <w:t>v</w:t>
            </w:r>
            <w:r>
              <w:rPr>
                <w:rFonts w:eastAsia="Calibri"/>
                <w:spacing w:val="2"/>
              </w:rPr>
              <w:t>e</w:t>
            </w:r>
            <w:r>
              <w:rPr>
                <w:rFonts w:eastAsia="Calibri"/>
              </w:rPr>
              <w:t>y</w:t>
            </w:r>
            <w:r>
              <w:rPr>
                <w:rFonts w:ascii="Times New Roman" w:hAnsi="Times New Roman"/>
                <w:spacing w:val="-13"/>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rPr>
              <w:t>c</w:t>
            </w:r>
            <w:r>
              <w:rPr>
                <w:rFonts w:eastAsia="Calibri"/>
                <w:spacing w:val="-3"/>
              </w:rPr>
              <w:t>e</w:t>
            </w:r>
            <w:r>
              <w:rPr>
                <w:rFonts w:eastAsia="Calibri"/>
                <w:spacing w:val="1"/>
              </w:rPr>
              <w:t>n</w:t>
            </w:r>
            <w:r>
              <w:rPr>
                <w:rFonts w:eastAsia="Calibri"/>
                <w:spacing w:val="-1"/>
              </w:rPr>
              <w:t>s</w:t>
            </w:r>
            <w:r>
              <w:rPr>
                <w:rFonts w:eastAsia="Calibri"/>
                <w:spacing w:val="1"/>
              </w:rPr>
              <w:t>u</w:t>
            </w:r>
            <w:r>
              <w:rPr>
                <w:rFonts w:eastAsia="Calibri"/>
              </w:rPr>
              <w:t>s</w:t>
            </w:r>
            <w:r>
              <w:rPr>
                <w:rFonts w:ascii="Times New Roman" w:hAnsi="Times New Roman"/>
                <w:spacing w:val="-13"/>
              </w:rPr>
              <w:t xml:space="preserve"> </w:t>
            </w:r>
            <w:r>
              <w:rPr>
                <w:rFonts w:eastAsia="Calibri"/>
                <w:spacing w:val="-1"/>
              </w:rPr>
              <w:t>d</w:t>
            </w:r>
            <w:r>
              <w:rPr>
                <w:rFonts w:eastAsia="Calibri"/>
                <w:spacing w:val="1"/>
              </w:rPr>
              <w:t>a</w:t>
            </w:r>
            <w:r>
              <w:rPr>
                <w:rFonts w:eastAsia="Calibri"/>
              </w:rPr>
              <w:t>t</w:t>
            </w:r>
            <w:r>
              <w:rPr>
                <w:rFonts w:eastAsia="Calibri"/>
                <w:spacing w:val="3"/>
              </w:rPr>
              <w:t>a</w:t>
            </w:r>
            <w:r>
              <w:rPr>
                <w:rFonts w:eastAsia="Calibri"/>
              </w:rPr>
              <w:t>.</w:t>
            </w:r>
          </w:p>
          <w:p w14:paraId="4EC469D2" w14:textId="77777777" w:rsidR="008A5C9E" w:rsidRDefault="008A5C9E" w:rsidP="00FA4924">
            <w:pPr>
              <w:pStyle w:val="MText"/>
              <w:rPr>
                <w:sz w:val="20"/>
                <w:szCs w:val="20"/>
              </w:rPr>
            </w:pPr>
          </w:p>
          <w:p w14:paraId="601C74CE" w14:textId="77777777" w:rsidR="008A5C9E" w:rsidRDefault="008A5C9E" w:rsidP="00FA4924">
            <w:pPr>
              <w:pStyle w:val="MText"/>
              <w:rPr>
                <w:rFonts w:ascii="Calibri" w:eastAsia="Calibri" w:hAnsi="Calibri" w:cs="Calibri"/>
                <w:sz w:val="20"/>
                <w:szCs w:val="20"/>
              </w:rPr>
            </w:pPr>
            <w:r>
              <w:rPr>
                <w:rFonts w:ascii="Calibri" w:eastAsia="Calibri" w:hAnsi="Calibri" w:cs="Calibri"/>
                <w:color w:val="494949"/>
                <w:sz w:val="20"/>
                <w:szCs w:val="20"/>
              </w:rPr>
              <w:t>In</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c</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s</w:t>
            </w:r>
            <w:r>
              <w:rPr>
                <w:rFonts w:ascii="Calibri" w:eastAsia="Calibri" w:hAnsi="Calibri" w:cs="Calibri"/>
                <w:color w:val="494949"/>
                <w:sz w:val="20"/>
                <w:szCs w:val="20"/>
              </w:rPr>
              <w:t>e</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7"/>
                <w:sz w:val="20"/>
                <w:szCs w:val="20"/>
              </w:rPr>
              <w:t xml:space="preserve"> </w:t>
            </w:r>
            <w:r>
              <w:rPr>
                <w:rFonts w:ascii="Calibri" w:eastAsia="Calibri" w:hAnsi="Calibri" w:cs="Calibri"/>
                <w:color w:val="494949"/>
                <w:sz w:val="20"/>
                <w:szCs w:val="20"/>
              </w:rPr>
              <w:t>ci</w:t>
            </w:r>
            <w:r>
              <w:rPr>
                <w:rFonts w:ascii="Calibri" w:eastAsia="Calibri" w:hAnsi="Calibri" w:cs="Calibri"/>
                <w:color w:val="494949"/>
                <w:spacing w:val="-3"/>
                <w:sz w:val="20"/>
                <w:szCs w:val="20"/>
              </w:rPr>
              <w:t>v</w:t>
            </w:r>
            <w:r>
              <w:rPr>
                <w:rFonts w:ascii="Calibri" w:eastAsia="Calibri" w:hAnsi="Calibri" w:cs="Calibri"/>
                <w:color w:val="494949"/>
                <w:sz w:val="20"/>
                <w:szCs w:val="20"/>
              </w:rPr>
              <w:t>il</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r</w:t>
            </w:r>
            <w:r>
              <w:rPr>
                <w:rFonts w:ascii="Calibri" w:eastAsia="Calibri" w:hAnsi="Calibri" w:cs="Calibri"/>
                <w:color w:val="494949"/>
                <w:sz w:val="20"/>
                <w:szCs w:val="20"/>
              </w:rPr>
              <w:t>egi</w:t>
            </w:r>
            <w:r>
              <w:rPr>
                <w:rFonts w:ascii="Calibri" w:eastAsia="Calibri" w:hAnsi="Calibri" w:cs="Calibri"/>
                <w:color w:val="494949"/>
                <w:spacing w:val="-1"/>
                <w:sz w:val="20"/>
                <w:szCs w:val="20"/>
              </w:rPr>
              <w:t>s</w:t>
            </w:r>
            <w:r>
              <w:rPr>
                <w:rFonts w:ascii="Calibri" w:eastAsia="Calibri" w:hAnsi="Calibri" w:cs="Calibri"/>
                <w:color w:val="494949"/>
                <w:spacing w:val="-2"/>
                <w:sz w:val="20"/>
                <w:szCs w:val="20"/>
              </w:rPr>
              <w:t>tr</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a</w:t>
            </w:r>
            <w:r>
              <w:rPr>
                <w:rFonts w:ascii="Calibri" w:eastAsia="Calibri" w:hAnsi="Calibri" w:cs="Calibri"/>
                <w:color w:val="494949"/>
                <w:sz w:val="20"/>
                <w:szCs w:val="20"/>
              </w:rPr>
              <w:t>,</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u</w:t>
            </w:r>
            <w:r>
              <w:rPr>
                <w:rFonts w:ascii="Calibri" w:eastAsia="Calibri" w:hAnsi="Calibri" w:cs="Calibri"/>
                <w:color w:val="494949"/>
                <w:spacing w:val="-3"/>
                <w:sz w:val="20"/>
                <w:szCs w:val="20"/>
              </w:rPr>
              <w:t>m</w:t>
            </w:r>
            <w:r>
              <w:rPr>
                <w:rFonts w:ascii="Calibri" w:eastAsia="Calibri" w:hAnsi="Calibri" w:cs="Calibri"/>
                <w:color w:val="494949"/>
                <w:sz w:val="20"/>
                <w:szCs w:val="20"/>
              </w:rPr>
              <w:t>e</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hAnsi="Times New Roman"/>
                <w:color w:val="494949"/>
                <w:spacing w:val="-13"/>
                <w:sz w:val="20"/>
                <w:szCs w:val="20"/>
              </w:rPr>
              <w:t xml:space="preserve"> </w:t>
            </w:r>
            <w:r>
              <w:rPr>
                <w:rFonts w:ascii="Calibri" w:eastAsia="Calibri" w:hAnsi="Calibri" w:cs="Calibri"/>
                <w:color w:val="494949"/>
                <w:sz w:val="20"/>
                <w:szCs w:val="20"/>
              </w:rPr>
              <w:t>is</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z w:val="20"/>
                <w:szCs w:val="20"/>
              </w:rPr>
              <w:t>reg</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s</w:t>
            </w:r>
            <w:r>
              <w:rPr>
                <w:rFonts w:ascii="Calibri" w:eastAsia="Calibri" w:hAnsi="Calibri" w:cs="Calibri"/>
                <w:color w:val="494949"/>
                <w:spacing w:val="1"/>
                <w:sz w:val="20"/>
                <w:szCs w:val="20"/>
              </w:rPr>
              <w:t>t</w:t>
            </w:r>
            <w:r>
              <w:rPr>
                <w:rFonts w:ascii="Calibri" w:eastAsia="Calibri" w:hAnsi="Calibri" w:cs="Calibri"/>
                <w:color w:val="494949"/>
                <w:sz w:val="20"/>
                <w:szCs w:val="20"/>
              </w:rPr>
              <w:t>e</w:t>
            </w:r>
            <w:r>
              <w:rPr>
                <w:rFonts w:ascii="Calibri" w:eastAsia="Calibri" w:hAnsi="Calibri" w:cs="Calibri"/>
                <w:color w:val="494949"/>
                <w:spacing w:val="-2"/>
                <w:sz w:val="20"/>
                <w:szCs w:val="20"/>
              </w:rPr>
              <w:t>r</w:t>
            </w:r>
            <w:r>
              <w:rPr>
                <w:rFonts w:ascii="Calibri" w:eastAsia="Calibri" w:hAnsi="Calibri" w:cs="Calibri"/>
                <w:color w:val="494949"/>
                <w:sz w:val="20"/>
                <w:szCs w:val="20"/>
              </w:rPr>
              <w:t>ed</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u</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b</w:t>
            </w:r>
            <w:r>
              <w:rPr>
                <w:rFonts w:ascii="Calibri" w:eastAsia="Calibri" w:hAnsi="Calibri" w:cs="Calibri"/>
                <w:color w:val="494949"/>
                <w:sz w:val="20"/>
                <w:szCs w:val="20"/>
              </w:rPr>
              <w:t>er</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z w:val="20"/>
                <w:szCs w:val="20"/>
              </w:rPr>
              <w:t>li</w:t>
            </w:r>
            <w:r>
              <w:rPr>
                <w:rFonts w:ascii="Calibri" w:eastAsia="Calibri" w:hAnsi="Calibri" w:cs="Calibri"/>
                <w:color w:val="494949"/>
                <w:spacing w:val="-3"/>
                <w:sz w:val="20"/>
                <w:szCs w:val="20"/>
              </w:rPr>
              <w:t>v</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4"/>
                <w:sz w:val="20"/>
                <w:szCs w:val="20"/>
              </w:rPr>
              <w:t>b</w:t>
            </w:r>
            <w:r>
              <w:rPr>
                <w:rFonts w:ascii="Calibri" w:eastAsia="Calibri" w:hAnsi="Calibri" w:cs="Calibri"/>
                <w:color w:val="494949"/>
                <w:spacing w:val="-2"/>
                <w:sz w:val="20"/>
                <w:szCs w:val="20"/>
              </w:rPr>
              <w:t>i</w:t>
            </w:r>
            <w:r>
              <w:rPr>
                <w:rFonts w:ascii="Calibri" w:eastAsia="Calibri" w:hAnsi="Calibri" w:cs="Calibri"/>
                <w:color w:val="494949"/>
                <w:sz w:val="20"/>
                <w:szCs w:val="20"/>
              </w:rPr>
              <w:t>r</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s</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1"/>
                <w:sz w:val="20"/>
                <w:szCs w:val="20"/>
              </w:rPr>
              <w:t>o</w:t>
            </w:r>
            <w:r>
              <w:rPr>
                <w:rFonts w:ascii="Calibri" w:eastAsia="Calibri" w:hAnsi="Calibri" w:cs="Calibri"/>
                <w:color w:val="494949"/>
                <w:sz w:val="20"/>
                <w:szCs w:val="20"/>
              </w:rPr>
              <w:t>rn</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z w:val="20"/>
                <w:szCs w:val="20"/>
              </w:rPr>
              <w:t>o</w:t>
            </w:r>
            <w:r>
              <w:rPr>
                <w:rFonts w:ascii="Times New Roman" w:hAnsi="Times New Roman"/>
                <w:color w:val="494949"/>
                <w:spacing w:val="-8"/>
                <w:sz w:val="20"/>
                <w:szCs w:val="20"/>
              </w:rPr>
              <w:t xml:space="preserve"> </w:t>
            </w:r>
            <w:r>
              <w:rPr>
                <w:rFonts w:ascii="Calibri" w:eastAsia="Calibri" w:hAnsi="Calibri" w:cs="Calibri"/>
                <w:color w:val="494949"/>
                <w:sz w:val="20"/>
                <w:szCs w:val="20"/>
              </w:rPr>
              <w:t>w</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w:t>
            </w:r>
            <w:r>
              <w:rPr>
                <w:rFonts w:ascii="Calibri" w:eastAsia="Calibri" w:hAnsi="Calibri" w:cs="Calibri"/>
                <w:color w:val="494949"/>
                <w:sz w:val="20"/>
                <w:szCs w:val="20"/>
              </w:rPr>
              <w:t>en</w:t>
            </w:r>
            <w:r>
              <w:rPr>
                <w:rFonts w:ascii="Times New Roman" w:hAnsi="Times New Roman"/>
                <w:color w:val="494949"/>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g</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0"/>
                <w:sz w:val="20"/>
                <w:szCs w:val="20"/>
              </w:rPr>
              <w:t xml:space="preserve"> </w:t>
            </w:r>
            <w:r>
              <w:rPr>
                <w:rFonts w:ascii="Calibri" w:eastAsia="Calibri" w:hAnsi="Calibri" w:cs="Calibri"/>
                <w:color w:val="494949"/>
                <w:sz w:val="20"/>
                <w:szCs w:val="20"/>
              </w:rPr>
              <w:t>15</w:t>
            </w:r>
            <w:r>
              <w:rPr>
                <w:rFonts w:ascii="Calibri" w:eastAsia="Calibri" w:hAnsi="Calibri" w:cs="Calibri"/>
                <w:color w:val="494949"/>
                <w:spacing w:val="-1"/>
                <w:sz w:val="20"/>
                <w:szCs w:val="20"/>
              </w:rPr>
              <w:t>-</w:t>
            </w:r>
            <w:r>
              <w:rPr>
                <w:rFonts w:ascii="Calibri" w:eastAsia="Calibri" w:hAnsi="Calibri" w:cs="Calibri"/>
                <w:color w:val="494949"/>
                <w:sz w:val="20"/>
                <w:szCs w:val="20"/>
              </w:rPr>
              <w:t>19</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r</w:t>
            </w:r>
            <w:r>
              <w:rPr>
                <w:rFonts w:ascii="Calibri" w:eastAsia="Calibri" w:hAnsi="Calibri" w:cs="Calibri"/>
                <w:color w:val="494949"/>
                <w:sz w:val="20"/>
                <w:szCs w:val="20"/>
              </w:rPr>
              <w:t>s</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u</w:t>
            </w:r>
            <w:r>
              <w:rPr>
                <w:rFonts w:ascii="Calibri" w:eastAsia="Calibri" w:hAnsi="Calibri" w:cs="Calibri"/>
                <w:color w:val="494949"/>
                <w:sz w:val="20"/>
                <w:szCs w:val="20"/>
              </w:rPr>
              <w:t>r</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z w:val="20"/>
                <w:szCs w:val="20"/>
              </w:rPr>
              <w:t>g</w:t>
            </w:r>
            <w:r>
              <w:rPr>
                <w:rFonts w:ascii="Times New Roman" w:hAnsi="Times New Roman"/>
                <w:color w:val="494949"/>
                <w:spacing w:val="-12"/>
                <w:sz w:val="20"/>
                <w:szCs w:val="20"/>
              </w:rPr>
              <w:t xml:space="preserve"> </w:t>
            </w:r>
            <w:r>
              <w:rPr>
                <w:rFonts w:ascii="Calibri" w:eastAsia="Calibri" w:hAnsi="Calibri" w:cs="Calibri"/>
                <w:color w:val="494949"/>
                <w:sz w:val="20"/>
                <w:szCs w:val="20"/>
              </w:rPr>
              <w:t>a</w:t>
            </w:r>
            <w:r>
              <w:rPr>
                <w:rFonts w:ascii="Times New Roman" w:hAnsi="Times New Roman"/>
                <w:color w:val="494949"/>
                <w:spacing w:val="-4"/>
                <w:sz w:val="20"/>
                <w:szCs w:val="20"/>
              </w:rPr>
              <w:t xml:space="preserve"> </w:t>
            </w:r>
            <w:r>
              <w:rPr>
                <w:rFonts w:ascii="Calibri" w:eastAsia="Calibri" w:hAnsi="Calibri" w:cs="Calibri"/>
                <w:color w:val="494949"/>
                <w:spacing w:val="-2"/>
                <w:sz w:val="20"/>
                <w:szCs w:val="20"/>
              </w:rPr>
              <w:t>gi</w:t>
            </w:r>
            <w:r>
              <w:rPr>
                <w:rFonts w:ascii="Calibri" w:eastAsia="Calibri" w:hAnsi="Calibri" w:cs="Calibri"/>
                <w:color w:val="494949"/>
                <w:spacing w:val="-1"/>
                <w:sz w:val="20"/>
                <w:szCs w:val="20"/>
              </w:rPr>
              <w:t>v</w:t>
            </w:r>
            <w:r>
              <w:rPr>
                <w:rFonts w:ascii="Calibri" w:eastAsia="Calibri" w:hAnsi="Calibri" w:cs="Calibri"/>
                <w:color w:val="494949"/>
                <w:sz w:val="20"/>
                <w:szCs w:val="20"/>
              </w:rPr>
              <w:t>en</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no</w:t>
            </w:r>
            <w:r>
              <w:rPr>
                <w:rFonts w:ascii="Calibri" w:eastAsia="Calibri" w:hAnsi="Calibri" w:cs="Calibri"/>
                <w:color w:val="494949"/>
                <w:sz w:val="20"/>
                <w:szCs w:val="20"/>
              </w:rPr>
              <w:t>m</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na</w:t>
            </w:r>
            <w:r>
              <w:rPr>
                <w:rFonts w:ascii="Calibri" w:eastAsia="Calibri" w:hAnsi="Calibri" w:cs="Calibri"/>
                <w:color w:val="494949"/>
                <w:spacing w:val="1"/>
                <w:sz w:val="20"/>
                <w:szCs w:val="20"/>
              </w:rPr>
              <w:t>to</w:t>
            </w:r>
            <w:r>
              <w:rPr>
                <w:rFonts w:ascii="Calibri" w:eastAsia="Calibri" w:hAnsi="Calibri" w:cs="Calibri"/>
                <w:color w:val="494949"/>
                <w:sz w:val="20"/>
                <w:szCs w:val="20"/>
              </w:rPr>
              <w:t>r</w:t>
            </w:r>
            <w:r>
              <w:rPr>
                <w:rFonts w:ascii="Times New Roman" w:hAnsi="Times New Roman"/>
                <w:color w:val="494949"/>
                <w:spacing w:val="-15"/>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z w:val="20"/>
                <w:szCs w:val="20"/>
              </w:rPr>
              <w:t>s</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z w:val="20"/>
                <w:szCs w:val="20"/>
              </w:rPr>
              <w:t>e</w:t>
            </w:r>
            <w:r>
              <w:rPr>
                <w:rFonts w:ascii="Calibri" w:eastAsia="Calibri" w:hAnsi="Calibri" w:cs="Calibri"/>
                <w:color w:val="494949"/>
                <w:spacing w:val="-1"/>
                <w:sz w:val="20"/>
                <w:szCs w:val="20"/>
              </w:rPr>
              <w:t>s</w:t>
            </w:r>
            <w:r>
              <w:rPr>
                <w:rFonts w:ascii="Calibri" w:eastAsia="Calibri" w:hAnsi="Calibri" w:cs="Calibri"/>
                <w:color w:val="494949"/>
                <w:spacing w:val="1"/>
                <w:sz w:val="20"/>
                <w:szCs w:val="20"/>
              </w:rPr>
              <w:t>t</w:t>
            </w:r>
            <w:r>
              <w:rPr>
                <w:rFonts w:ascii="Calibri" w:eastAsia="Calibri" w:hAnsi="Calibri" w:cs="Calibri"/>
                <w:color w:val="494949"/>
                <w:sz w:val="20"/>
                <w:szCs w:val="20"/>
              </w:rPr>
              <w:t>i</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hAnsi="Times New Roman"/>
                <w:color w:val="494949"/>
                <w:spacing w:val="-8"/>
                <w:sz w:val="20"/>
                <w:szCs w:val="20"/>
              </w:rPr>
              <w:t xml:space="preserve"> </w:t>
            </w:r>
            <w:r>
              <w:rPr>
                <w:rFonts w:ascii="Calibri" w:eastAsia="Calibri" w:hAnsi="Calibri" w:cs="Calibri"/>
                <w:color w:val="494949"/>
                <w:sz w:val="20"/>
                <w:szCs w:val="20"/>
              </w:rPr>
              <w:t>e</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u</w:t>
            </w:r>
            <w:r>
              <w:rPr>
                <w:rFonts w:ascii="Calibri" w:eastAsia="Calibri" w:hAnsi="Calibri" w:cs="Calibri"/>
                <w:color w:val="494949"/>
                <w:spacing w:val="-3"/>
                <w:sz w:val="20"/>
                <w:szCs w:val="20"/>
              </w:rPr>
              <w:t>m</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t</w:t>
            </w:r>
            <w:r>
              <w:rPr>
                <w:rFonts w:ascii="Calibri" w:eastAsia="Calibri" w:hAnsi="Calibri" w:cs="Calibri"/>
                <w:color w:val="494949"/>
                <w:sz w:val="20"/>
                <w:szCs w:val="20"/>
              </w:rPr>
              <w:t>ed</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po</w:t>
            </w:r>
            <w:r>
              <w:rPr>
                <w:rFonts w:ascii="Calibri" w:eastAsia="Calibri" w:hAnsi="Calibri" w:cs="Calibri"/>
                <w:color w:val="494949"/>
                <w:spacing w:val="1"/>
                <w:sz w:val="20"/>
                <w:szCs w:val="20"/>
              </w:rPr>
              <w:t>pu</w:t>
            </w:r>
            <w:r>
              <w:rPr>
                <w:rFonts w:ascii="Calibri" w:eastAsia="Calibri" w:hAnsi="Calibri" w:cs="Calibri"/>
                <w:color w:val="494949"/>
                <w:spacing w:val="-2"/>
                <w:sz w:val="20"/>
                <w:szCs w:val="20"/>
              </w:rPr>
              <w:t>l</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5"/>
                <w:sz w:val="20"/>
                <w:szCs w:val="20"/>
              </w:rPr>
              <w:t xml:space="preserve"> </w:t>
            </w:r>
            <w:r>
              <w:rPr>
                <w:rFonts w:ascii="Calibri" w:eastAsia="Calibri" w:hAnsi="Calibri" w:cs="Calibri"/>
                <w:color w:val="494949"/>
                <w:spacing w:val="3"/>
                <w:sz w:val="20"/>
                <w:szCs w:val="20"/>
              </w:rPr>
              <w:t>o</w:t>
            </w:r>
            <w:r>
              <w:rPr>
                <w:rFonts w:ascii="Calibri" w:eastAsia="Calibri" w:hAnsi="Calibri" w:cs="Calibri"/>
                <w:color w:val="494949"/>
                <w:sz w:val="20"/>
                <w:szCs w:val="20"/>
              </w:rPr>
              <w:t>f</w:t>
            </w:r>
            <w:r>
              <w:rPr>
                <w:rFonts w:ascii="Times New Roman" w:hAnsi="Times New Roman"/>
                <w:color w:val="494949"/>
                <w:sz w:val="20"/>
                <w:szCs w:val="20"/>
              </w:rPr>
              <w:t xml:space="preserve"> </w:t>
            </w:r>
            <w:r>
              <w:rPr>
                <w:rFonts w:ascii="Calibri" w:eastAsia="Calibri" w:hAnsi="Calibri" w:cs="Calibri"/>
                <w:color w:val="494949"/>
                <w:sz w:val="20"/>
                <w:szCs w:val="20"/>
              </w:rPr>
              <w:t>w</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w:t>
            </w:r>
            <w:r>
              <w:rPr>
                <w:rFonts w:ascii="Calibri" w:eastAsia="Calibri" w:hAnsi="Calibri" w:cs="Calibri"/>
                <w:color w:val="494949"/>
                <w:sz w:val="20"/>
                <w:szCs w:val="20"/>
              </w:rPr>
              <w:t>en</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g</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0"/>
                <w:sz w:val="20"/>
                <w:szCs w:val="20"/>
              </w:rPr>
              <w:t xml:space="preserve"> </w:t>
            </w:r>
            <w:r>
              <w:rPr>
                <w:rFonts w:ascii="Calibri" w:eastAsia="Calibri" w:hAnsi="Calibri" w:cs="Calibri"/>
                <w:color w:val="494949"/>
                <w:sz w:val="20"/>
                <w:szCs w:val="20"/>
              </w:rPr>
              <w:t>15</w:t>
            </w:r>
            <w:r>
              <w:rPr>
                <w:rFonts w:ascii="Calibri" w:eastAsia="Calibri" w:hAnsi="Calibri" w:cs="Calibri"/>
                <w:color w:val="494949"/>
                <w:spacing w:val="-3"/>
                <w:sz w:val="20"/>
                <w:szCs w:val="20"/>
              </w:rPr>
              <w:t>-</w:t>
            </w:r>
            <w:r>
              <w:rPr>
                <w:rFonts w:ascii="Calibri" w:eastAsia="Calibri" w:hAnsi="Calibri" w:cs="Calibri"/>
                <w:color w:val="494949"/>
                <w:spacing w:val="3"/>
                <w:sz w:val="20"/>
                <w:szCs w:val="20"/>
              </w:rPr>
              <w:t>1</w:t>
            </w:r>
            <w:r>
              <w:rPr>
                <w:rFonts w:ascii="Calibri" w:eastAsia="Calibri" w:hAnsi="Calibri" w:cs="Calibri"/>
                <w:color w:val="494949"/>
                <w:sz w:val="20"/>
                <w:szCs w:val="20"/>
              </w:rPr>
              <w:t>9</w:t>
            </w:r>
            <w:r>
              <w:rPr>
                <w:rFonts w:ascii="Times New Roman" w:hAnsi="Times New Roman"/>
                <w:color w:val="494949"/>
                <w:spacing w:val="-12"/>
                <w:sz w:val="20"/>
                <w:szCs w:val="20"/>
              </w:rPr>
              <w:t xml:space="preserve"> </w:t>
            </w:r>
            <w:r>
              <w:rPr>
                <w:rFonts w:ascii="Calibri" w:eastAsia="Calibri" w:hAnsi="Calibri" w:cs="Calibri"/>
                <w:color w:val="494949"/>
                <w:spacing w:val="-3"/>
                <w:sz w:val="20"/>
                <w:szCs w:val="20"/>
              </w:rPr>
              <w:t>y</w:t>
            </w:r>
            <w:r>
              <w:rPr>
                <w:rFonts w:ascii="Calibri" w:eastAsia="Calibri" w:hAnsi="Calibri" w:cs="Calibri"/>
                <w:color w:val="494949"/>
                <w:sz w:val="20"/>
                <w:szCs w:val="20"/>
              </w:rPr>
              <w:t>e</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Calibri" w:eastAsia="Calibri" w:hAnsi="Calibri" w:cs="Calibri"/>
                <w:color w:val="494949"/>
                <w:spacing w:val="-1"/>
                <w:sz w:val="20"/>
                <w:szCs w:val="20"/>
              </w:rPr>
              <w:t>s</w:t>
            </w:r>
            <w:r>
              <w:rPr>
                <w:rFonts w:ascii="Calibri" w:eastAsia="Calibri" w:hAnsi="Calibri" w:cs="Calibri"/>
                <w:color w:val="494949"/>
                <w:sz w:val="20"/>
                <w:szCs w:val="20"/>
              </w:rPr>
              <w:t>.</w:t>
            </w:r>
          </w:p>
          <w:p w14:paraId="3EB9E2AB" w14:textId="77777777" w:rsidR="008A5C9E" w:rsidRDefault="008A5C9E" w:rsidP="00FA4924">
            <w:pPr>
              <w:pStyle w:val="MText"/>
            </w:pPr>
          </w:p>
          <w:p w14:paraId="7C39A02C" w14:textId="77777777" w:rsidR="008A5C9E" w:rsidRDefault="008A5C9E" w:rsidP="00FA4924">
            <w:pPr>
              <w:pStyle w:val="MText"/>
              <w:rPr>
                <w:rFonts w:ascii="Calibri" w:eastAsia="Calibri" w:hAnsi="Calibri" w:cs="Calibri"/>
                <w:sz w:val="20"/>
                <w:szCs w:val="20"/>
              </w:rPr>
            </w:pPr>
            <w:r>
              <w:rPr>
                <w:rFonts w:ascii="Calibri" w:eastAsia="Calibri" w:hAnsi="Calibri" w:cs="Calibri"/>
                <w:color w:val="494949"/>
                <w:sz w:val="20"/>
                <w:szCs w:val="20"/>
              </w:rPr>
              <w:t>In</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c</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s</w:t>
            </w:r>
            <w:r>
              <w:rPr>
                <w:rFonts w:ascii="Calibri" w:eastAsia="Calibri" w:hAnsi="Calibri" w:cs="Calibri"/>
                <w:color w:val="494949"/>
                <w:sz w:val="20"/>
                <w:szCs w:val="20"/>
              </w:rPr>
              <w:t>e</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7"/>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u</w:t>
            </w:r>
            <w:r>
              <w:rPr>
                <w:rFonts w:ascii="Calibri" w:eastAsia="Calibri" w:hAnsi="Calibri" w:cs="Calibri"/>
                <w:color w:val="494949"/>
                <w:sz w:val="20"/>
                <w:szCs w:val="20"/>
              </w:rPr>
              <w:t>r</w:t>
            </w:r>
            <w:r>
              <w:rPr>
                <w:rFonts w:ascii="Calibri" w:eastAsia="Calibri" w:hAnsi="Calibri" w:cs="Calibri"/>
                <w:color w:val="494949"/>
                <w:spacing w:val="-3"/>
                <w:sz w:val="20"/>
                <w:szCs w:val="20"/>
              </w:rPr>
              <w:t>v</w:t>
            </w:r>
            <w:r>
              <w:rPr>
                <w:rFonts w:ascii="Calibri" w:eastAsia="Calibri" w:hAnsi="Calibri" w:cs="Calibri"/>
                <w:color w:val="494949"/>
                <w:spacing w:val="2"/>
                <w:sz w:val="20"/>
                <w:szCs w:val="20"/>
              </w:rPr>
              <w:t>e</w:t>
            </w:r>
            <w:r>
              <w:rPr>
                <w:rFonts w:ascii="Calibri" w:eastAsia="Calibri" w:hAnsi="Calibri" w:cs="Calibri"/>
                <w:color w:val="494949"/>
                <w:sz w:val="20"/>
                <w:szCs w:val="20"/>
              </w:rPr>
              <w:t>y</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3"/>
                <w:sz w:val="20"/>
                <w:szCs w:val="20"/>
              </w:rPr>
              <w:t>a</w:t>
            </w:r>
            <w:r>
              <w:rPr>
                <w:rFonts w:ascii="Calibri" w:eastAsia="Calibri" w:hAnsi="Calibri" w:cs="Calibri"/>
                <w:color w:val="494949"/>
                <w:sz w:val="20"/>
                <w:szCs w:val="20"/>
              </w:rPr>
              <w:t>,</w:t>
            </w:r>
            <w:r>
              <w:rPr>
                <w:rFonts w:ascii="Times New Roman" w:hAnsi="Times New Roman"/>
                <w:color w:val="494949"/>
                <w:spacing w:val="-12"/>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4"/>
                <w:sz w:val="20"/>
                <w:szCs w:val="20"/>
              </w:rPr>
              <w:t>h</w:t>
            </w:r>
            <w:r>
              <w:rPr>
                <w:rFonts w:ascii="Calibri" w:eastAsia="Calibri" w:hAnsi="Calibri" w:cs="Calibri"/>
                <w:color w:val="494949"/>
                <w:sz w:val="20"/>
                <w:szCs w:val="20"/>
              </w:rPr>
              <w:t>e</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u</w:t>
            </w:r>
            <w:r>
              <w:rPr>
                <w:rFonts w:ascii="Calibri" w:eastAsia="Calibri" w:hAnsi="Calibri" w:cs="Calibri"/>
                <w:color w:val="494949"/>
                <w:sz w:val="20"/>
                <w:szCs w:val="20"/>
              </w:rPr>
              <w:t>m</w:t>
            </w:r>
            <w:r>
              <w:rPr>
                <w:rFonts w:ascii="Calibri" w:eastAsia="Calibri" w:hAnsi="Calibri" w:cs="Calibri"/>
                <w:color w:val="494949"/>
                <w:spacing w:val="-3"/>
                <w:sz w:val="20"/>
                <w:szCs w:val="20"/>
              </w:rPr>
              <w:t>e</w:t>
            </w:r>
            <w:r>
              <w:rPr>
                <w:rFonts w:ascii="Calibri" w:eastAsia="Calibri" w:hAnsi="Calibri" w:cs="Calibri"/>
                <w:color w:val="494949"/>
                <w:sz w:val="20"/>
                <w:szCs w:val="20"/>
              </w:rPr>
              <w:t>r</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to</w:t>
            </w:r>
            <w:r>
              <w:rPr>
                <w:rFonts w:ascii="Calibri" w:eastAsia="Calibri" w:hAnsi="Calibri" w:cs="Calibri"/>
                <w:color w:val="494949"/>
                <w:sz w:val="20"/>
                <w:szCs w:val="20"/>
              </w:rPr>
              <w:t>r</w:t>
            </w:r>
            <w:r>
              <w:rPr>
                <w:rFonts w:ascii="Times New Roman" w:hAnsi="Times New Roman"/>
                <w:color w:val="494949"/>
                <w:spacing w:val="-15"/>
                <w:sz w:val="20"/>
                <w:szCs w:val="20"/>
              </w:rPr>
              <w:t xml:space="preserve"> </w:t>
            </w:r>
            <w:r>
              <w:rPr>
                <w:rFonts w:ascii="Calibri" w:eastAsia="Calibri" w:hAnsi="Calibri" w:cs="Calibri"/>
                <w:color w:val="494949"/>
                <w:sz w:val="20"/>
                <w:szCs w:val="20"/>
              </w:rPr>
              <w:t>is</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4"/>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nu</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b</w:t>
            </w:r>
            <w:r>
              <w:rPr>
                <w:rFonts w:ascii="Calibri" w:eastAsia="Calibri" w:hAnsi="Calibri" w:cs="Calibri"/>
                <w:color w:val="494949"/>
                <w:sz w:val="20"/>
                <w:szCs w:val="20"/>
              </w:rPr>
              <w:t>er</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z w:val="20"/>
                <w:szCs w:val="20"/>
              </w:rPr>
              <w:t>li</w:t>
            </w:r>
            <w:r>
              <w:rPr>
                <w:rFonts w:ascii="Calibri" w:eastAsia="Calibri" w:hAnsi="Calibri" w:cs="Calibri"/>
                <w:color w:val="494949"/>
                <w:spacing w:val="-3"/>
                <w:sz w:val="20"/>
                <w:szCs w:val="20"/>
              </w:rPr>
              <w:t>v</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i</w:t>
            </w:r>
            <w:r>
              <w:rPr>
                <w:rFonts w:ascii="Calibri" w:eastAsia="Calibri" w:hAnsi="Calibri" w:cs="Calibri"/>
                <w:color w:val="494949"/>
                <w:spacing w:val="-2"/>
                <w:sz w:val="20"/>
                <w:szCs w:val="20"/>
              </w:rPr>
              <w:t>rt</w:t>
            </w:r>
            <w:r>
              <w:rPr>
                <w:rFonts w:ascii="Calibri" w:eastAsia="Calibri" w:hAnsi="Calibri" w:cs="Calibri"/>
                <w:color w:val="494949"/>
                <w:spacing w:val="1"/>
                <w:sz w:val="20"/>
                <w:szCs w:val="20"/>
              </w:rPr>
              <w:t>h</w:t>
            </w:r>
            <w:r>
              <w:rPr>
                <w:rFonts w:ascii="Calibri" w:eastAsia="Calibri" w:hAnsi="Calibri" w:cs="Calibri"/>
                <w:color w:val="494949"/>
                <w:sz w:val="20"/>
                <w:szCs w:val="20"/>
              </w:rPr>
              <w:t>s</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bta</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z w:val="20"/>
                <w:szCs w:val="20"/>
              </w:rPr>
              <w:t>ed</w:t>
            </w:r>
            <w:r>
              <w:rPr>
                <w:rFonts w:ascii="Times New Roman" w:hAnsi="Times New Roman"/>
                <w:color w:val="494949"/>
                <w:spacing w:val="-10"/>
                <w:sz w:val="20"/>
                <w:szCs w:val="20"/>
              </w:rPr>
              <w:t xml:space="preserve"> </w:t>
            </w:r>
            <w:r>
              <w:rPr>
                <w:rFonts w:ascii="Calibri" w:eastAsia="Calibri" w:hAnsi="Calibri" w:cs="Calibri"/>
                <w:color w:val="494949"/>
                <w:spacing w:val="-3"/>
                <w:sz w:val="20"/>
                <w:szCs w:val="20"/>
              </w:rPr>
              <w:t>f</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o</w:t>
            </w:r>
            <w:r>
              <w:rPr>
                <w:rFonts w:ascii="Calibri" w:eastAsia="Calibri" w:hAnsi="Calibri" w:cs="Calibri"/>
                <w:color w:val="494949"/>
                <w:sz w:val="20"/>
                <w:szCs w:val="20"/>
              </w:rPr>
              <w:t>m</w:t>
            </w:r>
            <w:r>
              <w:rPr>
                <w:rFonts w:ascii="Times New Roman" w:hAnsi="Times New Roman"/>
                <w:color w:val="494949"/>
                <w:spacing w:val="-11"/>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t</w:t>
            </w:r>
            <w:r>
              <w:rPr>
                <w:rFonts w:ascii="Calibri" w:eastAsia="Calibri" w:hAnsi="Calibri" w:cs="Calibri"/>
                <w:color w:val="494949"/>
                <w:sz w:val="20"/>
                <w:szCs w:val="20"/>
              </w:rPr>
              <w:t>i</w:t>
            </w:r>
            <w:r>
              <w:rPr>
                <w:rFonts w:ascii="Calibri" w:eastAsia="Calibri" w:hAnsi="Calibri" w:cs="Calibri"/>
                <w:color w:val="494949"/>
                <w:spacing w:val="-3"/>
                <w:sz w:val="20"/>
                <w:szCs w:val="20"/>
              </w:rPr>
              <w:t>v</w:t>
            </w:r>
            <w:r>
              <w:rPr>
                <w:rFonts w:ascii="Calibri" w:eastAsia="Calibri" w:hAnsi="Calibri" w:cs="Calibri"/>
                <w:color w:val="494949"/>
                <w:sz w:val="20"/>
                <w:szCs w:val="20"/>
              </w:rPr>
              <w:t>e</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i</w:t>
            </w:r>
            <w:r>
              <w:rPr>
                <w:rFonts w:ascii="Calibri" w:eastAsia="Calibri" w:hAnsi="Calibri" w:cs="Calibri"/>
                <w:color w:val="494949"/>
                <w:spacing w:val="-2"/>
                <w:sz w:val="20"/>
                <w:szCs w:val="20"/>
              </w:rPr>
              <w:t>rt</w:t>
            </w:r>
            <w:r>
              <w:rPr>
                <w:rFonts w:ascii="Calibri" w:eastAsia="Calibri" w:hAnsi="Calibri" w:cs="Calibri"/>
                <w:color w:val="494949"/>
                <w:sz w:val="20"/>
                <w:szCs w:val="20"/>
              </w:rPr>
              <w:t>h</w:t>
            </w:r>
            <w:r>
              <w:rPr>
                <w:rFonts w:ascii="Times New Roman" w:hAnsi="Times New Roman"/>
                <w:color w:val="494949"/>
                <w:sz w:val="20"/>
                <w:szCs w:val="20"/>
              </w:rPr>
              <w:t xml:space="preserve"> </w:t>
            </w:r>
            <w:r>
              <w:rPr>
                <w:rFonts w:ascii="Calibri" w:eastAsia="Calibri" w:hAnsi="Calibri" w:cs="Calibri"/>
                <w:color w:val="494949"/>
                <w:spacing w:val="1"/>
                <w:sz w:val="20"/>
                <w:szCs w:val="20"/>
              </w:rPr>
              <w:t>h</w:t>
            </w:r>
            <w:r>
              <w:rPr>
                <w:rFonts w:ascii="Calibri" w:eastAsia="Calibri" w:hAnsi="Calibri" w:cs="Calibri"/>
                <w:color w:val="494949"/>
                <w:sz w:val="20"/>
                <w:szCs w:val="20"/>
              </w:rPr>
              <w:t>i</w:t>
            </w:r>
            <w:r>
              <w:rPr>
                <w:rFonts w:ascii="Calibri" w:eastAsia="Calibri" w:hAnsi="Calibri" w:cs="Calibri"/>
                <w:color w:val="494949"/>
                <w:spacing w:val="-1"/>
                <w:sz w:val="20"/>
                <w:szCs w:val="20"/>
              </w:rPr>
              <w:t>s</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r</w:t>
            </w:r>
            <w:r>
              <w:rPr>
                <w:rFonts w:ascii="Calibri" w:eastAsia="Calibri" w:hAnsi="Calibri" w:cs="Calibri"/>
                <w:color w:val="494949"/>
                <w:spacing w:val="-2"/>
                <w:sz w:val="20"/>
                <w:szCs w:val="20"/>
              </w:rPr>
              <w:t>i</w:t>
            </w:r>
            <w:r>
              <w:rPr>
                <w:rFonts w:ascii="Calibri" w:eastAsia="Calibri" w:hAnsi="Calibri" w:cs="Calibri"/>
                <w:color w:val="494949"/>
                <w:spacing w:val="2"/>
                <w:sz w:val="20"/>
                <w:szCs w:val="20"/>
              </w:rPr>
              <w:t>e</w:t>
            </w:r>
            <w:r>
              <w:rPr>
                <w:rFonts w:ascii="Calibri" w:eastAsia="Calibri" w:hAnsi="Calibri" w:cs="Calibri"/>
                <w:color w:val="494949"/>
                <w:sz w:val="20"/>
                <w:szCs w:val="20"/>
              </w:rPr>
              <w:t>s</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t</w:t>
            </w:r>
            <w:r>
              <w:rPr>
                <w:rFonts w:ascii="Calibri" w:eastAsia="Calibri" w:hAnsi="Calibri" w:cs="Calibri"/>
                <w:color w:val="494949"/>
                <w:sz w:val="20"/>
                <w:szCs w:val="20"/>
              </w:rPr>
              <w:t>er</w:t>
            </w:r>
            <w:r>
              <w:rPr>
                <w:rFonts w:ascii="Calibri" w:eastAsia="Calibri" w:hAnsi="Calibri" w:cs="Calibri"/>
                <w:color w:val="494949"/>
                <w:spacing w:val="-1"/>
                <w:sz w:val="20"/>
                <w:szCs w:val="20"/>
              </w:rPr>
              <w:t>v</w:t>
            </w:r>
            <w:r>
              <w:rPr>
                <w:rFonts w:ascii="Calibri" w:eastAsia="Calibri" w:hAnsi="Calibri" w:cs="Calibri"/>
                <w:color w:val="494949"/>
                <w:sz w:val="20"/>
                <w:szCs w:val="20"/>
              </w:rPr>
              <w:t>i</w:t>
            </w:r>
            <w:r>
              <w:rPr>
                <w:rFonts w:ascii="Calibri" w:eastAsia="Calibri" w:hAnsi="Calibri" w:cs="Calibri"/>
                <w:color w:val="494949"/>
                <w:spacing w:val="-3"/>
                <w:sz w:val="20"/>
                <w:szCs w:val="20"/>
              </w:rPr>
              <w:t>e</w:t>
            </w:r>
            <w:r>
              <w:rPr>
                <w:rFonts w:ascii="Calibri" w:eastAsia="Calibri" w:hAnsi="Calibri" w:cs="Calibri"/>
                <w:color w:val="494949"/>
                <w:spacing w:val="2"/>
                <w:sz w:val="20"/>
                <w:szCs w:val="20"/>
              </w:rPr>
              <w:t>w</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6"/>
                <w:sz w:val="20"/>
                <w:szCs w:val="20"/>
              </w:rPr>
              <w:t xml:space="preserve"> </w:t>
            </w:r>
            <w:r>
              <w:rPr>
                <w:rFonts w:ascii="Calibri" w:eastAsia="Calibri" w:hAnsi="Calibri" w:cs="Calibri"/>
                <w:color w:val="494949"/>
                <w:sz w:val="20"/>
                <w:szCs w:val="20"/>
              </w:rPr>
              <w:t>w</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w:t>
            </w:r>
            <w:r>
              <w:rPr>
                <w:rFonts w:ascii="Calibri" w:eastAsia="Calibri" w:hAnsi="Calibri" w:cs="Calibri"/>
                <w:color w:val="494949"/>
                <w:sz w:val="20"/>
                <w:szCs w:val="20"/>
              </w:rPr>
              <w:t>en</w:t>
            </w:r>
            <w:r>
              <w:rPr>
                <w:rFonts w:ascii="Times New Roman" w:hAnsi="Times New Roman"/>
                <w:color w:val="494949"/>
                <w:spacing w:val="-12"/>
                <w:sz w:val="20"/>
                <w:szCs w:val="20"/>
              </w:rPr>
              <w:t xml:space="preserve"> </w:t>
            </w:r>
            <w:r>
              <w:rPr>
                <w:rFonts w:ascii="Calibri" w:eastAsia="Calibri" w:hAnsi="Calibri" w:cs="Calibri"/>
                <w:color w:val="494949"/>
                <w:spacing w:val="-3"/>
                <w:sz w:val="20"/>
                <w:szCs w:val="20"/>
              </w:rPr>
              <w:t>w</w:t>
            </w:r>
            <w:r>
              <w:rPr>
                <w:rFonts w:ascii="Calibri" w:eastAsia="Calibri" w:hAnsi="Calibri" w:cs="Calibri"/>
                <w:color w:val="494949"/>
                <w:spacing w:val="1"/>
                <w:sz w:val="20"/>
                <w:szCs w:val="20"/>
              </w:rPr>
              <w:t>h</w:t>
            </w:r>
            <w:r>
              <w:rPr>
                <w:rFonts w:ascii="Calibri" w:eastAsia="Calibri" w:hAnsi="Calibri" w:cs="Calibri"/>
                <w:color w:val="494949"/>
                <w:sz w:val="20"/>
                <w:szCs w:val="20"/>
              </w:rPr>
              <w:t>o</w:t>
            </w:r>
            <w:r>
              <w:rPr>
                <w:rFonts w:ascii="Times New Roman" w:hAnsi="Times New Roman"/>
                <w:color w:val="494949"/>
                <w:spacing w:val="-10"/>
                <w:sz w:val="20"/>
                <w:szCs w:val="20"/>
              </w:rPr>
              <w:t xml:space="preserve"> </w:t>
            </w:r>
            <w:r>
              <w:rPr>
                <w:rFonts w:ascii="Calibri" w:eastAsia="Calibri" w:hAnsi="Calibri" w:cs="Calibri"/>
                <w:color w:val="494949"/>
                <w:sz w:val="20"/>
                <w:szCs w:val="20"/>
              </w:rPr>
              <w:t>were</w:t>
            </w:r>
            <w:r>
              <w:rPr>
                <w:rFonts w:ascii="Times New Roman" w:hAnsi="Times New Roman"/>
                <w:color w:val="494949"/>
                <w:spacing w:val="-11"/>
                <w:sz w:val="20"/>
                <w:szCs w:val="20"/>
              </w:rPr>
              <w:t xml:space="preserve"> </w:t>
            </w:r>
            <w:r>
              <w:rPr>
                <w:rFonts w:ascii="Calibri" w:eastAsia="Calibri" w:hAnsi="Calibri" w:cs="Calibri"/>
                <w:color w:val="494949"/>
                <w:sz w:val="20"/>
                <w:szCs w:val="20"/>
              </w:rPr>
              <w:t>15</w:t>
            </w:r>
            <w:r>
              <w:rPr>
                <w:rFonts w:ascii="Calibri" w:eastAsia="Calibri" w:hAnsi="Calibri" w:cs="Calibri"/>
                <w:color w:val="494949"/>
                <w:spacing w:val="-3"/>
                <w:sz w:val="20"/>
                <w:szCs w:val="20"/>
              </w:rPr>
              <w:t>-</w:t>
            </w:r>
            <w:r>
              <w:rPr>
                <w:rFonts w:ascii="Calibri" w:eastAsia="Calibri" w:hAnsi="Calibri" w:cs="Calibri"/>
                <w:color w:val="494949"/>
                <w:sz w:val="20"/>
                <w:szCs w:val="20"/>
              </w:rPr>
              <w:t>19</w:t>
            </w:r>
            <w:r>
              <w:rPr>
                <w:rFonts w:ascii="Times New Roman" w:hAnsi="Times New Roman"/>
                <w:color w:val="494949"/>
                <w:spacing w:val="-9"/>
                <w:sz w:val="20"/>
                <w:szCs w:val="20"/>
              </w:rPr>
              <w:t xml:space="preserve"> </w:t>
            </w:r>
            <w:r>
              <w:rPr>
                <w:rFonts w:ascii="Calibri" w:eastAsia="Calibri" w:hAnsi="Calibri" w:cs="Calibri"/>
                <w:color w:val="494949"/>
                <w:spacing w:val="-3"/>
                <w:sz w:val="20"/>
                <w:szCs w:val="20"/>
              </w:rPr>
              <w:t>y</w:t>
            </w:r>
            <w:r>
              <w:rPr>
                <w:rFonts w:ascii="Calibri" w:eastAsia="Calibri" w:hAnsi="Calibri" w:cs="Calibri"/>
                <w:color w:val="494949"/>
                <w:sz w:val="20"/>
                <w:szCs w:val="20"/>
              </w:rPr>
              <w:t>e</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r</w:t>
            </w:r>
            <w:r>
              <w:rPr>
                <w:rFonts w:ascii="Calibri" w:eastAsia="Calibri" w:hAnsi="Calibri" w:cs="Calibri"/>
                <w:color w:val="494949"/>
                <w:sz w:val="20"/>
                <w:szCs w:val="20"/>
              </w:rPr>
              <w:t>s</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ge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t</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i</w:t>
            </w:r>
            <w:r>
              <w:rPr>
                <w:rFonts w:ascii="Calibri" w:eastAsia="Calibri" w:hAnsi="Calibri" w:cs="Calibri"/>
                <w:color w:val="494949"/>
                <w:sz w:val="20"/>
                <w:szCs w:val="20"/>
              </w:rPr>
              <w:t>me</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i</w:t>
            </w:r>
            <w:r>
              <w:rPr>
                <w:rFonts w:ascii="Calibri" w:eastAsia="Calibri" w:hAnsi="Calibri" w:cs="Calibri"/>
                <w:color w:val="494949"/>
                <w:spacing w:val="3"/>
                <w:sz w:val="20"/>
                <w:szCs w:val="20"/>
              </w:rPr>
              <w:t>r</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s</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du</w:t>
            </w:r>
            <w:r>
              <w:rPr>
                <w:rFonts w:ascii="Calibri" w:eastAsia="Calibri" w:hAnsi="Calibri" w:cs="Calibri"/>
                <w:color w:val="494949"/>
                <w:sz w:val="20"/>
                <w:szCs w:val="20"/>
              </w:rPr>
              <w:t>r</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z w:val="20"/>
                <w:szCs w:val="20"/>
              </w:rPr>
              <w:t>g</w:t>
            </w:r>
            <w:r>
              <w:rPr>
                <w:rFonts w:ascii="Times New Roman" w:hAnsi="Times New Roman"/>
                <w:color w:val="494949"/>
                <w:spacing w:val="-12"/>
                <w:sz w:val="20"/>
                <w:szCs w:val="20"/>
              </w:rPr>
              <w:t xml:space="preserve"> </w:t>
            </w:r>
            <w:r>
              <w:rPr>
                <w:rFonts w:ascii="Calibri" w:eastAsia="Calibri" w:hAnsi="Calibri" w:cs="Calibri"/>
                <w:color w:val="494949"/>
                <w:sz w:val="20"/>
                <w:szCs w:val="20"/>
              </w:rPr>
              <w:t>a</w:t>
            </w:r>
            <w:r>
              <w:rPr>
                <w:rFonts w:ascii="Times New Roman" w:hAnsi="Times New Roman"/>
                <w:color w:val="494949"/>
                <w:sz w:val="20"/>
                <w:szCs w:val="20"/>
              </w:rPr>
              <w:t xml:space="preserve"> </w:t>
            </w:r>
            <w:r>
              <w:rPr>
                <w:rFonts w:ascii="Calibri" w:eastAsia="Calibri" w:hAnsi="Calibri" w:cs="Calibri"/>
                <w:color w:val="494949"/>
                <w:sz w:val="20"/>
                <w:szCs w:val="20"/>
              </w:rPr>
              <w:t>r</w:t>
            </w:r>
            <w:r>
              <w:rPr>
                <w:rFonts w:ascii="Calibri" w:eastAsia="Calibri" w:hAnsi="Calibri" w:cs="Calibri"/>
                <w:color w:val="494949"/>
                <w:spacing w:val="2"/>
                <w:sz w:val="20"/>
                <w:szCs w:val="20"/>
              </w:rPr>
              <w:t>e</w:t>
            </w:r>
            <w:r>
              <w:rPr>
                <w:rFonts w:ascii="Calibri" w:eastAsia="Calibri" w:hAnsi="Calibri" w:cs="Calibri"/>
                <w:color w:val="494949"/>
                <w:spacing w:val="-3"/>
                <w:sz w:val="20"/>
                <w:szCs w:val="20"/>
              </w:rPr>
              <w:t>f</w:t>
            </w:r>
            <w:r>
              <w:rPr>
                <w:rFonts w:ascii="Calibri" w:eastAsia="Calibri" w:hAnsi="Calibri" w:cs="Calibri"/>
                <w:color w:val="494949"/>
                <w:sz w:val="20"/>
                <w:szCs w:val="20"/>
              </w:rPr>
              <w:t>er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ce</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e</w:t>
            </w:r>
            <w:r>
              <w:rPr>
                <w:rFonts w:ascii="Calibri" w:eastAsia="Calibri" w:hAnsi="Calibri" w:cs="Calibri"/>
                <w:color w:val="494949"/>
                <w:sz w:val="20"/>
                <w:szCs w:val="20"/>
              </w:rPr>
              <w:t>r</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d</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e</w:t>
            </w:r>
            <w:r>
              <w:rPr>
                <w:rFonts w:ascii="Calibri" w:eastAsia="Calibri" w:hAnsi="Calibri" w:cs="Calibri"/>
                <w:color w:val="494949"/>
                <w:spacing w:val="-3"/>
                <w:sz w:val="20"/>
                <w:szCs w:val="20"/>
              </w:rPr>
              <w:t>f</w:t>
            </w:r>
            <w:r>
              <w:rPr>
                <w:rFonts w:ascii="Calibri" w:eastAsia="Calibri" w:hAnsi="Calibri" w:cs="Calibri"/>
                <w:color w:val="494949"/>
                <w:spacing w:val="1"/>
                <w:sz w:val="20"/>
                <w:szCs w:val="20"/>
              </w:rPr>
              <w:t>o</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3"/>
                <w:sz w:val="20"/>
                <w:szCs w:val="20"/>
              </w:rPr>
              <w:t xml:space="preserve"> </w:t>
            </w:r>
            <w:r>
              <w:rPr>
                <w:rFonts w:ascii="Calibri" w:eastAsia="Calibri" w:hAnsi="Calibri" w:cs="Calibri"/>
                <w:color w:val="494949"/>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3"/>
                <w:sz w:val="20"/>
                <w:szCs w:val="20"/>
              </w:rPr>
              <w:t>t</w:t>
            </w:r>
            <w:r>
              <w:rPr>
                <w:rFonts w:ascii="Calibri" w:eastAsia="Calibri" w:hAnsi="Calibri" w:cs="Calibri"/>
                <w:color w:val="494949"/>
                <w:spacing w:val="-3"/>
                <w:sz w:val="20"/>
                <w:szCs w:val="20"/>
              </w:rPr>
              <w:t>e</w:t>
            </w:r>
            <w:r>
              <w:rPr>
                <w:rFonts w:ascii="Calibri" w:eastAsia="Calibri" w:hAnsi="Calibri" w:cs="Calibri"/>
                <w:color w:val="494949"/>
                <w:sz w:val="20"/>
                <w:szCs w:val="20"/>
              </w:rPr>
              <w:t>r</w:t>
            </w:r>
            <w:r>
              <w:rPr>
                <w:rFonts w:ascii="Calibri" w:eastAsia="Calibri" w:hAnsi="Calibri" w:cs="Calibri"/>
                <w:color w:val="494949"/>
                <w:spacing w:val="-1"/>
                <w:sz w:val="20"/>
                <w:szCs w:val="20"/>
              </w:rPr>
              <w:t>v</w:t>
            </w:r>
            <w:r>
              <w:rPr>
                <w:rFonts w:ascii="Calibri" w:eastAsia="Calibri" w:hAnsi="Calibri" w:cs="Calibri"/>
                <w:color w:val="494949"/>
                <w:sz w:val="20"/>
                <w:szCs w:val="20"/>
              </w:rPr>
              <w:t>iew,</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an</w:t>
            </w:r>
            <w:r>
              <w:rPr>
                <w:rFonts w:ascii="Calibri" w:eastAsia="Calibri" w:hAnsi="Calibri" w:cs="Calibri"/>
                <w:color w:val="494949"/>
                <w:sz w:val="20"/>
                <w:szCs w:val="20"/>
              </w:rPr>
              <w:t>d</w:t>
            </w:r>
            <w:r>
              <w:rPr>
                <w:rFonts w:ascii="Times New Roman" w:hAnsi="Times New Roman"/>
                <w:color w:val="494949"/>
                <w:spacing w:val="-6"/>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z w:val="20"/>
                <w:szCs w:val="20"/>
              </w:rPr>
              <w:t>e</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o</w:t>
            </w:r>
            <w:r>
              <w:rPr>
                <w:rFonts w:ascii="Calibri" w:eastAsia="Calibri" w:hAnsi="Calibri" w:cs="Calibri"/>
                <w:color w:val="494949"/>
                <w:sz w:val="20"/>
                <w:szCs w:val="20"/>
              </w:rPr>
              <w:t>m</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hAnsi="Times New Roman"/>
                <w:color w:val="494949"/>
                <w:spacing w:val="-15"/>
                <w:sz w:val="20"/>
                <w:szCs w:val="20"/>
              </w:rPr>
              <w:t xml:space="preserve"> </w:t>
            </w:r>
            <w:r>
              <w:rPr>
                <w:rFonts w:ascii="Calibri" w:eastAsia="Calibri" w:hAnsi="Calibri" w:cs="Calibri"/>
                <w:color w:val="494949"/>
                <w:sz w:val="20"/>
                <w:szCs w:val="20"/>
              </w:rPr>
              <w:t>is</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z w:val="20"/>
                <w:szCs w:val="20"/>
              </w:rPr>
              <w:t>er</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on</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a</w:t>
            </w:r>
            <w:r>
              <w:rPr>
                <w:rFonts w:ascii="Calibri" w:eastAsia="Calibri" w:hAnsi="Calibri" w:cs="Calibri"/>
                <w:color w:val="494949"/>
                <w:sz w:val="20"/>
                <w:szCs w:val="20"/>
              </w:rPr>
              <w:t>rs</w:t>
            </w:r>
            <w:r>
              <w:rPr>
                <w:rFonts w:ascii="Times New Roman" w:hAnsi="Times New Roman"/>
                <w:color w:val="494949"/>
                <w:spacing w:val="-16"/>
                <w:sz w:val="20"/>
                <w:szCs w:val="20"/>
              </w:rPr>
              <w:t xml:space="preserve"> </w:t>
            </w:r>
            <w:r>
              <w:rPr>
                <w:rFonts w:ascii="Calibri" w:eastAsia="Calibri" w:hAnsi="Calibri" w:cs="Calibri"/>
                <w:color w:val="494949"/>
                <w:spacing w:val="-2"/>
                <w:sz w:val="20"/>
                <w:szCs w:val="20"/>
              </w:rPr>
              <w:t>l</w:t>
            </w:r>
            <w:r>
              <w:rPr>
                <w:rFonts w:ascii="Calibri" w:eastAsia="Calibri" w:hAnsi="Calibri" w:cs="Calibri"/>
                <w:color w:val="494949"/>
                <w:sz w:val="20"/>
                <w:szCs w:val="20"/>
              </w:rPr>
              <w:t>i</w:t>
            </w:r>
            <w:r>
              <w:rPr>
                <w:rFonts w:ascii="Calibri" w:eastAsia="Calibri" w:hAnsi="Calibri" w:cs="Calibri"/>
                <w:color w:val="494949"/>
                <w:spacing w:val="-1"/>
                <w:sz w:val="20"/>
                <w:szCs w:val="20"/>
              </w:rPr>
              <w:t>v</w:t>
            </w:r>
            <w:r>
              <w:rPr>
                <w:rFonts w:ascii="Calibri" w:eastAsia="Calibri" w:hAnsi="Calibri" w:cs="Calibri"/>
                <w:color w:val="494949"/>
                <w:sz w:val="20"/>
                <w:szCs w:val="20"/>
              </w:rPr>
              <w:t>ed</w:t>
            </w:r>
            <w:r>
              <w:rPr>
                <w:rFonts w:ascii="Times New Roman" w:hAnsi="Times New Roman"/>
                <w:color w:val="494949"/>
                <w:spacing w:val="-12"/>
                <w:sz w:val="20"/>
                <w:szCs w:val="20"/>
              </w:rPr>
              <w:t xml:space="preserve"> </w:t>
            </w:r>
            <w:r>
              <w:rPr>
                <w:rFonts w:ascii="Calibri" w:eastAsia="Calibri" w:hAnsi="Calibri" w:cs="Calibri"/>
                <w:color w:val="494949"/>
                <w:spacing w:val="4"/>
                <w:sz w:val="20"/>
                <w:szCs w:val="20"/>
              </w:rPr>
              <w:t>b</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t</w:t>
            </w:r>
            <w:r>
              <w:rPr>
                <w:rFonts w:ascii="Calibri" w:eastAsia="Calibri" w:hAnsi="Calibri" w:cs="Calibri"/>
                <w:color w:val="494949"/>
                <w:spacing w:val="-3"/>
                <w:sz w:val="20"/>
                <w:szCs w:val="20"/>
              </w:rPr>
              <w:t>w</w:t>
            </w:r>
            <w:r>
              <w:rPr>
                <w:rFonts w:ascii="Calibri" w:eastAsia="Calibri" w:hAnsi="Calibri" w:cs="Calibri"/>
                <w:color w:val="494949"/>
                <w:spacing w:val="2"/>
                <w:sz w:val="20"/>
                <w:szCs w:val="20"/>
              </w:rPr>
              <w:t>e</w:t>
            </w:r>
            <w:r>
              <w:rPr>
                <w:rFonts w:ascii="Calibri" w:eastAsia="Calibri" w:hAnsi="Calibri" w:cs="Calibri"/>
                <w:color w:val="494949"/>
                <w:spacing w:val="-3"/>
                <w:sz w:val="20"/>
                <w:szCs w:val="20"/>
              </w:rPr>
              <w:t>e</w:t>
            </w:r>
            <w:r>
              <w:rPr>
                <w:rFonts w:ascii="Calibri" w:eastAsia="Calibri" w:hAnsi="Calibri" w:cs="Calibri"/>
                <w:color w:val="494949"/>
                <w:sz w:val="20"/>
                <w:szCs w:val="20"/>
              </w:rPr>
              <w:t>n</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th</w:t>
            </w:r>
            <w:r>
              <w:rPr>
                <w:rFonts w:ascii="Calibri" w:eastAsia="Calibri" w:hAnsi="Calibri" w:cs="Calibri"/>
                <w:color w:val="494949"/>
                <w:sz w:val="20"/>
                <w:szCs w:val="20"/>
              </w:rPr>
              <w:t>e</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ges</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1</w:t>
            </w:r>
            <w:r>
              <w:rPr>
                <w:rFonts w:ascii="Calibri" w:eastAsia="Calibri" w:hAnsi="Calibri" w:cs="Calibri"/>
                <w:color w:val="494949"/>
                <w:sz w:val="20"/>
                <w:szCs w:val="20"/>
              </w:rPr>
              <w:t>5</w:t>
            </w:r>
            <w:r>
              <w:rPr>
                <w:rFonts w:ascii="Times New Roman" w:hAnsi="Times New Roman"/>
                <w:color w:val="494949"/>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1</w:t>
            </w:r>
            <w:r>
              <w:rPr>
                <w:rFonts w:ascii="Calibri" w:eastAsia="Calibri" w:hAnsi="Calibri" w:cs="Calibri"/>
                <w:color w:val="494949"/>
                <w:sz w:val="20"/>
                <w:szCs w:val="20"/>
              </w:rPr>
              <w:t>9</w:t>
            </w:r>
            <w:r>
              <w:rPr>
                <w:rFonts w:ascii="Times New Roman" w:hAnsi="Times New Roman"/>
                <w:color w:val="494949"/>
                <w:spacing w:val="-6"/>
                <w:sz w:val="20"/>
                <w:szCs w:val="20"/>
              </w:rPr>
              <w:t xml:space="preserve"> </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3"/>
                <w:sz w:val="20"/>
                <w:szCs w:val="20"/>
              </w:rPr>
              <w:t>a</w:t>
            </w:r>
            <w:r>
              <w:rPr>
                <w:rFonts w:ascii="Calibri" w:eastAsia="Calibri" w:hAnsi="Calibri" w:cs="Calibri"/>
                <w:color w:val="494949"/>
                <w:sz w:val="20"/>
                <w:szCs w:val="20"/>
              </w:rPr>
              <w:t>rs</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y</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t</w:t>
            </w:r>
            <w:r>
              <w:rPr>
                <w:rFonts w:ascii="Calibri" w:eastAsia="Calibri" w:hAnsi="Calibri" w:cs="Calibri"/>
                <w:color w:val="494949"/>
                <w:sz w:val="20"/>
                <w:szCs w:val="20"/>
              </w:rPr>
              <w:t>er</w:t>
            </w:r>
            <w:r>
              <w:rPr>
                <w:rFonts w:ascii="Calibri" w:eastAsia="Calibri" w:hAnsi="Calibri" w:cs="Calibri"/>
                <w:color w:val="494949"/>
                <w:spacing w:val="-1"/>
                <w:sz w:val="20"/>
                <w:szCs w:val="20"/>
              </w:rPr>
              <w:t>v</w:t>
            </w:r>
            <w:r>
              <w:rPr>
                <w:rFonts w:ascii="Calibri" w:eastAsia="Calibri" w:hAnsi="Calibri" w:cs="Calibri"/>
                <w:color w:val="494949"/>
                <w:spacing w:val="-2"/>
                <w:sz w:val="20"/>
                <w:szCs w:val="20"/>
              </w:rPr>
              <w:t>i</w:t>
            </w:r>
            <w:r>
              <w:rPr>
                <w:rFonts w:ascii="Calibri" w:eastAsia="Calibri" w:hAnsi="Calibri" w:cs="Calibri"/>
                <w:color w:val="494949"/>
                <w:sz w:val="20"/>
                <w:szCs w:val="20"/>
              </w:rPr>
              <w:t>ew</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6"/>
                <w:sz w:val="20"/>
                <w:szCs w:val="20"/>
              </w:rPr>
              <w:t xml:space="preserve"> </w:t>
            </w:r>
            <w:r>
              <w:rPr>
                <w:rFonts w:ascii="Calibri" w:eastAsia="Calibri" w:hAnsi="Calibri" w:cs="Calibri"/>
                <w:color w:val="494949"/>
                <w:spacing w:val="2"/>
                <w:sz w:val="20"/>
                <w:szCs w:val="20"/>
              </w:rPr>
              <w:t>w</w:t>
            </w:r>
            <w:r>
              <w:rPr>
                <w:rFonts w:ascii="Calibri" w:eastAsia="Calibri" w:hAnsi="Calibri" w:cs="Calibri"/>
                <w:color w:val="494949"/>
                <w:spacing w:val="-1"/>
                <w:sz w:val="20"/>
                <w:szCs w:val="20"/>
              </w:rPr>
              <w:t>o</w:t>
            </w:r>
            <w:r>
              <w:rPr>
                <w:rFonts w:ascii="Calibri" w:eastAsia="Calibri" w:hAnsi="Calibri" w:cs="Calibri"/>
                <w:color w:val="494949"/>
                <w:sz w:val="20"/>
                <w:szCs w:val="20"/>
              </w:rPr>
              <w:t>m</w:t>
            </w:r>
            <w:r>
              <w:rPr>
                <w:rFonts w:ascii="Calibri" w:eastAsia="Calibri" w:hAnsi="Calibri" w:cs="Calibri"/>
                <w:color w:val="494949"/>
                <w:spacing w:val="-3"/>
                <w:sz w:val="20"/>
                <w:szCs w:val="20"/>
              </w:rPr>
              <w:t>e</w:t>
            </w:r>
            <w:r>
              <w:rPr>
                <w:rFonts w:ascii="Calibri" w:eastAsia="Calibri" w:hAnsi="Calibri" w:cs="Calibri"/>
                <w:color w:val="494949"/>
                <w:sz w:val="20"/>
                <w:szCs w:val="20"/>
              </w:rPr>
              <w:t>n</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u</w:t>
            </w:r>
            <w:r>
              <w:rPr>
                <w:rFonts w:ascii="Calibri" w:eastAsia="Calibri" w:hAnsi="Calibri" w:cs="Calibri"/>
                <w:color w:val="494949"/>
                <w:sz w:val="20"/>
                <w:szCs w:val="20"/>
              </w:rPr>
              <w:t>r</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z w:val="20"/>
                <w:szCs w:val="20"/>
              </w:rPr>
              <w:t>g</w:t>
            </w:r>
            <w:r>
              <w:rPr>
                <w:rFonts w:ascii="Times New Roman" w:hAnsi="Times New Roman"/>
                <w:color w:val="494949"/>
                <w:spacing w:val="-12"/>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m</w:t>
            </w:r>
            <w:r>
              <w:rPr>
                <w:rFonts w:ascii="Calibri" w:eastAsia="Calibri" w:hAnsi="Calibri" w:cs="Calibri"/>
                <w:color w:val="494949"/>
                <w:sz w:val="20"/>
                <w:szCs w:val="20"/>
              </w:rPr>
              <w:t>e</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r</w:t>
            </w:r>
            <w:r>
              <w:rPr>
                <w:rFonts w:ascii="Calibri" w:eastAsia="Calibri" w:hAnsi="Calibri" w:cs="Calibri"/>
                <w:color w:val="494949"/>
                <w:spacing w:val="2"/>
                <w:sz w:val="20"/>
                <w:szCs w:val="20"/>
              </w:rPr>
              <w:t>e</w:t>
            </w:r>
            <w:r>
              <w:rPr>
                <w:rFonts w:ascii="Calibri" w:eastAsia="Calibri" w:hAnsi="Calibri" w:cs="Calibri"/>
                <w:color w:val="494949"/>
                <w:spacing w:val="-1"/>
                <w:sz w:val="20"/>
                <w:szCs w:val="20"/>
              </w:rPr>
              <w:t>f</w:t>
            </w:r>
            <w:r>
              <w:rPr>
                <w:rFonts w:ascii="Calibri" w:eastAsia="Calibri" w:hAnsi="Calibri" w:cs="Calibri"/>
                <w:color w:val="494949"/>
                <w:sz w:val="20"/>
                <w:szCs w:val="20"/>
              </w:rPr>
              <w:t>er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c</w:t>
            </w:r>
            <w:r>
              <w:rPr>
                <w:rFonts w:ascii="Calibri" w:eastAsia="Calibri" w:hAnsi="Calibri" w:cs="Calibri"/>
                <w:color w:val="494949"/>
                <w:sz w:val="20"/>
                <w:szCs w:val="20"/>
              </w:rPr>
              <w:t>e</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z w:val="20"/>
                <w:szCs w:val="20"/>
              </w:rPr>
              <w:t>er</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d</w:t>
            </w:r>
            <w:r>
              <w:rPr>
                <w:rFonts w:ascii="Calibri" w:eastAsia="Calibri" w:hAnsi="Calibri" w:cs="Calibri"/>
                <w:color w:val="494949"/>
                <w:sz w:val="20"/>
                <w:szCs w:val="20"/>
              </w:rPr>
              <w:t>.</w:t>
            </w:r>
            <w:r>
              <w:rPr>
                <w:rFonts w:ascii="Times New Roman" w:hAnsi="Times New Roman"/>
                <w:color w:val="494949"/>
                <w:spacing w:val="-10"/>
                <w:sz w:val="20"/>
                <w:szCs w:val="20"/>
              </w:rPr>
              <w:t xml:space="preserve"> </w:t>
            </w:r>
            <w:r>
              <w:rPr>
                <w:rFonts w:ascii="Calibri" w:eastAsia="Calibri" w:hAnsi="Calibri" w:cs="Calibri"/>
                <w:color w:val="494949"/>
                <w:spacing w:val="-3"/>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Calibri" w:eastAsia="Calibri" w:hAnsi="Calibri" w:cs="Calibri"/>
                <w:color w:val="494949"/>
                <w:spacing w:val="-2"/>
                <w:sz w:val="20"/>
                <w:szCs w:val="20"/>
              </w:rPr>
              <w:t>t</w:t>
            </w:r>
            <w:r>
              <w:rPr>
                <w:rFonts w:ascii="Calibri" w:eastAsia="Calibri" w:hAnsi="Calibri" w:cs="Calibri"/>
                <w:color w:val="494949"/>
                <w:sz w:val="20"/>
                <w:szCs w:val="20"/>
              </w:rPr>
              <w:t>ed</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b</w:t>
            </w:r>
            <w:r>
              <w:rPr>
                <w:rFonts w:ascii="Calibri" w:eastAsia="Calibri" w:hAnsi="Calibri" w:cs="Calibri"/>
                <w:color w:val="494949"/>
                <w:spacing w:val="-1"/>
                <w:sz w:val="20"/>
                <w:szCs w:val="20"/>
              </w:rPr>
              <w:t>s</w:t>
            </w:r>
            <w:r>
              <w:rPr>
                <w:rFonts w:ascii="Calibri" w:eastAsia="Calibri" w:hAnsi="Calibri" w:cs="Calibri"/>
                <w:color w:val="494949"/>
                <w:spacing w:val="2"/>
                <w:sz w:val="20"/>
                <w:szCs w:val="20"/>
              </w:rPr>
              <w:t>e</w:t>
            </w:r>
            <w:r>
              <w:rPr>
                <w:rFonts w:ascii="Calibri" w:eastAsia="Calibri" w:hAnsi="Calibri" w:cs="Calibri"/>
                <w:color w:val="494949"/>
                <w:sz w:val="20"/>
                <w:szCs w:val="20"/>
              </w:rPr>
              <w:t>r</w:t>
            </w:r>
            <w:r>
              <w:rPr>
                <w:rFonts w:ascii="Calibri" w:eastAsia="Calibri" w:hAnsi="Calibri" w:cs="Calibri"/>
                <w:color w:val="494949"/>
                <w:spacing w:val="-6"/>
                <w:sz w:val="20"/>
                <w:szCs w:val="20"/>
              </w:rPr>
              <w:t>v</w:t>
            </w:r>
            <w:r>
              <w:rPr>
                <w:rFonts w:ascii="Calibri" w:eastAsia="Calibri" w:hAnsi="Calibri" w:cs="Calibri"/>
                <w:color w:val="494949"/>
                <w:spacing w:val="1"/>
                <w:sz w:val="20"/>
                <w:szCs w:val="20"/>
              </w:rPr>
              <w:t>at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 xml:space="preserve">n </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Times New Roman" w:hAnsi="Times New Roman"/>
                <w:color w:val="494949"/>
                <w:spacing w:val="-10"/>
                <w:sz w:val="20"/>
                <w:szCs w:val="20"/>
              </w:rPr>
              <w:t xml:space="preserve"> </w:t>
            </w:r>
            <w:r>
              <w:rPr>
                <w:rFonts w:ascii="Calibri" w:eastAsia="Calibri" w:hAnsi="Calibri" w:cs="Calibri"/>
                <w:color w:val="494949"/>
                <w:sz w:val="20"/>
                <w:szCs w:val="20"/>
              </w:rPr>
              <w:t>c</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r</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d</w:t>
            </w:r>
            <w:r>
              <w:rPr>
                <w:rFonts w:ascii="Calibri" w:eastAsia="Calibri" w:hAnsi="Calibri" w:cs="Calibri"/>
                <w:color w:val="494949"/>
                <w:sz w:val="20"/>
                <w:szCs w:val="20"/>
              </w:rPr>
              <w:t>s</w:t>
            </w:r>
            <w:r>
              <w:rPr>
                <w:rFonts w:ascii="Times New Roman" w:hAnsi="Times New Roman"/>
                <w:color w:val="494949"/>
                <w:spacing w:val="-15"/>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z w:val="20"/>
                <w:szCs w:val="20"/>
              </w:rPr>
              <w:t>o</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z w:val="20"/>
                <w:szCs w:val="20"/>
              </w:rPr>
              <w:t>m</w:t>
            </w:r>
            <w:r>
              <w:rPr>
                <w:rFonts w:ascii="Calibri" w:eastAsia="Calibri" w:hAnsi="Calibri" w:cs="Calibri"/>
                <w:color w:val="494949"/>
                <w:spacing w:val="-5"/>
                <w:sz w:val="20"/>
                <w:szCs w:val="20"/>
              </w:rPr>
              <w:t>i</w:t>
            </w:r>
            <w:r>
              <w:rPr>
                <w:rFonts w:ascii="Calibri" w:eastAsia="Calibri" w:hAnsi="Calibri" w:cs="Calibri"/>
                <w:color w:val="494949"/>
                <w:spacing w:val="1"/>
                <w:sz w:val="20"/>
                <w:szCs w:val="20"/>
              </w:rPr>
              <w:t>dd</w:t>
            </w:r>
            <w:r>
              <w:rPr>
                <w:rFonts w:ascii="Calibri" w:eastAsia="Calibri" w:hAnsi="Calibri" w:cs="Calibri"/>
                <w:color w:val="494949"/>
                <w:sz w:val="20"/>
                <w:szCs w:val="20"/>
              </w:rPr>
              <w:t>le</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1"/>
                <w:sz w:val="20"/>
                <w:szCs w:val="20"/>
              </w:rPr>
              <w:t>f</w:t>
            </w:r>
            <w:r>
              <w:rPr>
                <w:rFonts w:ascii="Calibri" w:eastAsia="Calibri" w:hAnsi="Calibri" w:cs="Calibri"/>
                <w:color w:val="494949"/>
                <w:spacing w:val="-3"/>
                <w:sz w:val="20"/>
                <w:szCs w:val="20"/>
              </w:rPr>
              <w:t>e</w:t>
            </w:r>
            <w:r>
              <w:rPr>
                <w:rFonts w:ascii="Calibri" w:eastAsia="Calibri" w:hAnsi="Calibri" w:cs="Calibri"/>
                <w:color w:val="494949"/>
                <w:spacing w:val="3"/>
                <w:sz w:val="20"/>
                <w:szCs w:val="20"/>
              </w:rPr>
              <w:t>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c</w:t>
            </w:r>
            <w:r>
              <w:rPr>
                <w:rFonts w:ascii="Calibri" w:eastAsia="Calibri" w:hAnsi="Calibri" w:cs="Calibri"/>
                <w:color w:val="494949"/>
                <w:sz w:val="20"/>
                <w:szCs w:val="20"/>
              </w:rPr>
              <w:t>e</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z w:val="20"/>
                <w:szCs w:val="20"/>
              </w:rPr>
              <w:t>eri</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d</w:t>
            </w:r>
            <w:r>
              <w:rPr>
                <w:rFonts w:ascii="Calibri" w:eastAsia="Calibri" w:hAnsi="Calibri" w:cs="Calibri"/>
                <w:color w:val="494949"/>
                <w:sz w:val="20"/>
                <w:szCs w:val="20"/>
              </w:rPr>
              <w:t>.</w:t>
            </w:r>
            <w:r>
              <w:rPr>
                <w:rFonts w:ascii="Times New Roman" w:hAnsi="Times New Roman"/>
                <w:color w:val="494949"/>
                <w:spacing w:val="-15"/>
                <w:sz w:val="20"/>
                <w:szCs w:val="20"/>
              </w:rPr>
              <w:t xml:space="preserve"> </w:t>
            </w:r>
            <w:r>
              <w:rPr>
                <w:rFonts w:ascii="Calibri" w:eastAsia="Calibri" w:hAnsi="Calibri" w:cs="Calibri"/>
                <w:color w:val="494949"/>
                <w:spacing w:val="-2"/>
                <w:sz w:val="20"/>
                <w:szCs w:val="20"/>
              </w:rPr>
              <w:t>F</w:t>
            </w:r>
            <w:r>
              <w:rPr>
                <w:rFonts w:ascii="Calibri" w:eastAsia="Calibri" w:hAnsi="Calibri" w:cs="Calibri"/>
                <w:color w:val="494949"/>
                <w:spacing w:val="3"/>
                <w:sz w:val="20"/>
                <w:szCs w:val="20"/>
              </w:rPr>
              <w:t>o</w:t>
            </w:r>
            <w:r>
              <w:rPr>
                <w:rFonts w:ascii="Calibri" w:eastAsia="Calibri" w:hAnsi="Calibri" w:cs="Calibri"/>
                <w:color w:val="494949"/>
                <w:sz w:val="20"/>
                <w:szCs w:val="20"/>
              </w:rPr>
              <w:t>r</w:t>
            </w:r>
            <w:r>
              <w:rPr>
                <w:rFonts w:ascii="Times New Roman" w:hAnsi="Times New Roman"/>
                <w:color w:val="494949"/>
                <w:spacing w:val="-7"/>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w:t>
            </w:r>
            <w:r>
              <w:rPr>
                <w:rFonts w:ascii="Calibri" w:eastAsia="Calibri" w:hAnsi="Calibri" w:cs="Calibri"/>
                <w:color w:val="494949"/>
                <w:sz w:val="20"/>
                <w:szCs w:val="20"/>
              </w:rPr>
              <w:t>e</w:t>
            </w:r>
            <w:r>
              <w:rPr>
                <w:rFonts w:ascii="Times New Roman" w:hAnsi="Times New Roman"/>
                <w:color w:val="494949"/>
                <w:spacing w:val="-9"/>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u</w:t>
            </w:r>
            <w:r>
              <w:rPr>
                <w:rFonts w:ascii="Calibri" w:eastAsia="Calibri" w:hAnsi="Calibri" w:cs="Calibri"/>
                <w:color w:val="494949"/>
                <w:sz w:val="20"/>
                <w:szCs w:val="20"/>
              </w:rPr>
              <w:t>r</w:t>
            </w:r>
            <w:r>
              <w:rPr>
                <w:rFonts w:ascii="Calibri" w:eastAsia="Calibri" w:hAnsi="Calibri" w:cs="Calibri"/>
                <w:color w:val="494949"/>
                <w:spacing w:val="-1"/>
                <w:sz w:val="20"/>
                <w:szCs w:val="20"/>
              </w:rPr>
              <w:t>v</w:t>
            </w:r>
            <w:r>
              <w:rPr>
                <w:rFonts w:ascii="Calibri" w:eastAsia="Calibri" w:hAnsi="Calibri" w:cs="Calibri"/>
                <w:color w:val="494949"/>
                <w:sz w:val="20"/>
                <w:szCs w:val="20"/>
              </w:rPr>
              <w:t>e</w:t>
            </w:r>
            <w:r>
              <w:rPr>
                <w:rFonts w:ascii="Calibri" w:eastAsia="Calibri" w:hAnsi="Calibri" w:cs="Calibri"/>
                <w:color w:val="494949"/>
                <w:spacing w:val="1"/>
                <w:sz w:val="20"/>
                <w:szCs w:val="20"/>
              </w:rPr>
              <w:t>y</w:t>
            </w:r>
            <w:r>
              <w:rPr>
                <w:rFonts w:ascii="Calibri" w:eastAsia="Calibri" w:hAnsi="Calibri" w:cs="Calibri"/>
                <w:color w:val="494949"/>
                <w:sz w:val="20"/>
                <w:szCs w:val="20"/>
              </w:rPr>
              <w:t>s</w:t>
            </w:r>
            <w:r>
              <w:rPr>
                <w:rFonts w:ascii="Times New Roman" w:hAnsi="Times New Roman"/>
                <w:color w:val="494949"/>
                <w:spacing w:val="-14"/>
                <w:sz w:val="20"/>
                <w:szCs w:val="20"/>
              </w:rPr>
              <w:t xml:space="preserve"> </w:t>
            </w:r>
            <w:r>
              <w:rPr>
                <w:rFonts w:ascii="Calibri" w:eastAsia="Calibri" w:hAnsi="Calibri" w:cs="Calibri"/>
                <w:color w:val="494949"/>
                <w:sz w:val="20"/>
                <w:szCs w:val="20"/>
              </w:rPr>
              <w:t>wi</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ho</w:t>
            </w:r>
            <w:r>
              <w:rPr>
                <w:rFonts w:ascii="Calibri" w:eastAsia="Calibri" w:hAnsi="Calibri" w:cs="Calibri"/>
                <w:color w:val="494949"/>
                <w:spacing w:val="1"/>
                <w:sz w:val="20"/>
                <w:szCs w:val="20"/>
              </w:rPr>
              <w:t>u</w:t>
            </w:r>
            <w:r>
              <w:rPr>
                <w:rFonts w:ascii="Calibri" w:eastAsia="Calibri" w:hAnsi="Calibri" w:cs="Calibri"/>
                <w:color w:val="494949"/>
                <w:sz w:val="20"/>
                <w:szCs w:val="20"/>
              </w:rPr>
              <w:t>t</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da</w:t>
            </w:r>
            <w:r>
              <w:rPr>
                <w:rFonts w:ascii="Calibri" w:eastAsia="Calibri" w:hAnsi="Calibri" w:cs="Calibri"/>
                <w:color w:val="494949"/>
                <w:spacing w:val="1"/>
                <w:sz w:val="20"/>
                <w:szCs w:val="20"/>
              </w:rPr>
              <w:t>t</w:t>
            </w:r>
            <w:r>
              <w:rPr>
                <w:rFonts w:ascii="Calibri" w:eastAsia="Calibri" w:hAnsi="Calibri" w:cs="Calibri"/>
                <w:color w:val="494949"/>
                <w:sz w:val="20"/>
                <w:szCs w:val="20"/>
              </w:rPr>
              <w:t>a</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t</w:t>
            </w:r>
            <w:r>
              <w:rPr>
                <w:rFonts w:ascii="Calibri" w:eastAsia="Calibri" w:hAnsi="Calibri" w:cs="Calibri"/>
                <w:color w:val="494949"/>
                <w:sz w:val="20"/>
                <w:szCs w:val="20"/>
              </w:rPr>
              <w:t>i</w:t>
            </w:r>
            <w:r>
              <w:rPr>
                <w:rFonts w:ascii="Calibri" w:eastAsia="Calibri" w:hAnsi="Calibri" w:cs="Calibri"/>
                <w:color w:val="494949"/>
                <w:spacing w:val="-3"/>
                <w:sz w:val="20"/>
                <w:szCs w:val="20"/>
              </w:rPr>
              <w:t>v</w:t>
            </w:r>
            <w:r>
              <w:rPr>
                <w:rFonts w:ascii="Calibri" w:eastAsia="Calibri" w:hAnsi="Calibri" w:cs="Calibri"/>
                <w:color w:val="494949"/>
                <w:sz w:val="20"/>
                <w:szCs w:val="20"/>
              </w:rPr>
              <w:t>e</w:t>
            </w:r>
            <w:r>
              <w:rPr>
                <w:rFonts w:ascii="Times New Roman" w:hAnsi="Times New Roman"/>
                <w:color w:val="494949"/>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i</w:t>
            </w:r>
            <w:r>
              <w:rPr>
                <w:rFonts w:ascii="Calibri" w:eastAsia="Calibri" w:hAnsi="Calibri" w:cs="Calibri"/>
                <w:color w:val="494949"/>
                <w:spacing w:val="-2"/>
                <w:sz w:val="20"/>
                <w:szCs w:val="20"/>
              </w:rPr>
              <w:t>rt</w:t>
            </w:r>
            <w:r>
              <w:rPr>
                <w:rFonts w:ascii="Calibri" w:eastAsia="Calibri" w:hAnsi="Calibri" w:cs="Calibri"/>
                <w:color w:val="494949"/>
                <w:sz w:val="20"/>
                <w:szCs w:val="20"/>
              </w:rPr>
              <w:t>h</w:t>
            </w:r>
            <w:r>
              <w:rPr>
                <w:rFonts w:ascii="Times New Roman" w:hAnsi="Times New Roman"/>
                <w:color w:val="494949"/>
                <w:spacing w:val="-7"/>
                <w:sz w:val="20"/>
                <w:szCs w:val="20"/>
              </w:rPr>
              <w:t xml:space="preserve"> </w:t>
            </w:r>
            <w:r>
              <w:rPr>
                <w:rFonts w:ascii="Calibri" w:eastAsia="Calibri" w:hAnsi="Calibri" w:cs="Calibri"/>
                <w:color w:val="494949"/>
                <w:spacing w:val="1"/>
                <w:sz w:val="20"/>
                <w:szCs w:val="20"/>
              </w:rPr>
              <w:t>h</w:t>
            </w:r>
            <w:r>
              <w:rPr>
                <w:rFonts w:ascii="Calibri" w:eastAsia="Calibri" w:hAnsi="Calibri" w:cs="Calibri"/>
                <w:color w:val="494949"/>
                <w:sz w:val="20"/>
                <w:szCs w:val="20"/>
              </w:rPr>
              <w:t>i</w:t>
            </w:r>
            <w:r>
              <w:rPr>
                <w:rFonts w:ascii="Calibri" w:eastAsia="Calibri" w:hAnsi="Calibri" w:cs="Calibri"/>
                <w:color w:val="494949"/>
                <w:spacing w:val="-3"/>
                <w:sz w:val="20"/>
                <w:szCs w:val="20"/>
              </w:rPr>
              <w:t>s</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o</w:t>
            </w:r>
            <w:r>
              <w:rPr>
                <w:rFonts w:ascii="Calibri" w:eastAsia="Calibri" w:hAnsi="Calibri" w:cs="Calibri"/>
                <w:color w:val="494949"/>
                <w:sz w:val="20"/>
                <w:szCs w:val="20"/>
              </w:rPr>
              <w:t>rie</w:t>
            </w:r>
            <w:r>
              <w:rPr>
                <w:rFonts w:ascii="Calibri" w:eastAsia="Calibri" w:hAnsi="Calibri" w:cs="Calibri"/>
                <w:color w:val="494949"/>
                <w:spacing w:val="-1"/>
                <w:sz w:val="20"/>
                <w:szCs w:val="20"/>
              </w:rPr>
              <w:t>s</w:t>
            </w:r>
            <w:r>
              <w:rPr>
                <w:rFonts w:ascii="Calibri" w:eastAsia="Calibri" w:hAnsi="Calibri" w:cs="Calibri"/>
                <w:color w:val="494949"/>
                <w:sz w:val="20"/>
                <w:szCs w:val="20"/>
              </w:rPr>
              <w:t>,</w:t>
            </w:r>
            <w:r>
              <w:rPr>
                <w:rFonts w:ascii="Times New Roman" w:hAnsi="Times New Roman"/>
                <w:color w:val="494949"/>
                <w:spacing w:val="-13"/>
                <w:sz w:val="20"/>
                <w:szCs w:val="20"/>
              </w:rPr>
              <w:t xml:space="preserve"> </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u</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at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o</w:t>
            </w:r>
            <w:r>
              <w:rPr>
                <w:rFonts w:ascii="Calibri" w:eastAsia="Calibri" w:hAnsi="Calibri" w:cs="Calibri"/>
                <w:color w:val="494949"/>
                <w:sz w:val="20"/>
                <w:szCs w:val="20"/>
              </w:rPr>
              <w:t>le</w:t>
            </w:r>
            <w:r>
              <w:rPr>
                <w:rFonts w:ascii="Calibri" w:eastAsia="Calibri" w:hAnsi="Calibri" w:cs="Calibri"/>
                <w:color w:val="494949"/>
                <w:spacing w:val="-1"/>
                <w:sz w:val="20"/>
                <w:szCs w:val="20"/>
              </w:rPr>
              <w:t>s</w:t>
            </w:r>
            <w:r>
              <w:rPr>
                <w:rFonts w:ascii="Calibri" w:eastAsia="Calibri" w:hAnsi="Calibri" w:cs="Calibri"/>
                <w:color w:val="494949"/>
                <w:sz w:val="20"/>
                <w:szCs w:val="20"/>
              </w:rPr>
              <w:t>ce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i</w:t>
            </w:r>
            <w:r>
              <w:rPr>
                <w:rFonts w:ascii="Calibri" w:eastAsia="Calibri" w:hAnsi="Calibri" w:cs="Calibri"/>
                <w:color w:val="494949"/>
                <w:sz w:val="20"/>
                <w:szCs w:val="20"/>
              </w:rPr>
              <w:t>r</w:t>
            </w:r>
            <w:r>
              <w:rPr>
                <w:rFonts w:ascii="Calibri" w:eastAsia="Calibri" w:hAnsi="Calibri" w:cs="Calibri"/>
                <w:color w:val="494949"/>
                <w:spacing w:val="-2"/>
                <w:sz w:val="20"/>
                <w:szCs w:val="20"/>
              </w:rPr>
              <w:t>t</w:t>
            </w:r>
            <w:r>
              <w:rPr>
                <w:rFonts w:ascii="Calibri" w:eastAsia="Calibri" w:hAnsi="Calibri" w:cs="Calibri"/>
                <w:color w:val="494949"/>
                <w:sz w:val="20"/>
                <w:szCs w:val="20"/>
              </w:rPr>
              <w:t>h</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at</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z w:val="20"/>
                <w:szCs w:val="20"/>
              </w:rPr>
              <w:t>is</w:t>
            </w:r>
            <w:r>
              <w:rPr>
                <w:rFonts w:ascii="Times New Roman" w:hAnsi="Times New Roman"/>
                <w:color w:val="494949"/>
                <w:spacing w:val="-6"/>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s</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at</w:t>
            </w:r>
            <w:r>
              <w:rPr>
                <w:rFonts w:ascii="Calibri" w:eastAsia="Calibri" w:hAnsi="Calibri" w:cs="Calibri"/>
                <w:color w:val="494949"/>
                <w:sz w:val="20"/>
                <w:szCs w:val="20"/>
              </w:rPr>
              <w:t>e</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5"/>
                <w:sz w:val="20"/>
                <w:szCs w:val="20"/>
              </w:rPr>
              <w:t xml:space="preserve"> </w:t>
            </w:r>
            <w:r>
              <w:rPr>
                <w:rFonts w:ascii="Calibri" w:eastAsia="Calibri" w:hAnsi="Calibri" w:cs="Calibri"/>
                <w:color w:val="494949"/>
                <w:spacing w:val="-5"/>
                <w:sz w:val="20"/>
                <w:szCs w:val="20"/>
              </w:rPr>
              <w:t>l</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s</w:t>
            </w:r>
            <w:r>
              <w:rPr>
                <w:rFonts w:ascii="Calibri" w:eastAsia="Calibri" w:hAnsi="Calibri" w:cs="Calibri"/>
                <w:color w:val="494949"/>
                <w:sz w:val="20"/>
                <w:szCs w:val="20"/>
              </w:rPr>
              <w:t>t</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i</w:t>
            </w:r>
            <w:r>
              <w:rPr>
                <w:rFonts w:ascii="Calibri" w:eastAsia="Calibri" w:hAnsi="Calibri" w:cs="Calibri"/>
                <w:color w:val="494949"/>
                <w:sz w:val="20"/>
                <w:szCs w:val="20"/>
              </w:rPr>
              <w:t>r</w:t>
            </w:r>
            <w:r>
              <w:rPr>
                <w:rFonts w:ascii="Calibri" w:eastAsia="Calibri" w:hAnsi="Calibri" w:cs="Calibri"/>
                <w:color w:val="494949"/>
                <w:spacing w:val="-2"/>
                <w:sz w:val="20"/>
                <w:szCs w:val="20"/>
              </w:rPr>
              <w:t>t</w:t>
            </w:r>
            <w:r>
              <w:rPr>
                <w:rFonts w:ascii="Calibri" w:eastAsia="Calibri" w:hAnsi="Calibri" w:cs="Calibri"/>
                <w:color w:val="494949"/>
                <w:sz w:val="20"/>
                <w:szCs w:val="20"/>
              </w:rPr>
              <w:t>h</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u</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b</w:t>
            </w:r>
            <w:r>
              <w:rPr>
                <w:rFonts w:ascii="Calibri" w:eastAsia="Calibri" w:hAnsi="Calibri" w:cs="Calibri"/>
                <w:color w:val="494949"/>
                <w:sz w:val="20"/>
                <w:szCs w:val="20"/>
              </w:rPr>
              <w:t>er</w:t>
            </w:r>
            <w:r>
              <w:rPr>
                <w:rFonts w:ascii="Times New Roman" w:hAnsi="Times New Roman"/>
                <w:color w:val="494949"/>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pacing w:val="4"/>
                <w:sz w:val="20"/>
                <w:szCs w:val="20"/>
              </w:rPr>
              <w:t>b</w:t>
            </w:r>
            <w:r>
              <w:rPr>
                <w:rFonts w:ascii="Calibri" w:eastAsia="Calibri" w:hAnsi="Calibri" w:cs="Calibri"/>
                <w:color w:val="494949"/>
                <w:spacing w:val="-5"/>
                <w:sz w:val="20"/>
                <w:szCs w:val="20"/>
              </w:rPr>
              <w:t>i</w:t>
            </w:r>
            <w:r>
              <w:rPr>
                <w:rFonts w:ascii="Calibri" w:eastAsia="Calibri" w:hAnsi="Calibri" w:cs="Calibri"/>
                <w:color w:val="494949"/>
                <w:spacing w:val="3"/>
                <w:sz w:val="20"/>
                <w:szCs w:val="20"/>
              </w:rPr>
              <w:t>r</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s</w:t>
            </w:r>
            <w:r>
              <w:rPr>
                <w:rFonts w:ascii="Times New Roman" w:hAnsi="Times New Roman"/>
                <w:color w:val="494949"/>
                <w:spacing w:val="-13"/>
                <w:sz w:val="20"/>
                <w:szCs w:val="20"/>
              </w:rPr>
              <w:t xml:space="preserve"> </w:t>
            </w:r>
            <w:r>
              <w:rPr>
                <w:rFonts w:ascii="Calibri" w:eastAsia="Calibri" w:hAnsi="Calibri" w:cs="Calibri"/>
                <w:color w:val="494949"/>
                <w:sz w:val="20"/>
                <w:szCs w:val="20"/>
              </w:rPr>
              <w:t>in</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3"/>
                <w:sz w:val="20"/>
                <w:szCs w:val="20"/>
              </w:rPr>
              <w:t>1</w:t>
            </w:r>
            <w:r>
              <w:rPr>
                <w:rFonts w:ascii="Calibri" w:eastAsia="Calibri" w:hAnsi="Calibri" w:cs="Calibri"/>
                <w:color w:val="494949"/>
                <w:sz w:val="20"/>
                <w:szCs w:val="20"/>
              </w:rPr>
              <w:t>2</w:t>
            </w:r>
            <w:r>
              <w:rPr>
                <w:rFonts w:ascii="Times New Roman" w:hAnsi="Times New Roman"/>
                <w:color w:val="494949"/>
                <w:spacing w:val="-9"/>
                <w:sz w:val="20"/>
                <w:szCs w:val="20"/>
              </w:rPr>
              <w:t xml:space="preserve"> </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t</w:t>
            </w:r>
            <w:r>
              <w:rPr>
                <w:rFonts w:ascii="Calibri" w:eastAsia="Calibri" w:hAnsi="Calibri" w:cs="Calibri"/>
                <w:color w:val="494949"/>
                <w:spacing w:val="4"/>
                <w:sz w:val="20"/>
                <w:szCs w:val="20"/>
              </w:rPr>
              <w:t>h</w:t>
            </w:r>
            <w:r>
              <w:rPr>
                <w:rFonts w:ascii="Calibri" w:eastAsia="Calibri" w:hAnsi="Calibri" w:cs="Calibri"/>
                <w:color w:val="494949"/>
                <w:sz w:val="20"/>
                <w:szCs w:val="20"/>
              </w:rPr>
              <w:t>s</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r</w:t>
            </w:r>
            <w:r>
              <w:rPr>
                <w:rFonts w:ascii="Calibri" w:eastAsia="Calibri" w:hAnsi="Calibri" w:cs="Calibri"/>
                <w:color w:val="494949"/>
                <w:sz w:val="20"/>
                <w:szCs w:val="20"/>
              </w:rPr>
              <w:t>ec</w:t>
            </w:r>
            <w:r>
              <w:rPr>
                <w:rFonts w:ascii="Calibri" w:eastAsia="Calibri" w:hAnsi="Calibri" w:cs="Calibri"/>
                <w:color w:val="494949"/>
                <w:spacing w:val="-3"/>
                <w:sz w:val="20"/>
                <w:szCs w:val="20"/>
              </w:rPr>
              <w:t>e</w:t>
            </w:r>
            <w:r>
              <w:rPr>
                <w:rFonts w:ascii="Calibri" w:eastAsia="Calibri" w:hAnsi="Calibri" w:cs="Calibri"/>
                <w:color w:val="494949"/>
                <w:spacing w:val="4"/>
                <w:sz w:val="20"/>
                <w:szCs w:val="20"/>
              </w:rPr>
              <w:t>d</w:t>
            </w:r>
            <w:r>
              <w:rPr>
                <w:rFonts w:ascii="Calibri" w:eastAsia="Calibri" w:hAnsi="Calibri" w:cs="Calibri"/>
                <w:color w:val="494949"/>
                <w:spacing w:val="-5"/>
                <w:sz w:val="20"/>
                <w:szCs w:val="20"/>
              </w:rPr>
              <w:t>i</w:t>
            </w:r>
            <w:r>
              <w:rPr>
                <w:rFonts w:ascii="Calibri" w:eastAsia="Calibri" w:hAnsi="Calibri" w:cs="Calibri"/>
                <w:color w:val="494949"/>
                <w:spacing w:val="4"/>
                <w:sz w:val="20"/>
                <w:szCs w:val="20"/>
              </w:rPr>
              <w:t>n</w:t>
            </w:r>
            <w:r>
              <w:rPr>
                <w:rFonts w:ascii="Calibri" w:eastAsia="Calibri" w:hAnsi="Calibri" w:cs="Calibri"/>
                <w:color w:val="494949"/>
                <w:sz w:val="20"/>
                <w:szCs w:val="20"/>
              </w:rPr>
              <w:t>g</w:t>
            </w:r>
            <w:r>
              <w:rPr>
                <w:rFonts w:ascii="Times New Roman" w:hAnsi="Times New Roman"/>
                <w:color w:val="494949"/>
                <w:spacing w:val="-1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4"/>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u</w:t>
            </w:r>
            <w:r>
              <w:rPr>
                <w:rFonts w:ascii="Calibri" w:eastAsia="Calibri" w:hAnsi="Calibri" w:cs="Calibri"/>
                <w:color w:val="494949"/>
                <w:sz w:val="20"/>
                <w:szCs w:val="20"/>
              </w:rPr>
              <w:t>r</w:t>
            </w:r>
            <w:r>
              <w:rPr>
                <w:rFonts w:ascii="Calibri" w:eastAsia="Calibri" w:hAnsi="Calibri" w:cs="Calibri"/>
                <w:color w:val="494949"/>
                <w:spacing w:val="-1"/>
                <w:sz w:val="20"/>
                <w:szCs w:val="20"/>
              </w:rPr>
              <w:t>v</w:t>
            </w:r>
            <w:r>
              <w:rPr>
                <w:rFonts w:ascii="Calibri" w:eastAsia="Calibri" w:hAnsi="Calibri" w:cs="Calibri"/>
                <w:color w:val="494949"/>
                <w:sz w:val="20"/>
                <w:szCs w:val="20"/>
              </w:rPr>
              <w:t>e</w:t>
            </w:r>
            <w:r>
              <w:rPr>
                <w:rFonts w:ascii="Calibri" w:eastAsia="Calibri" w:hAnsi="Calibri" w:cs="Calibri"/>
                <w:color w:val="494949"/>
                <w:spacing w:val="1"/>
                <w:sz w:val="20"/>
                <w:szCs w:val="20"/>
              </w:rPr>
              <w:t>y</w:t>
            </w:r>
            <w:r>
              <w:rPr>
                <w:rFonts w:ascii="Calibri" w:eastAsia="Calibri" w:hAnsi="Calibri" w:cs="Calibri"/>
                <w:color w:val="494949"/>
                <w:sz w:val="20"/>
                <w:szCs w:val="20"/>
              </w:rPr>
              <w:t>.</w:t>
            </w:r>
          </w:p>
          <w:p w14:paraId="4AA5C346" w14:textId="77777777" w:rsidR="008A5C9E" w:rsidRDefault="008A5C9E" w:rsidP="00FA4924">
            <w:pPr>
              <w:pStyle w:val="MText"/>
            </w:pPr>
          </w:p>
          <w:p w14:paraId="6259A467" w14:textId="21E012FF" w:rsidR="00FA4924" w:rsidRDefault="008A5C9E" w:rsidP="00FA4924">
            <w:pPr>
              <w:pStyle w:val="MText"/>
              <w:rPr>
                <w:rFonts w:ascii="Calibri" w:eastAsia="Calibri" w:hAnsi="Calibri" w:cs="Calibri"/>
                <w:color w:val="494949"/>
              </w:rPr>
            </w:pPr>
            <w:r>
              <w:rPr>
                <w:rFonts w:ascii="Calibri" w:eastAsia="Calibri" w:hAnsi="Calibri" w:cs="Calibri"/>
                <w:color w:val="494949"/>
                <w:spacing w:val="1"/>
              </w:rPr>
              <w:t>W</w:t>
            </w:r>
            <w:r>
              <w:rPr>
                <w:rFonts w:ascii="Calibri" w:eastAsia="Calibri" w:hAnsi="Calibri" w:cs="Calibri"/>
                <w:color w:val="494949"/>
                <w:spacing w:val="-2"/>
              </w:rPr>
              <w:t>it</w:t>
            </w:r>
            <w:r>
              <w:rPr>
                <w:rFonts w:ascii="Calibri" w:eastAsia="Calibri" w:hAnsi="Calibri" w:cs="Calibri"/>
                <w:color w:val="494949"/>
              </w:rPr>
              <w:t>h</w:t>
            </w:r>
            <w:r>
              <w:rPr>
                <w:rFonts w:ascii="Times New Roman" w:hAnsi="Times New Roman"/>
                <w:color w:val="494949"/>
                <w:spacing w:val="-7"/>
              </w:rPr>
              <w:t xml:space="preserve"> </w:t>
            </w:r>
            <w:r>
              <w:rPr>
                <w:rFonts w:ascii="Calibri" w:eastAsia="Calibri" w:hAnsi="Calibri" w:cs="Calibri"/>
                <w:color w:val="494949"/>
              </w:rPr>
              <w:t>ce</w:t>
            </w:r>
            <w:r>
              <w:rPr>
                <w:rFonts w:ascii="Calibri" w:eastAsia="Calibri" w:hAnsi="Calibri" w:cs="Calibri"/>
                <w:color w:val="494949"/>
                <w:spacing w:val="1"/>
              </w:rPr>
              <w:t>n</w:t>
            </w:r>
            <w:r>
              <w:rPr>
                <w:rFonts w:ascii="Calibri" w:eastAsia="Calibri" w:hAnsi="Calibri" w:cs="Calibri"/>
                <w:color w:val="494949"/>
                <w:spacing w:val="-3"/>
              </w:rPr>
              <w:t>s</w:t>
            </w:r>
            <w:r>
              <w:rPr>
                <w:rFonts w:ascii="Calibri" w:eastAsia="Calibri" w:hAnsi="Calibri" w:cs="Calibri"/>
                <w:color w:val="494949"/>
                <w:spacing w:val="1"/>
              </w:rPr>
              <w:t>u</w:t>
            </w:r>
            <w:r>
              <w:rPr>
                <w:rFonts w:ascii="Calibri" w:eastAsia="Calibri" w:hAnsi="Calibri" w:cs="Calibri"/>
                <w:color w:val="494949"/>
              </w:rPr>
              <w:t>s</w:t>
            </w:r>
            <w:r>
              <w:rPr>
                <w:rFonts w:ascii="Times New Roman" w:hAnsi="Times New Roman"/>
                <w:color w:val="494949"/>
                <w:spacing w:val="-13"/>
              </w:rPr>
              <w:t xml:space="preserve"> </w:t>
            </w:r>
            <w:r>
              <w:rPr>
                <w:rFonts w:ascii="Calibri" w:eastAsia="Calibri" w:hAnsi="Calibri" w:cs="Calibri"/>
                <w:color w:val="494949"/>
                <w:spacing w:val="-1"/>
              </w:rPr>
              <w:t>d</w:t>
            </w:r>
            <w:r>
              <w:rPr>
                <w:rFonts w:ascii="Calibri" w:eastAsia="Calibri" w:hAnsi="Calibri" w:cs="Calibri"/>
                <w:color w:val="494949"/>
                <w:spacing w:val="1"/>
              </w:rPr>
              <w:t>a</w:t>
            </w:r>
            <w:r>
              <w:rPr>
                <w:rFonts w:ascii="Calibri" w:eastAsia="Calibri" w:hAnsi="Calibri" w:cs="Calibri"/>
                <w:color w:val="494949"/>
                <w:spacing w:val="-2"/>
              </w:rPr>
              <w:t>t</w:t>
            </w:r>
            <w:r>
              <w:rPr>
                <w:rFonts w:ascii="Calibri" w:eastAsia="Calibri" w:hAnsi="Calibri" w:cs="Calibri"/>
                <w:color w:val="494949"/>
                <w:spacing w:val="1"/>
              </w:rPr>
              <w:t>a</w:t>
            </w:r>
            <w:r>
              <w:rPr>
                <w:rFonts w:ascii="Calibri" w:eastAsia="Calibri" w:hAnsi="Calibri" w:cs="Calibri"/>
                <w:color w:val="494949"/>
              </w:rPr>
              <w:t>,</w:t>
            </w:r>
            <w:r>
              <w:rPr>
                <w:rFonts w:ascii="Times New Roman" w:hAnsi="Times New Roman"/>
                <w:color w:val="494949"/>
                <w:spacing w:val="-10"/>
              </w:rPr>
              <w:t xml:space="preserve"> </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10"/>
              </w:rPr>
              <w:t xml:space="preserve"> </w:t>
            </w:r>
            <w:r>
              <w:rPr>
                <w:rFonts w:ascii="Calibri" w:eastAsia="Calibri" w:hAnsi="Calibri" w:cs="Calibri"/>
                <w:color w:val="494949"/>
                <w:spacing w:val="1"/>
              </w:rPr>
              <w:t>a</w:t>
            </w:r>
            <w:r>
              <w:rPr>
                <w:rFonts w:ascii="Calibri" w:eastAsia="Calibri" w:hAnsi="Calibri" w:cs="Calibri"/>
                <w:color w:val="494949"/>
                <w:spacing w:val="-1"/>
              </w:rPr>
              <w:t>d</w:t>
            </w:r>
            <w:r>
              <w:rPr>
                <w:rFonts w:ascii="Calibri" w:eastAsia="Calibri" w:hAnsi="Calibri" w:cs="Calibri"/>
                <w:color w:val="494949"/>
                <w:spacing w:val="1"/>
              </w:rPr>
              <w:t>o</w:t>
            </w:r>
            <w:r>
              <w:rPr>
                <w:rFonts w:ascii="Calibri" w:eastAsia="Calibri" w:hAnsi="Calibri" w:cs="Calibri"/>
                <w:color w:val="494949"/>
              </w:rPr>
              <w:t>le</w:t>
            </w:r>
            <w:r>
              <w:rPr>
                <w:rFonts w:ascii="Calibri" w:eastAsia="Calibri" w:hAnsi="Calibri" w:cs="Calibri"/>
                <w:color w:val="494949"/>
                <w:spacing w:val="-1"/>
              </w:rPr>
              <w:t>s</w:t>
            </w:r>
            <w:r>
              <w:rPr>
                <w:rFonts w:ascii="Calibri" w:eastAsia="Calibri" w:hAnsi="Calibri" w:cs="Calibri"/>
                <w:color w:val="494949"/>
                <w:spacing w:val="-2"/>
              </w:rPr>
              <w:t>c</w:t>
            </w:r>
            <w:r>
              <w:rPr>
                <w:rFonts w:ascii="Calibri" w:eastAsia="Calibri" w:hAnsi="Calibri" w:cs="Calibri"/>
                <w:color w:val="494949"/>
                <w:spacing w:val="2"/>
              </w:rPr>
              <w:t>e</w:t>
            </w:r>
            <w:r>
              <w:rPr>
                <w:rFonts w:ascii="Calibri" w:eastAsia="Calibri" w:hAnsi="Calibri" w:cs="Calibri"/>
                <w:color w:val="494949"/>
                <w:spacing w:val="-1"/>
              </w:rPr>
              <w:t>n</w:t>
            </w:r>
            <w:r>
              <w:rPr>
                <w:rFonts w:ascii="Calibri" w:eastAsia="Calibri" w:hAnsi="Calibri" w:cs="Calibri"/>
                <w:color w:val="494949"/>
              </w:rPr>
              <w:t>t</w:t>
            </w:r>
            <w:r>
              <w:rPr>
                <w:rFonts w:ascii="Times New Roman" w:hAnsi="Times New Roman"/>
                <w:color w:val="494949"/>
                <w:spacing w:val="-15"/>
              </w:rPr>
              <w:t xml:space="preserve"> </w:t>
            </w:r>
            <w:r>
              <w:rPr>
                <w:rFonts w:ascii="Calibri" w:eastAsia="Calibri" w:hAnsi="Calibri" w:cs="Calibri"/>
                <w:color w:val="494949"/>
                <w:spacing w:val="1"/>
              </w:rPr>
              <w:t>b</w:t>
            </w:r>
            <w:r>
              <w:rPr>
                <w:rFonts w:ascii="Calibri" w:eastAsia="Calibri" w:hAnsi="Calibri" w:cs="Calibri"/>
                <w:color w:val="494949"/>
                <w:spacing w:val="-2"/>
              </w:rPr>
              <w:t>i</w:t>
            </w:r>
            <w:r>
              <w:rPr>
                <w:rFonts w:ascii="Calibri" w:eastAsia="Calibri" w:hAnsi="Calibri" w:cs="Calibri"/>
                <w:color w:val="494949"/>
              </w:rPr>
              <w:t>r</w:t>
            </w:r>
            <w:r>
              <w:rPr>
                <w:rFonts w:ascii="Calibri" w:eastAsia="Calibri" w:hAnsi="Calibri" w:cs="Calibri"/>
                <w:color w:val="494949"/>
                <w:spacing w:val="-2"/>
              </w:rPr>
              <w:t>t</w:t>
            </w:r>
            <w:r>
              <w:rPr>
                <w:rFonts w:ascii="Calibri" w:eastAsia="Calibri" w:hAnsi="Calibri" w:cs="Calibri"/>
                <w:color w:val="494949"/>
              </w:rPr>
              <w:t>h</w:t>
            </w:r>
            <w:r>
              <w:rPr>
                <w:rFonts w:ascii="Times New Roman" w:hAnsi="Times New Roman"/>
                <w:color w:val="494949"/>
                <w:spacing w:val="-10"/>
              </w:rPr>
              <w:t xml:space="preserve"> </w:t>
            </w:r>
            <w:r>
              <w:rPr>
                <w:rFonts w:ascii="Calibri" w:eastAsia="Calibri" w:hAnsi="Calibri" w:cs="Calibri"/>
                <w:color w:val="494949"/>
              </w:rPr>
              <w:t>r</w:t>
            </w:r>
            <w:r>
              <w:rPr>
                <w:rFonts w:ascii="Calibri" w:eastAsia="Calibri" w:hAnsi="Calibri" w:cs="Calibri"/>
                <w:color w:val="494949"/>
                <w:spacing w:val="-1"/>
              </w:rPr>
              <w:t>a</w:t>
            </w:r>
            <w:r>
              <w:rPr>
                <w:rFonts w:ascii="Calibri" w:eastAsia="Calibri" w:hAnsi="Calibri" w:cs="Calibri"/>
                <w:color w:val="494949"/>
                <w:spacing w:val="1"/>
              </w:rPr>
              <w:t>t</w:t>
            </w:r>
            <w:r>
              <w:rPr>
                <w:rFonts w:ascii="Calibri" w:eastAsia="Calibri" w:hAnsi="Calibri" w:cs="Calibri"/>
                <w:color w:val="494949"/>
              </w:rPr>
              <w:t>e</w:t>
            </w:r>
            <w:r>
              <w:rPr>
                <w:rFonts w:ascii="Times New Roman" w:hAnsi="Times New Roman"/>
                <w:color w:val="494949"/>
                <w:spacing w:val="-8"/>
              </w:rPr>
              <w:t xml:space="preserve"> </w:t>
            </w:r>
            <w:r>
              <w:rPr>
                <w:rFonts w:ascii="Calibri" w:eastAsia="Calibri" w:hAnsi="Calibri" w:cs="Calibri"/>
                <w:color w:val="494949"/>
              </w:rPr>
              <w:t>is</w:t>
            </w:r>
            <w:r>
              <w:rPr>
                <w:rFonts w:ascii="Times New Roman" w:hAnsi="Times New Roman"/>
                <w:color w:val="494949"/>
                <w:spacing w:val="-6"/>
              </w:rPr>
              <w:t xml:space="preserve"> </w:t>
            </w:r>
            <w:r>
              <w:rPr>
                <w:rFonts w:ascii="Calibri" w:eastAsia="Calibri" w:hAnsi="Calibri" w:cs="Calibri"/>
                <w:color w:val="494949"/>
                <w:spacing w:val="-2"/>
              </w:rPr>
              <w:t>c</w:t>
            </w:r>
            <w:r>
              <w:rPr>
                <w:rFonts w:ascii="Calibri" w:eastAsia="Calibri" w:hAnsi="Calibri" w:cs="Calibri"/>
                <w:color w:val="494949"/>
                <w:spacing w:val="1"/>
              </w:rPr>
              <w:t>o</w:t>
            </w:r>
            <w:r>
              <w:rPr>
                <w:rFonts w:ascii="Calibri" w:eastAsia="Calibri" w:hAnsi="Calibri" w:cs="Calibri"/>
                <w:color w:val="494949"/>
                <w:spacing w:val="-3"/>
              </w:rPr>
              <w:t>m</w:t>
            </w:r>
            <w:r>
              <w:rPr>
                <w:rFonts w:ascii="Calibri" w:eastAsia="Calibri" w:hAnsi="Calibri" w:cs="Calibri"/>
                <w:color w:val="494949"/>
                <w:spacing w:val="-1"/>
              </w:rPr>
              <w:t>pu</w:t>
            </w:r>
            <w:r>
              <w:rPr>
                <w:rFonts w:ascii="Calibri" w:eastAsia="Calibri" w:hAnsi="Calibri" w:cs="Calibri"/>
                <w:color w:val="494949"/>
                <w:spacing w:val="1"/>
              </w:rPr>
              <w:t>t</w:t>
            </w:r>
            <w:r>
              <w:rPr>
                <w:rFonts w:ascii="Calibri" w:eastAsia="Calibri" w:hAnsi="Calibri" w:cs="Calibri"/>
                <w:color w:val="494949"/>
                <w:spacing w:val="-3"/>
              </w:rPr>
              <w:t>e</w:t>
            </w:r>
            <w:r>
              <w:rPr>
                <w:rFonts w:ascii="Calibri" w:eastAsia="Calibri" w:hAnsi="Calibri" w:cs="Calibri"/>
                <w:color w:val="494949"/>
              </w:rPr>
              <w:t>d</w:t>
            </w:r>
            <w:r>
              <w:rPr>
                <w:rFonts w:ascii="Times New Roman" w:hAnsi="Times New Roman"/>
                <w:color w:val="494949"/>
                <w:spacing w:val="-14"/>
              </w:rPr>
              <w:t xml:space="preserve"> </w:t>
            </w:r>
            <w:r>
              <w:rPr>
                <w:rFonts w:ascii="Calibri" w:eastAsia="Calibri" w:hAnsi="Calibri" w:cs="Calibri"/>
                <w:color w:val="494949"/>
                <w:spacing w:val="-1"/>
              </w:rPr>
              <w:t>o</w:t>
            </w:r>
            <w:r>
              <w:rPr>
                <w:rFonts w:ascii="Calibri" w:eastAsia="Calibri" w:hAnsi="Calibri" w:cs="Calibri"/>
                <w:color w:val="494949"/>
              </w:rPr>
              <w:t>n</w:t>
            </w:r>
            <w:r>
              <w:rPr>
                <w:rFonts w:ascii="Times New Roman" w:hAnsi="Times New Roman"/>
                <w:color w:val="494949"/>
                <w:spacing w:val="-8"/>
              </w:rPr>
              <w:t xml:space="preserve"> </w:t>
            </w:r>
            <w:r>
              <w:rPr>
                <w:rFonts w:ascii="Calibri" w:eastAsia="Calibri" w:hAnsi="Calibri" w:cs="Calibri"/>
                <w:color w:val="494949"/>
                <w:spacing w:val="1"/>
              </w:rPr>
              <w:t>th</w:t>
            </w:r>
            <w:r>
              <w:rPr>
                <w:rFonts w:ascii="Calibri" w:eastAsia="Calibri" w:hAnsi="Calibri" w:cs="Calibri"/>
                <w:color w:val="494949"/>
              </w:rPr>
              <w:t>e</w:t>
            </w:r>
            <w:r>
              <w:rPr>
                <w:rFonts w:ascii="Times New Roman" w:hAnsi="Times New Roman"/>
                <w:color w:val="494949"/>
                <w:spacing w:val="-13"/>
              </w:rPr>
              <w:t xml:space="preserve"> </w:t>
            </w:r>
            <w:r>
              <w:rPr>
                <w:rFonts w:ascii="Calibri" w:eastAsia="Calibri" w:hAnsi="Calibri" w:cs="Calibri"/>
                <w:color w:val="494949"/>
                <w:spacing w:val="-1"/>
              </w:rPr>
              <w:t>b</w:t>
            </w:r>
            <w:r>
              <w:rPr>
                <w:rFonts w:ascii="Calibri" w:eastAsia="Calibri" w:hAnsi="Calibri" w:cs="Calibri"/>
                <w:color w:val="494949"/>
                <w:spacing w:val="3"/>
              </w:rPr>
              <w:t>a</w:t>
            </w:r>
            <w:r>
              <w:rPr>
                <w:rFonts w:ascii="Calibri" w:eastAsia="Calibri" w:hAnsi="Calibri" w:cs="Calibri"/>
                <w:color w:val="494949"/>
                <w:spacing w:val="-1"/>
              </w:rPr>
              <w:t>s</w:t>
            </w:r>
            <w:r>
              <w:rPr>
                <w:rFonts w:ascii="Calibri" w:eastAsia="Calibri" w:hAnsi="Calibri" w:cs="Calibri"/>
                <w:color w:val="494949"/>
              </w:rPr>
              <w:t>is</w:t>
            </w:r>
            <w:r>
              <w:rPr>
                <w:rFonts w:ascii="Times New Roman" w:hAnsi="Times New Roman"/>
                <w:color w:val="494949"/>
                <w:spacing w:val="-12"/>
              </w:rPr>
              <w:t xml:space="preserve"> </w:t>
            </w:r>
            <w:r>
              <w:rPr>
                <w:rFonts w:ascii="Calibri" w:eastAsia="Calibri" w:hAnsi="Calibri" w:cs="Calibri"/>
                <w:color w:val="494949"/>
                <w:spacing w:val="1"/>
              </w:rPr>
              <w:t>o</w:t>
            </w:r>
            <w:r>
              <w:rPr>
                <w:rFonts w:ascii="Calibri" w:eastAsia="Calibri" w:hAnsi="Calibri" w:cs="Calibri"/>
                <w:color w:val="494949"/>
              </w:rPr>
              <w:t>f</w:t>
            </w:r>
            <w:r>
              <w:rPr>
                <w:rFonts w:ascii="Times New Roman" w:hAnsi="Times New Roman"/>
                <w:color w:val="494949"/>
                <w:spacing w:val="-9"/>
              </w:rPr>
              <w:t xml:space="preserve"> </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10"/>
              </w:rPr>
              <w:t xml:space="preserve"> </w:t>
            </w:r>
            <w:r>
              <w:rPr>
                <w:rFonts w:ascii="Calibri" w:eastAsia="Calibri" w:hAnsi="Calibri" w:cs="Calibri"/>
                <w:color w:val="494949"/>
                <w:spacing w:val="1"/>
              </w:rPr>
              <w:t>d</w:t>
            </w:r>
            <w:r>
              <w:rPr>
                <w:rFonts w:ascii="Calibri" w:eastAsia="Calibri" w:hAnsi="Calibri" w:cs="Calibri"/>
                <w:color w:val="494949"/>
                <w:spacing w:val="-1"/>
              </w:rPr>
              <w:t>a</w:t>
            </w:r>
            <w:r>
              <w:rPr>
                <w:rFonts w:ascii="Calibri" w:eastAsia="Calibri" w:hAnsi="Calibri" w:cs="Calibri"/>
                <w:color w:val="494949"/>
                <w:spacing w:val="-2"/>
              </w:rPr>
              <w:t>t</w:t>
            </w:r>
            <w:r>
              <w:rPr>
                <w:rFonts w:ascii="Calibri" w:eastAsia="Calibri" w:hAnsi="Calibri" w:cs="Calibri"/>
                <w:color w:val="494949"/>
              </w:rPr>
              <w:t>e</w:t>
            </w:r>
            <w:r>
              <w:rPr>
                <w:rFonts w:ascii="Times New Roman" w:hAnsi="Times New Roman"/>
                <w:color w:val="494949"/>
                <w:spacing w:val="-9"/>
              </w:rPr>
              <w:t xml:space="preserve"> </w:t>
            </w:r>
            <w:r>
              <w:rPr>
                <w:rFonts w:ascii="Calibri" w:eastAsia="Calibri" w:hAnsi="Calibri" w:cs="Calibri"/>
                <w:color w:val="494949"/>
                <w:spacing w:val="1"/>
              </w:rPr>
              <w:t>o</w:t>
            </w:r>
            <w:r>
              <w:rPr>
                <w:rFonts w:ascii="Calibri" w:eastAsia="Calibri" w:hAnsi="Calibri" w:cs="Calibri"/>
                <w:color w:val="494949"/>
              </w:rPr>
              <w:t>f</w:t>
            </w:r>
            <w:r>
              <w:rPr>
                <w:rFonts w:ascii="Times New Roman" w:hAnsi="Times New Roman"/>
                <w:color w:val="494949"/>
                <w:spacing w:val="-7"/>
              </w:rPr>
              <w:t xml:space="preserve"> </w:t>
            </w:r>
            <w:r>
              <w:rPr>
                <w:rFonts w:ascii="Calibri" w:eastAsia="Calibri" w:hAnsi="Calibri" w:cs="Calibri"/>
                <w:color w:val="494949"/>
                <w:spacing w:val="-2"/>
              </w:rPr>
              <w:t>l</w:t>
            </w:r>
            <w:r>
              <w:rPr>
                <w:rFonts w:ascii="Calibri" w:eastAsia="Calibri" w:hAnsi="Calibri" w:cs="Calibri"/>
                <w:color w:val="494949"/>
                <w:spacing w:val="1"/>
              </w:rPr>
              <w:t>a</w:t>
            </w:r>
            <w:r>
              <w:rPr>
                <w:rFonts w:ascii="Calibri" w:eastAsia="Calibri" w:hAnsi="Calibri" w:cs="Calibri"/>
                <w:color w:val="494949"/>
                <w:spacing w:val="-3"/>
              </w:rPr>
              <w:t>s</w:t>
            </w:r>
            <w:r>
              <w:rPr>
                <w:rFonts w:ascii="Calibri" w:eastAsia="Calibri" w:hAnsi="Calibri" w:cs="Calibri"/>
                <w:color w:val="494949"/>
              </w:rPr>
              <w:t>t</w:t>
            </w:r>
            <w:r>
              <w:rPr>
                <w:rFonts w:ascii="Times New Roman" w:hAnsi="Times New Roman"/>
                <w:color w:val="494949"/>
                <w:spacing w:val="-9"/>
              </w:rPr>
              <w:t xml:space="preserve"> </w:t>
            </w:r>
            <w:r>
              <w:rPr>
                <w:rFonts w:ascii="Calibri" w:eastAsia="Calibri" w:hAnsi="Calibri" w:cs="Calibri"/>
                <w:color w:val="494949"/>
                <w:spacing w:val="4"/>
              </w:rPr>
              <w:t>b</w:t>
            </w:r>
            <w:r>
              <w:rPr>
                <w:rFonts w:ascii="Calibri" w:eastAsia="Calibri" w:hAnsi="Calibri" w:cs="Calibri"/>
                <w:color w:val="494949"/>
                <w:spacing w:val="-2"/>
              </w:rPr>
              <w:t>i</w:t>
            </w:r>
            <w:r>
              <w:rPr>
                <w:rFonts w:ascii="Calibri" w:eastAsia="Calibri" w:hAnsi="Calibri" w:cs="Calibri"/>
                <w:color w:val="494949"/>
              </w:rPr>
              <w:t>r</w:t>
            </w:r>
            <w:r>
              <w:rPr>
                <w:rFonts w:ascii="Calibri" w:eastAsia="Calibri" w:hAnsi="Calibri" w:cs="Calibri"/>
                <w:color w:val="494949"/>
                <w:spacing w:val="-2"/>
              </w:rPr>
              <w:t>t</w:t>
            </w:r>
            <w:r>
              <w:rPr>
                <w:rFonts w:ascii="Calibri" w:eastAsia="Calibri" w:hAnsi="Calibri" w:cs="Calibri"/>
                <w:color w:val="494949"/>
              </w:rPr>
              <w:t>h</w:t>
            </w:r>
            <w:r>
              <w:rPr>
                <w:rFonts w:ascii="Times New Roman" w:hAnsi="Times New Roman"/>
                <w:color w:val="494949"/>
                <w:spacing w:val="-10"/>
              </w:rPr>
              <w:t xml:space="preserve"> </w:t>
            </w:r>
            <w:r>
              <w:rPr>
                <w:rFonts w:ascii="Calibri" w:eastAsia="Calibri" w:hAnsi="Calibri" w:cs="Calibri"/>
                <w:color w:val="494949"/>
                <w:spacing w:val="1"/>
              </w:rPr>
              <w:t>o</w:t>
            </w:r>
            <w:r>
              <w:rPr>
                <w:rFonts w:ascii="Calibri" w:eastAsia="Calibri" w:hAnsi="Calibri" w:cs="Calibri"/>
                <w:color w:val="494949"/>
              </w:rPr>
              <w:t>r</w:t>
            </w:r>
            <w:r>
              <w:rPr>
                <w:rFonts w:ascii="Times New Roman" w:hAnsi="Times New Roman"/>
                <w:color w:val="494949"/>
                <w:spacing w:val="-8"/>
              </w:rPr>
              <w:t xml:space="preserve"> </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rPr>
              <w:t xml:space="preserve"> </w:t>
            </w:r>
            <w:r>
              <w:rPr>
                <w:rFonts w:ascii="Calibri" w:eastAsia="Calibri" w:hAnsi="Calibri" w:cs="Calibri"/>
                <w:color w:val="494949"/>
                <w:spacing w:val="-1"/>
              </w:rPr>
              <w:t>n</w:t>
            </w:r>
            <w:r>
              <w:rPr>
                <w:rFonts w:ascii="Calibri" w:eastAsia="Calibri" w:hAnsi="Calibri" w:cs="Calibri"/>
                <w:color w:val="494949"/>
                <w:spacing w:val="1"/>
              </w:rPr>
              <w:t>u</w:t>
            </w:r>
            <w:r>
              <w:rPr>
                <w:rFonts w:ascii="Calibri" w:eastAsia="Calibri" w:hAnsi="Calibri" w:cs="Calibri"/>
                <w:color w:val="494949"/>
                <w:spacing w:val="-3"/>
              </w:rPr>
              <w:t>m</w:t>
            </w:r>
            <w:r>
              <w:rPr>
                <w:rFonts w:ascii="Calibri" w:eastAsia="Calibri" w:hAnsi="Calibri" w:cs="Calibri"/>
                <w:color w:val="494949"/>
                <w:spacing w:val="1"/>
              </w:rPr>
              <w:t>b</w:t>
            </w:r>
            <w:r>
              <w:rPr>
                <w:rFonts w:ascii="Calibri" w:eastAsia="Calibri" w:hAnsi="Calibri" w:cs="Calibri"/>
                <w:color w:val="494949"/>
              </w:rPr>
              <w:t>er</w:t>
            </w:r>
            <w:r>
              <w:rPr>
                <w:rFonts w:ascii="Times New Roman" w:hAnsi="Times New Roman"/>
                <w:color w:val="494949"/>
                <w:spacing w:val="-12"/>
              </w:rPr>
              <w:t xml:space="preserve"> </w:t>
            </w:r>
            <w:r>
              <w:rPr>
                <w:rFonts w:ascii="Calibri" w:eastAsia="Calibri" w:hAnsi="Calibri" w:cs="Calibri"/>
                <w:color w:val="494949"/>
                <w:spacing w:val="1"/>
              </w:rPr>
              <w:t>o</w:t>
            </w:r>
            <w:r>
              <w:rPr>
                <w:rFonts w:ascii="Calibri" w:eastAsia="Calibri" w:hAnsi="Calibri" w:cs="Calibri"/>
                <w:color w:val="494949"/>
              </w:rPr>
              <w:t>f</w:t>
            </w:r>
            <w:r>
              <w:rPr>
                <w:rFonts w:ascii="Times New Roman" w:hAnsi="Times New Roman"/>
                <w:color w:val="494949"/>
                <w:spacing w:val="-12"/>
              </w:rPr>
              <w:t xml:space="preserve"> </w:t>
            </w:r>
            <w:r>
              <w:rPr>
                <w:rFonts w:ascii="Calibri" w:eastAsia="Calibri" w:hAnsi="Calibri" w:cs="Calibri"/>
                <w:color w:val="494949"/>
                <w:spacing w:val="4"/>
              </w:rPr>
              <w:t>b</w:t>
            </w:r>
            <w:r>
              <w:rPr>
                <w:rFonts w:ascii="Calibri" w:eastAsia="Calibri" w:hAnsi="Calibri" w:cs="Calibri"/>
                <w:color w:val="494949"/>
                <w:spacing w:val="-2"/>
              </w:rPr>
              <w:t>i</w:t>
            </w:r>
            <w:r>
              <w:rPr>
                <w:rFonts w:ascii="Calibri" w:eastAsia="Calibri" w:hAnsi="Calibri" w:cs="Calibri"/>
                <w:color w:val="494949"/>
              </w:rPr>
              <w:t>r</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s</w:t>
            </w:r>
            <w:r>
              <w:rPr>
                <w:rFonts w:ascii="Times New Roman" w:hAnsi="Times New Roman"/>
                <w:color w:val="494949"/>
                <w:spacing w:val="-10"/>
              </w:rPr>
              <w:t xml:space="preserve"> </w:t>
            </w:r>
            <w:r>
              <w:rPr>
                <w:rFonts w:ascii="Calibri" w:eastAsia="Calibri" w:hAnsi="Calibri" w:cs="Calibri"/>
                <w:color w:val="494949"/>
                <w:spacing w:val="-2"/>
              </w:rPr>
              <w:t>i</w:t>
            </w:r>
            <w:r>
              <w:rPr>
                <w:rFonts w:ascii="Calibri" w:eastAsia="Calibri" w:hAnsi="Calibri" w:cs="Calibri"/>
                <w:color w:val="494949"/>
              </w:rPr>
              <w:t>n</w:t>
            </w:r>
            <w:r>
              <w:rPr>
                <w:rFonts w:ascii="Times New Roman" w:hAnsi="Times New Roman"/>
                <w:color w:val="494949"/>
                <w:spacing w:val="-8"/>
              </w:rPr>
              <w:t xml:space="preserve"> </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10"/>
              </w:rPr>
              <w:t xml:space="preserve"> </w:t>
            </w:r>
            <w:r>
              <w:rPr>
                <w:rFonts w:ascii="Calibri" w:eastAsia="Calibri" w:hAnsi="Calibri" w:cs="Calibri"/>
                <w:color w:val="494949"/>
              </w:rPr>
              <w:t>12</w:t>
            </w:r>
            <w:r>
              <w:rPr>
                <w:rFonts w:ascii="Times New Roman" w:hAnsi="Times New Roman"/>
                <w:color w:val="494949"/>
                <w:spacing w:val="-6"/>
              </w:rPr>
              <w:t xml:space="preserve"> </w:t>
            </w:r>
            <w:r>
              <w:rPr>
                <w:rFonts w:ascii="Calibri" w:eastAsia="Calibri" w:hAnsi="Calibri" w:cs="Calibri"/>
                <w:color w:val="494949"/>
                <w:spacing w:val="-3"/>
              </w:rPr>
              <w:t>m</w:t>
            </w:r>
            <w:r>
              <w:rPr>
                <w:rFonts w:ascii="Calibri" w:eastAsia="Calibri" w:hAnsi="Calibri" w:cs="Calibri"/>
                <w:color w:val="494949"/>
                <w:spacing w:val="-1"/>
              </w:rPr>
              <w:t>on</w:t>
            </w:r>
            <w:r>
              <w:rPr>
                <w:rFonts w:ascii="Calibri" w:eastAsia="Calibri" w:hAnsi="Calibri" w:cs="Calibri"/>
                <w:color w:val="494949"/>
                <w:spacing w:val="-2"/>
              </w:rPr>
              <w:t>t</w:t>
            </w:r>
            <w:r>
              <w:rPr>
                <w:rFonts w:ascii="Calibri" w:eastAsia="Calibri" w:hAnsi="Calibri" w:cs="Calibri"/>
                <w:color w:val="494949"/>
                <w:spacing w:val="4"/>
              </w:rPr>
              <w:t>h</w:t>
            </w:r>
            <w:r>
              <w:rPr>
                <w:rFonts w:ascii="Calibri" w:eastAsia="Calibri" w:hAnsi="Calibri" w:cs="Calibri"/>
                <w:color w:val="494949"/>
              </w:rPr>
              <w:t>s</w:t>
            </w:r>
            <w:r>
              <w:rPr>
                <w:rFonts w:ascii="Times New Roman" w:hAnsi="Times New Roman"/>
                <w:color w:val="494949"/>
                <w:spacing w:val="-16"/>
              </w:rPr>
              <w:t xml:space="preserve"> </w:t>
            </w:r>
            <w:r>
              <w:rPr>
                <w:rFonts w:ascii="Calibri" w:eastAsia="Calibri" w:hAnsi="Calibri" w:cs="Calibri"/>
                <w:color w:val="494949"/>
                <w:spacing w:val="4"/>
              </w:rPr>
              <w:t>p</w:t>
            </w:r>
            <w:r>
              <w:rPr>
                <w:rFonts w:ascii="Calibri" w:eastAsia="Calibri" w:hAnsi="Calibri" w:cs="Calibri"/>
                <w:color w:val="494949"/>
                <w:spacing w:val="-2"/>
              </w:rPr>
              <w:t>r</w:t>
            </w:r>
            <w:r>
              <w:rPr>
                <w:rFonts w:ascii="Calibri" w:eastAsia="Calibri" w:hAnsi="Calibri" w:cs="Calibri"/>
                <w:color w:val="494949"/>
              </w:rPr>
              <w:t>ec</w:t>
            </w:r>
            <w:r>
              <w:rPr>
                <w:rFonts w:ascii="Calibri" w:eastAsia="Calibri" w:hAnsi="Calibri" w:cs="Calibri"/>
                <w:color w:val="494949"/>
                <w:spacing w:val="-3"/>
              </w:rPr>
              <w:t>e</w:t>
            </w:r>
            <w:r>
              <w:rPr>
                <w:rFonts w:ascii="Calibri" w:eastAsia="Calibri" w:hAnsi="Calibri" w:cs="Calibri"/>
                <w:color w:val="494949"/>
                <w:spacing w:val="1"/>
              </w:rPr>
              <w:t>d</w:t>
            </w:r>
            <w:r>
              <w:rPr>
                <w:rFonts w:ascii="Calibri" w:eastAsia="Calibri" w:hAnsi="Calibri" w:cs="Calibri"/>
                <w:color w:val="494949"/>
                <w:spacing w:val="-2"/>
              </w:rPr>
              <w:t>i</w:t>
            </w:r>
            <w:r>
              <w:rPr>
                <w:rFonts w:ascii="Calibri" w:eastAsia="Calibri" w:hAnsi="Calibri" w:cs="Calibri"/>
                <w:color w:val="494949"/>
                <w:spacing w:val="4"/>
              </w:rPr>
              <w:t>n</w:t>
            </w:r>
            <w:r>
              <w:rPr>
                <w:rFonts w:ascii="Calibri" w:eastAsia="Calibri" w:hAnsi="Calibri" w:cs="Calibri"/>
                <w:color w:val="494949"/>
              </w:rPr>
              <w:t>g</w:t>
            </w:r>
            <w:r>
              <w:rPr>
                <w:rFonts w:ascii="Times New Roman" w:hAnsi="Times New Roman"/>
                <w:color w:val="494949"/>
                <w:spacing w:val="-17"/>
              </w:rPr>
              <w:t xml:space="preserve"> </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8"/>
              </w:rPr>
              <w:t xml:space="preserve"> </w:t>
            </w:r>
            <w:r>
              <w:rPr>
                <w:rFonts w:ascii="Calibri" w:eastAsia="Calibri" w:hAnsi="Calibri" w:cs="Calibri"/>
                <w:color w:val="494949"/>
                <w:spacing w:val="-3"/>
              </w:rPr>
              <w:t>e</w:t>
            </w:r>
            <w:r>
              <w:rPr>
                <w:rFonts w:ascii="Calibri" w:eastAsia="Calibri" w:hAnsi="Calibri" w:cs="Calibri"/>
                <w:color w:val="494949"/>
                <w:spacing w:val="-1"/>
              </w:rPr>
              <w:t>n</w:t>
            </w:r>
            <w:r>
              <w:rPr>
                <w:rFonts w:ascii="Calibri" w:eastAsia="Calibri" w:hAnsi="Calibri" w:cs="Calibri"/>
                <w:color w:val="494949"/>
                <w:spacing w:val="1"/>
              </w:rPr>
              <w:t>u</w:t>
            </w:r>
            <w:r>
              <w:rPr>
                <w:rFonts w:ascii="Calibri" w:eastAsia="Calibri" w:hAnsi="Calibri" w:cs="Calibri"/>
                <w:color w:val="494949"/>
              </w:rPr>
              <w:t>me</w:t>
            </w:r>
            <w:r>
              <w:rPr>
                <w:rFonts w:ascii="Calibri" w:eastAsia="Calibri" w:hAnsi="Calibri" w:cs="Calibri"/>
                <w:color w:val="494949"/>
                <w:spacing w:val="-2"/>
              </w:rPr>
              <w:t>r</w:t>
            </w:r>
            <w:r>
              <w:rPr>
                <w:rFonts w:ascii="Calibri" w:eastAsia="Calibri" w:hAnsi="Calibri" w:cs="Calibri"/>
                <w:color w:val="494949"/>
                <w:spacing w:val="-1"/>
              </w:rPr>
              <w:t>a</w:t>
            </w:r>
            <w:r>
              <w:rPr>
                <w:rFonts w:ascii="Calibri" w:eastAsia="Calibri" w:hAnsi="Calibri" w:cs="Calibri"/>
                <w:color w:val="494949"/>
                <w:spacing w:val="3"/>
              </w:rPr>
              <w:t>t</w:t>
            </w:r>
            <w:r>
              <w:rPr>
                <w:rFonts w:ascii="Calibri" w:eastAsia="Calibri" w:hAnsi="Calibri" w:cs="Calibri"/>
                <w:color w:val="494949"/>
                <w:spacing w:val="-5"/>
              </w:rPr>
              <w:t>i</w:t>
            </w:r>
            <w:r>
              <w:rPr>
                <w:rFonts w:ascii="Calibri" w:eastAsia="Calibri" w:hAnsi="Calibri" w:cs="Calibri"/>
                <w:color w:val="494949"/>
                <w:spacing w:val="1"/>
              </w:rPr>
              <w:t>on</w:t>
            </w:r>
            <w:r>
              <w:rPr>
                <w:rFonts w:ascii="Calibri" w:eastAsia="Calibri" w:hAnsi="Calibri" w:cs="Calibri"/>
                <w:color w:val="494949"/>
              </w:rPr>
              <w:t>.</w:t>
            </w:r>
            <w:r>
              <w:rPr>
                <w:rFonts w:ascii="Times New Roman" w:hAnsi="Times New Roman"/>
                <w:color w:val="494949"/>
                <w:spacing w:val="-18"/>
              </w:rPr>
              <w:t xml:space="preserve"> </w:t>
            </w:r>
            <w:r>
              <w:rPr>
                <w:rFonts w:ascii="Calibri" w:eastAsia="Calibri" w:hAnsi="Calibri" w:cs="Calibri"/>
                <w:color w:val="494949"/>
                <w:spacing w:val="-1"/>
              </w:rPr>
              <w:t>Th</w:t>
            </w:r>
            <w:r>
              <w:rPr>
                <w:rFonts w:ascii="Calibri" w:eastAsia="Calibri" w:hAnsi="Calibri" w:cs="Calibri"/>
                <w:color w:val="494949"/>
              </w:rPr>
              <w:t>e</w:t>
            </w:r>
            <w:r>
              <w:rPr>
                <w:rFonts w:ascii="Times New Roman" w:hAnsi="Times New Roman"/>
                <w:color w:val="494949"/>
                <w:spacing w:val="-8"/>
              </w:rPr>
              <w:t xml:space="preserve"> </w:t>
            </w:r>
            <w:r>
              <w:rPr>
                <w:rFonts w:ascii="Calibri" w:eastAsia="Calibri" w:hAnsi="Calibri" w:cs="Calibri"/>
                <w:color w:val="494949"/>
              </w:rPr>
              <w:t>c</w:t>
            </w:r>
            <w:r>
              <w:rPr>
                <w:rFonts w:ascii="Calibri" w:eastAsia="Calibri" w:hAnsi="Calibri" w:cs="Calibri"/>
                <w:color w:val="494949"/>
                <w:spacing w:val="-3"/>
              </w:rPr>
              <w:t>e</w:t>
            </w:r>
            <w:r>
              <w:rPr>
                <w:rFonts w:ascii="Calibri" w:eastAsia="Calibri" w:hAnsi="Calibri" w:cs="Calibri"/>
                <w:color w:val="494949"/>
                <w:spacing w:val="4"/>
              </w:rPr>
              <w:t>n</w:t>
            </w:r>
            <w:r>
              <w:rPr>
                <w:rFonts w:ascii="Calibri" w:eastAsia="Calibri" w:hAnsi="Calibri" w:cs="Calibri"/>
                <w:color w:val="494949"/>
                <w:spacing w:val="-3"/>
              </w:rPr>
              <w:t>s</w:t>
            </w:r>
            <w:r>
              <w:rPr>
                <w:rFonts w:ascii="Calibri" w:eastAsia="Calibri" w:hAnsi="Calibri" w:cs="Calibri"/>
                <w:color w:val="494949"/>
                <w:spacing w:val="1"/>
              </w:rPr>
              <w:t>u</w:t>
            </w:r>
            <w:r>
              <w:rPr>
                <w:rFonts w:ascii="Calibri" w:eastAsia="Calibri" w:hAnsi="Calibri" w:cs="Calibri"/>
                <w:color w:val="494949"/>
              </w:rPr>
              <w:t>s</w:t>
            </w:r>
            <w:r>
              <w:rPr>
                <w:rFonts w:ascii="Times New Roman" w:hAnsi="Times New Roman"/>
                <w:color w:val="494949"/>
                <w:spacing w:val="-13"/>
              </w:rPr>
              <w:t xml:space="preserve"> </w:t>
            </w:r>
            <w:r>
              <w:rPr>
                <w:rFonts w:ascii="Calibri" w:eastAsia="Calibri" w:hAnsi="Calibri" w:cs="Calibri"/>
                <w:color w:val="494949"/>
                <w:spacing w:val="-1"/>
              </w:rPr>
              <w:t>p</w:t>
            </w:r>
            <w:r>
              <w:rPr>
                <w:rFonts w:ascii="Calibri" w:eastAsia="Calibri" w:hAnsi="Calibri" w:cs="Calibri"/>
                <w:color w:val="494949"/>
              </w:rPr>
              <w:t>r</w:t>
            </w:r>
            <w:r>
              <w:rPr>
                <w:rFonts w:ascii="Calibri" w:eastAsia="Calibri" w:hAnsi="Calibri" w:cs="Calibri"/>
                <w:color w:val="494949"/>
                <w:spacing w:val="1"/>
              </w:rPr>
              <w:t>o</w:t>
            </w:r>
            <w:r>
              <w:rPr>
                <w:rFonts w:ascii="Calibri" w:eastAsia="Calibri" w:hAnsi="Calibri" w:cs="Calibri"/>
                <w:color w:val="494949"/>
                <w:spacing w:val="-1"/>
              </w:rPr>
              <w:t>v</w:t>
            </w:r>
            <w:r>
              <w:rPr>
                <w:rFonts w:ascii="Calibri" w:eastAsia="Calibri" w:hAnsi="Calibri" w:cs="Calibri"/>
                <w:color w:val="494949"/>
                <w:spacing w:val="-2"/>
              </w:rPr>
              <w:t>i</w:t>
            </w:r>
            <w:r>
              <w:rPr>
                <w:rFonts w:ascii="Calibri" w:eastAsia="Calibri" w:hAnsi="Calibri" w:cs="Calibri"/>
                <w:color w:val="494949"/>
                <w:spacing w:val="1"/>
              </w:rPr>
              <w:t>d</w:t>
            </w:r>
            <w:r>
              <w:rPr>
                <w:rFonts w:ascii="Calibri" w:eastAsia="Calibri" w:hAnsi="Calibri" w:cs="Calibri"/>
                <w:color w:val="494949"/>
              </w:rPr>
              <w:t>es</w:t>
            </w:r>
            <w:r>
              <w:rPr>
                <w:rFonts w:ascii="Times New Roman" w:hAnsi="Times New Roman"/>
                <w:color w:val="494949"/>
                <w:spacing w:val="-15"/>
              </w:rPr>
              <w:t xml:space="preserve"> </w:t>
            </w:r>
            <w:r>
              <w:rPr>
                <w:rFonts w:ascii="Calibri" w:eastAsia="Calibri" w:hAnsi="Calibri" w:cs="Calibri"/>
                <w:color w:val="494949"/>
                <w:spacing w:val="-1"/>
              </w:rPr>
              <w:t>bo</w:t>
            </w:r>
            <w:r>
              <w:rPr>
                <w:rFonts w:ascii="Calibri" w:eastAsia="Calibri" w:hAnsi="Calibri" w:cs="Calibri"/>
                <w:color w:val="494949"/>
                <w:spacing w:val="1"/>
              </w:rPr>
              <w:t>t</w:t>
            </w:r>
            <w:r>
              <w:rPr>
                <w:rFonts w:ascii="Calibri" w:eastAsia="Calibri" w:hAnsi="Calibri" w:cs="Calibri"/>
                <w:color w:val="494949"/>
              </w:rPr>
              <w:t>h</w:t>
            </w:r>
            <w:r>
              <w:rPr>
                <w:rFonts w:ascii="Times New Roman" w:hAnsi="Times New Roman"/>
                <w:color w:val="494949"/>
                <w:spacing w:val="-7"/>
              </w:rPr>
              <w:t xml:space="preserve"> </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10"/>
              </w:rPr>
              <w:t xml:space="preserve"> </w:t>
            </w:r>
            <w:r>
              <w:rPr>
                <w:rFonts w:ascii="Calibri" w:eastAsia="Calibri" w:hAnsi="Calibri" w:cs="Calibri"/>
                <w:color w:val="494949"/>
                <w:spacing w:val="1"/>
              </w:rPr>
              <w:t>nu</w:t>
            </w:r>
            <w:r>
              <w:rPr>
                <w:rFonts w:ascii="Calibri" w:eastAsia="Calibri" w:hAnsi="Calibri" w:cs="Calibri"/>
                <w:color w:val="494949"/>
                <w:spacing w:val="-3"/>
              </w:rPr>
              <w:t>m</w:t>
            </w:r>
            <w:r>
              <w:rPr>
                <w:rFonts w:ascii="Calibri" w:eastAsia="Calibri" w:hAnsi="Calibri" w:cs="Calibri"/>
                <w:color w:val="494949"/>
              </w:rPr>
              <w:t>e</w:t>
            </w:r>
            <w:r>
              <w:rPr>
                <w:rFonts w:ascii="Calibri" w:eastAsia="Calibri" w:hAnsi="Calibri" w:cs="Calibri"/>
                <w:color w:val="494949"/>
                <w:spacing w:val="-2"/>
              </w:rPr>
              <w:t>r</w:t>
            </w:r>
            <w:r>
              <w:rPr>
                <w:rFonts w:ascii="Calibri" w:eastAsia="Calibri" w:hAnsi="Calibri" w:cs="Calibri"/>
                <w:color w:val="494949"/>
                <w:spacing w:val="1"/>
              </w:rPr>
              <w:t>a</w:t>
            </w:r>
            <w:r>
              <w:rPr>
                <w:rFonts w:ascii="Calibri" w:eastAsia="Calibri" w:hAnsi="Calibri" w:cs="Calibri"/>
                <w:color w:val="494949"/>
                <w:spacing w:val="-2"/>
              </w:rPr>
              <w:t>t</w:t>
            </w:r>
            <w:r>
              <w:rPr>
                <w:rFonts w:ascii="Calibri" w:eastAsia="Calibri" w:hAnsi="Calibri" w:cs="Calibri"/>
                <w:color w:val="494949"/>
                <w:spacing w:val="1"/>
              </w:rPr>
              <w:t>o</w:t>
            </w:r>
            <w:r>
              <w:rPr>
                <w:rFonts w:ascii="Calibri" w:eastAsia="Calibri" w:hAnsi="Calibri" w:cs="Calibri"/>
                <w:color w:val="494949"/>
              </w:rPr>
              <w:t>r</w:t>
            </w:r>
            <w:r>
              <w:rPr>
                <w:rFonts w:ascii="Times New Roman" w:hAnsi="Times New Roman"/>
                <w:color w:val="494949"/>
              </w:rPr>
              <w:t xml:space="preserve"> </w:t>
            </w:r>
            <w:r>
              <w:rPr>
                <w:rFonts w:ascii="Calibri" w:eastAsia="Calibri" w:hAnsi="Calibri" w:cs="Calibri"/>
                <w:color w:val="494949"/>
                <w:spacing w:val="1"/>
              </w:rPr>
              <w:t>a</w:t>
            </w:r>
            <w:r>
              <w:rPr>
                <w:rFonts w:ascii="Calibri" w:eastAsia="Calibri" w:hAnsi="Calibri" w:cs="Calibri"/>
                <w:color w:val="494949"/>
                <w:spacing w:val="-1"/>
              </w:rPr>
              <w:t>n</w:t>
            </w:r>
            <w:r>
              <w:rPr>
                <w:rFonts w:ascii="Calibri" w:eastAsia="Calibri" w:hAnsi="Calibri" w:cs="Calibri"/>
                <w:color w:val="494949"/>
              </w:rPr>
              <w:t>d</w:t>
            </w:r>
            <w:r>
              <w:rPr>
                <w:rFonts w:ascii="Times New Roman" w:hAnsi="Times New Roman"/>
                <w:color w:val="494949"/>
                <w:spacing w:val="-9"/>
              </w:rPr>
              <w:t xml:space="preserve"> </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8"/>
              </w:rPr>
              <w:t xml:space="preserve"> </w:t>
            </w:r>
            <w:r>
              <w:rPr>
                <w:rFonts w:ascii="Calibri" w:eastAsia="Calibri" w:hAnsi="Calibri" w:cs="Calibri"/>
                <w:color w:val="494949"/>
                <w:spacing w:val="1"/>
              </w:rPr>
              <w:t>d</w:t>
            </w:r>
            <w:r>
              <w:rPr>
                <w:rFonts w:ascii="Calibri" w:eastAsia="Calibri" w:hAnsi="Calibri" w:cs="Calibri"/>
                <w:color w:val="494949"/>
                <w:spacing w:val="-3"/>
              </w:rPr>
              <w:t>e</w:t>
            </w:r>
            <w:r>
              <w:rPr>
                <w:rFonts w:ascii="Calibri" w:eastAsia="Calibri" w:hAnsi="Calibri" w:cs="Calibri"/>
                <w:color w:val="494949"/>
                <w:spacing w:val="-1"/>
              </w:rPr>
              <w:t>n</w:t>
            </w:r>
            <w:r>
              <w:rPr>
                <w:rFonts w:ascii="Calibri" w:eastAsia="Calibri" w:hAnsi="Calibri" w:cs="Calibri"/>
                <w:color w:val="494949"/>
                <w:spacing w:val="3"/>
              </w:rPr>
              <w:t>o</w:t>
            </w:r>
            <w:r>
              <w:rPr>
                <w:rFonts w:ascii="Calibri" w:eastAsia="Calibri" w:hAnsi="Calibri" w:cs="Calibri"/>
                <w:color w:val="494949"/>
                <w:spacing w:val="-3"/>
              </w:rPr>
              <w:t>m</w:t>
            </w:r>
            <w:r>
              <w:rPr>
                <w:rFonts w:ascii="Calibri" w:eastAsia="Calibri" w:hAnsi="Calibri" w:cs="Calibri"/>
                <w:color w:val="494949"/>
                <w:spacing w:val="-2"/>
              </w:rPr>
              <w:t>i</w:t>
            </w:r>
            <w:r>
              <w:rPr>
                <w:rFonts w:ascii="Calibri" w:eastAsia="Calibri" w:hAnsi="Calibri" w:cs="Calibri"/>
                <w:color w:val="494949"/>
                <w:spacing w:val="-1"/>
              </w:rPr>
              <w:t>n</w:t>
            </w:r>
            <w:r>
              <w:rPr>
                <w:rFonts w:ascii="Calibri" w:eastAsia="Calibri" w:hAnsi="Calibri" w:cs="Calibri"/>
                <w:color w:val="494949"/>
                <w:spacing w:val="1"/>
              </w:rPr>
              <w:t>a</w:t>
            </w:r>
            <w:r>
              <w:rPr>
                <w:rFonts w:ascii="Calibri" w:eastAsia="Calibri" w:hAnsi="Calibri" w:cs="Calibri"/>
                <w:color w:val="494949"/>
                <w:spacing w:val="-2"/>
              </w:rPr>
              <w:t>t</w:t>
            </w:r>
            <w:r>
              <w:rPr>
                <w:rFonts w:ascii="Calibri" w:eastAsia="Calibri" w:hAnsi="Calibri" w:cs="Calibri"/>
                <w:color w:val="494949"/>
                <w:spacing w:val="1"/>
              </w:rPr>
              <w:t>o</w:t>
            </w:r>
            <w:r>
              <w:rPr>
                <w:rFonts w:ascii="Calibri" w:eastAsia="Calibri" w:hAnsi="Calibri" w:cs="Calibri"/>
                <w:color w:val="494949"/>
              </w:rPr>
              <w:t>r</w:t>
            </w:r>
            <w:r>
              <w:rPr>
                <w:rFonts w:ascii="Times New Roman" w:hAnsi="Times New Roman"/>
                <w:color w:val="494949"/>
                <w:spacing w:val="-17"/>
              </w:rPr>
              <w:t xml:space="preserve"> </w:t>
            </w:r>
            <w:r>
              <w:rPr>
                <w:rFonts w:ascii="Calibri" w:eastAsia="Calibri" w:hAnsi="Calibri" w:cs="Calibri"/>
                <w:color w:val="494949"/>
                <w:spacing w:val="-1"/>
              </w:rPr>
              <w:t>f</w:t>
            </w:r>
            <w:r>
              <w:rPr>
                <w:rFonts w:ascii="Calibri" w:eastAsia="Calibri" w:hAnsi="Calibri" w:cs="Calibri"/>
                <w:color w:val="494949"/>
                <w:spacing w:val="1"/>
              </w:rPr>
              <w:t>o</w:t>
            </w:r>
            <w:r>
              <w:rPr>
                <w:rFonts w:ascii="Calibri" w:eastAsia="Calibri" w:hAnsi="Calibri" w:cs="Calibri"/>
                <w:color w:val="494949"/>
              </w:rPr>
              <w:t>r</w:t>
            </w:r>
            <w:r>
              <w:rPr>
                <w:rFonts w:ascii="Times New Roman" w:hAnsi="Times New Roman"/>
                <w:color w:val="494949"/>
                <w:spacing w:val="-8"/>
              </w:rPr>
              <w:t xml:space="preserve"> </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8"/>
              </w:rPr>
              <w:t xml:space="preserve"> </w:t>
            </w:r>
            <w:r>
              <w:rPr>
                <w:rFonts w:ascii="Calibri" w:eastAsia="Calibri" w:hAnsi="Calibri" w:cs="Calibri"/>
                <w:color w:val="494949"/>
                <w:spacing w:val="-2"/>
              </w:rPr>
              <w:t>r</w:t>
            </w:r>
            <w:r>
              <w:rPr>
                <w:rFonts w:ascii="Calibri" w:eastAsia="Calibri" w:hAnsi="Calibri" w:cs="Calibri"/>
                <w:color w:val="494949"/>
                <w:spacing w:val="1"/>
              </w:rPr>
              <w:t>at</w:t>
            </w:r>
            <w:r>
              <w:rPr>
                <w:rFonts w:ascii="Calibri" w:eastAsia="Calibri" w:hAnsi="Calibri" w:cs="Calibri"/>
                <w:color w:val="494949"/>
              </w:rPr>
              <w:t>e</w:t>
            </w:r>
            <w:r>
              <w:rPr>
                <w:rFonts w:ascii="Calibri" w:eastAsia="Calibri" w:hAnsi="Calibri" w:cs="Calibri"/>
                <w:color w:val="494949"/>
                <w:spacing w:val="-1"/>
              </w:rPr>
              <w:t>s</w:t>
            </w:r>
            <w:r>
              <w:rPr>
                <w:rFonts w:ascii="Calibri" w:eastAsia="Calibri" w:hAnsi="Calibri" w:cs="Calibri"/>
                <w:color w:val="494949"/>
              </w:rPr>
              <w:t>.</w:t>
            </w:r>
            <w:r>
              <w:rPr>
                <w:rFonts w:ascii="Times New Roman" w:hAnsi="Times New Roman"/>
                <w:color w:val="494949"/>
                <w:spacing w:val="-12"/>
              </w:rPr>
              <w:t xml:space="preserve"> </w:t>
            </w:r>
            <w:r>
              <w:rPr>
                <w:rFonts w:ascii="Calibri" w:eastAsia="Calibri" w:hAnsi="Calibri" w:cs="Calibri"/>
                <w:color w:val="494949"/>
                <w:spacing w:val="-2"/>
              </w:rPr>
              <w:t>I</w:t>
            </w:r>
            <w:r>
              <w:rPr>
                <w:rFonts w:ascii="Calibri" w:eastAsia="Calibri" w:hAnsi="Calibri" w:cs="Calibri"/>
                <w:color w:val="494949"/>
              </w:rPr>
              <w:t>n</w:t>
            </w:r>
            <w:r>
              <w:rPr>
                <w:rFonts w:ascii="Times New Roman" w:hAnsi="Times New Roman"/>
                <w:color w:val="494949"/>
                <w:spacing w:val="-5"/>
              </w:rPr>
              <w:t xml:space="preserve"> </w:t>
            </w:r>
            <w:r>
              <w:rPr>
                <w:rFonts w:ascii="Calibri" w:eastAsia="Calibri" w:hAnsi="Calibri" w:cs="Calibri"/>
                <w:color w:val="494949"/>
                <w:spacing w:val="-3"/>
              </w:rPr>
              <w:t>s</w:t>
            </w:r>
            <w:r>
              <w:rPr>
                <w:rFonts w:ascii="Calibri" w:eastAsia="Calibri" w:hAnsi="Calibri" w:cs="Calibri"/>
                <w:color w:val="494949"/>
                <w:spacing w:val="1"/>
              </w:rPr>
              <w:t>o</w:t>
            </w:r>
            <w:r>
              <w:rPr>
                <w:rFonts w:ascii="Calibri" w:eastAsia="Calibri" w:hAnsi="Calibri" w:cs="Calibri"/>
                <w:color w:val="494949"/>
              </w:rPr>
              <w:t>me</w:t>
            </w:r>
            <w:r>
              <w:rPr>
                <w:rFonts w:ascii="Times New Roman" w:hAnsi="Times New Roman"/>
                <w:color w:val="494949"/>
                <w:spacing w:val="-9"/>
              </w:rPr>
              <w:t xml:space="preserve"> </w:t>
            </w:r>
            <w:r>
              <w:rPr>
                <w:rFonts w:ascii="Calibri" w:eastAsia="Calibri" w:hAnsi="Calibri" w:cs="Calibri"/>
                <w:color w:val="494949"/>
                <w:spacing w:val="-2"/>
              </w:rPr>
              <w:t>c</w:t>
            </w:r>
            <w:r>
              <w:rPr>
                <w:rFonts w:ascii="Calibri" w:eastAsia="Calibri" w:hAnsi="Calibri" w:cs="Calibri"/>
                <w:color w:val="494949"/>
                <w:spacing w:val="3"/>
              </w:rPr>
              <w:t>a</w:t>
            </w:r>
            <w:r>
              <w:rPr>
                <w:rFonts w:ascii="Calibri" w:eastAsia="Calibri" w:hAnsi="Calibri" w:cs="Calibri"/>
                <w:color w:val="494949"/>
                <w:spacing w:val="-3"/>
              </w:rPr>
              <w:t>s</w:t>
            </w:r>
            <w:r>
              <w:rPr>
                <w:rFonts w:ascii="Calibri" w:eastAsia="Calibri" w:hAnsi="Calibri" w:cs="Calibri"/>
                <w:color w:val="494949"/>
              </w:rPr>
              <w:t>e</w:t>
            </w:r>
            <w:r>
              <w:rPr>
                <w:rFonts w:ascii="Calibri" w:eastAsia="Calibri" w:hAnsi="Calibri" w:cs="Calibri"/>
                <w:color w:val="494949"/>
                <w:spacing w:val="-1"/>
              </w:rPr>
              <w:t>s</w:t>
            </w:r>
            <w:r>
              <w:rPr>
                <w:rFonts w:ascii="Calibri" w:eastAsia="Calibri" w:hAnsi="Calibri" w:cs="Calibri"/>
                <w:color w:val="494949"/>
              </w:rPr>
              <w:t>,</w:t>
            </w:r>
            <w:r>
              <w:rPr>
                <w:rFonts w:ascii="Times New Roman" w:hAnsi="Times New Roman"/>
                <w:color w:val="494949"/>
                <w:spacing w:val="-13"/>
              </w:rPr>
              <w:t xml:space="preserve"> </w:t>
            </w:r>
            <w:r>
              <w:rPr>
                <w:rFonts w:ascii="Calibri" w:eastAsia="Calibri" w:hAnsi="Calibri" w:cs="Calibri"/>
                <w:color w:val="494949"/>
                <w:spacing w:val="1"/>
              </w:rPr>
              <w:t>th</w:t>
            </w:r>
            <w:r>
              <w:rPr>
                <w:rFonts w:ascii="Calibri" w:eastAsia="Calibri" w:hAnsi="Calibri" w:cs="Calibri"/>
                <w:color w:val="494949"/>
              </w:rPr>
              <w:t>e</w:t>
            </w:r>
            <w:r>
              <w:rPr>
                <w:rFonts w:ascii="Times New Roman" w:hAnsi="Times New Roman"/>
                <w:color w:val="494949"/>
                <w:spacing w:val="-10"/>
              </w:rPr>
              <w:t xml:space="preserve"> </w:t>
            </w:r>
            <w:r>
              <w:rPr>
                <w:rFonts w:ascii="Calibri" w:eastAsia="Calibri" w:hAnsi="Calibri" w:cs="Calibri"/>
                <w:color w:val="494949"/>
                <w:spacing w:val="-2"/>
              </w:rPr>
              <w:t>r</w:t>
            </w:r>
            <w:r>
              <w:rPr>
                <w:rFonts w:ascii="Calibri" w:eastAsia="Calibri" w:hAnsi="Calibri" w:cs="Calibri"/>
                <w:color w:val="494949"/>
                <w:spacing w:val="1"/>
              </w:rPr>
              <w:t>a</w:t>
            </w:r>
            <w:r>
              <w:rPr>
                <w:rFonts w:ascii="Calibri" w:eastAsia="Calibri" w:hAnsi="Calibri" w:cs="Calibri"/>
                <w:color w:val="494949"/>
                <w:spacing w:val="-2"/>
              </w:rPr>
              <w:t>t</w:t>
            </w:r>
            <w:r>
              <w:rPr>
                <w:rFonts w:ascii="Calibri" w:eastAsia="Calibri" w:hAnsi="Calibri" w:cs="Calibri"/>
                <w:color w:val="494949"/>
              </w:rPr>
              <w:t>es</w:t>
            </w:r>
            <w:r>
              <w:rPr>
                <w:rFonts w:ascii="Times New Roman" w:hAnsi="Times New Roman"/>
                <w:color w:val="494949"/>
                <w:spacing w:val="-9"/>
              </w:rPr>
              <w:t xml:space="preserve"> </w:t>
            </w:r>
            <w:r>
              <w:rPr>
                <w:rFonts w:ascii="Calibri" w:eastAsia="Calibri" w:hAnsi="Calibri" w:cs="Calibri"/>
                <w:color w:val="494949"/>
                <w:spacing w:val="-1"/>
              </w:rPr>
              <w:t>b</w:t>
            </w:r>
            <w:r>
              <w:rPr>
                <w:rFonts w:ascii="Calibri" w:eastAsia="Calibri" w:hAnsi="Calibri" w:cs="Calibri"/>
                <w:color w:val="494949"/>
                <w:spacing w:val="3"/>
              </w:rPr>
              <w:t>a</w:t>
            </w:r>
            <w:r>
              <w:rPr>
                <w:rFonts w:ascii="Calibri" w:eastAsia="Calibri" w:hAnsi="Calibri" w:cs="Calibri"/>
                <w:color w:val="494949"/>
                <w:spacing w:val="-3"/>
              </w:rPr>
              <w:t>se</w:t>
            </w:r>
            <w:r>
              <w:rPr>
                <w:rFonts w:ascii="Calibri" w:eastAsia="Calibri" w:hAnsi="Calibri" w:cs="Calibri"/>
                <w:color w:val="494949"/>
              </w:rPr>
              <w:t>d</w:t>
            </w:r>
            <w:r>
              <w:rPr>
                <w:rFonts w:ascii="Times New Roman" w:hAnsi="Times New Roman"/>
                <w:color w:val="494949"/>
                <w:spacing w:val="-11"/>
              </w:rPr>
              <w:t xml:space="preserve"> </w:t>
            </w:r>
            <w:r>
              <w:rPr>
                <w:rFonts w:ascii="Calibri" w:eastAsia="Calibri" w:hAnsi="Calibri" w:cs="Calibri"/>
                <w:color w:val="494949"/>
                <w:spacing w:val="-1"/>
              </w:rPr>
              <w:t>o</w:t>
            </w:r>
            <w:r>
              <w:rPr>
                <w:rFonts w:ascii="Calibri" w:eastAsia="Calibri" w:hAnsi="Calibri" w:cs="Calibri"/>
                <w:color w:val="494949"/>
              </w:rPr>
              <w:t>n</w:t>
            </w:r>
            <w:r>
              <w:rPr>
                <w:rFonts w:ascii="Times New Roman" w:hAnsi="Times New Roman"/>
                <w:color w:val="494949"/>
                <w:spacing w:val="-5"/>
              </w:rPr>
              <w:t xml:space="preserve"> </w:t>
            </w:r>
            <w:r>
              <w:rPr>
                <w:rFonts w:ascii="Calibri" w:eastAsia="Calibri" w:hAnsi="Calibri" w:cs="Calibri"/>
                <w:color w:val="494949"/>
                <w:spacing w:val="-2"/>
              </w:rPr>
              <w:t>c</w:t>
            </w:r>
            <w:r>
              <w:rPr>
                <w:rFonts w:ascii="Calibri" w:eastAsia="Calibri" w:hAnsi="Calibri" w:cs="Calibri"/>
                <w:color w:val="494949"/>
              </w:rPr>
              <w:t>e</w:t>
            </w:r>
            <w:r>
              <w:rPr>
                <w:rFonts w:ascii="Calibri" w:eastAsia="Calibri" w:hAnsi="Calibri" w:cs="Calibri"/>
                <w:color w:val="494949"/>
                <w:spacing w:val="1"/>
              </w:rPr>
              <w:t>n</w:t>
            </w:r>
            <w:r>
              <w:rPr>
                <w:rFonts w:ascii="Calibri" w:eastAsia="Calibri" w:hAnsi="Calibri" w:cs="Calibri"/>
                <w:color w:val="494949"/>
                <w:spacing w:val="-1"/>
              </w:rPr>
              <w:t>s</w:t>
            </w:r>
            <w:r>
              <w:rPr>
                <w:rFonts w:ascii="Calibri" w:eastAsia="Calibri" w:hAnsi="Calibri" w:cs="Calibri"/>
                <w:color w:val="494949"/>
                <w:spacing w:val="1"/>
              </w:rPr>
              <w:t>u</w:t>
            </w:r>
            <w:r>
              <w:rPr>
                <w:rFonts w:ascii="Calibri" w:eastAsia="Calibri" w:hAnsi="Calibri" w:cs="Calibri"/>
                <w:color w:val="494949"/>
                <w:spacing w:val="-3"/>
              </w:rPr>
              <w:t>s</w:t>
            </w:r>
            <w:r>
              <w:rPr>
                <w:rFonts w:ascii="Calibri" w:eastAsia="Calibri" w:hAnsi="Calibri" w:cs="Calibri"/>
                <w:color w:val="494949"/>
              </w:rPr>
              <w:t>es</w:t>
            </w:r>
            <w:r>
              <w:rPr>
                <w:rFonts w:ascii="Times New Roman" w:hAnsi="Times New Roman"/>
                <w:color w:val="494949"/>
                <w:spacing w:val="-15"/>
              </w:rPr>
              <w:t xml:space="preserve"> </w:t>
            </w:r>
            <w:r>
              <w:rPr>
                <w:rFonts w:ascii="Calibri" w:eastAsia="Calibri" w:hAnsi="Calibri" w:cs="Calibri"/>
                <w:color w:val="494949"/>
                <w:spacing w:val="3"/>
              </w:rPr>
              <w:t>a</w:t>
            </w:r>
            <w:r>
              <w:rPr>
                <w:rFonts w:ascii="Calibri" w:eastAsia="Calibri" w:hAnsi="Calibri" w:cs="Calibri"/>
                <w:color w:val="494949"/>
                <w:spacing w:val="-2"/>
              </w:rPr>
              <w:t>r</w:t>
            </w:r>
            <w:r>
              <w:rPr>
                <w:rFonts w:ascii="Calibri" w:eastAsia="Calibri" w:hAnsi="Calibri" w:cs="Calibri"/>
                <w:color w:val="494949"/>
              </w:rPr>
              <w:t>e</w:t>
            </w:r>
            <w:r>
              <w:rPr>
                <w:rFonts w:ascii="Times New Roman" w:hAnsi="Times New Roman"/>
                <w:color w:val="494949"/>
                <w:spacing w:val="-10"/>
              </w:rPr>
              <w:t xml:space="preserve"> </w:t>
            </w:r>
            <w:r>
              <w:rPr>
                <w:rFonts w:ascii="Calibri" w:eastAsia="Calibri" w:hAnsi="Calibri" w:cs="Calibri"/>
                <w:color w:val="494949"/>
                <w:spacing w:val="1"/>
              </w:rPr>
              <w:t>a</w:t>
            </w:r>
            <w:r>
              <w:rPr>
                <w:rFonts w:ascii="Calibri" w:eastAsia="Calibri" w:hAnsi="Calibri" w:cs="Calibri"/>
                <w:color w:val="494949"/>
                <w:spacing w:val="-1"/>
              </w:rPr>
              <w:t>d</w:t>
            </w:r>
            <w:r>
              <w:rPr>
                <w:rFonts w:ascii="Calibri" w:eastAsia="Calibri" w:hAnsi="Calibri" w:cs="Calibri"/>
                <w:color w:val="494949"/>
                <w:spacing w:val="1"/>
              </w:rPr>
              <w:t>ju</w:t>
            </w:r>
            <w:r>
              <w:rPr>
                <w:rFonts w:ascii="Calibri" w:eastAsia="Calibri" w:hAnsi="Calibri" w:cs="Calibri"/>
                <w:color w:val="494949"/>
                <w:spacing w:val="-3"/>
              </w:rPr>
              <w:t>s</w:t>
            </w:r>
            <w:r>
              <w:rPr>
                <w:rFonts w:ascii="Calibri" w:eastAsia="Calibri" w:hAnsi="Calibri" w:cs="Calibri"/>
                <w:color w:val="494949"/>
                <w:spacing w:val="1"/>
              </w:rPr>
              <w:t>t</w:t>
            </w:r>
            <w:r>
              <w:rPr>
                <w:rFonts w:ascii="Calibri" w:eastAsia="Calibri" w:hAnsi="Calibri" w:cs="Calibri"/>
                <w:color w:val="494949"/>
                <w:spacing w:val="-3"/>
              </w:rPr>
              <w:t>e</w:t>
            </w:r>
            <w:r>
              <w:rPr>
                <w:rFonts w:ascii="Calibri" w:eastAsia="Calibri" w:hAnsi="Calibri" w:cs="Calibri"/>
                <w:color w:val="494949"/>
              </w:rPr>
              <w:t>d</w:t>
            </w:r>
            <w:r>
              <w:rPr>
                <w:rFonts w:ascii="Times New Roman" w:hAnsi="Times New Roman"/>
                <w:color w:val="494949"/>
                <w:spacing w:val="-13"/>
              </w:rPr>
              <w:t xml:space="preserve"> </w:t>
            </w:r>
            <w:r>
              <w:rPr>
                <w:rFonts w:ascii="Calibri" w:eastAsia="Calibri" w:hAnsi="Calibri" w:cs="Calibri"/>
                <w:color w:val="494949"/>
                <w:spacing w:val="2"/>
              </w:rPr>
              <w:t>f</w:t>
            </w:r>
            <w:r>
              <w:rPr>
                <w:rFonts w:ascii="Calibri" w:eastAsia="Calibri" w:hAnsi="Calibri" w:cs="Calibri"/>
                <w:color w:val="494949"/>
                <w:spacing w:val="-1"/>
              </w:rPr>
              <w:t>o</w:t>
            </w:r>
            <w:r>
              <w:rPr>
                <w:rFonts w:ascii="Calibri" w:eastAsia="Calibri" w:hAnsi="Calibri" w:cs="Calibri"/>
                <w:color w:val="494949"/>
              </w:rPr>
              <w:t>r</w:t>
            </w:r>
            <w:r>
              <w:rPr>
                <w:rFonts w:ascii="Times New Roman" w:hAnsi="Times New Roman"/>
                <w:color w:val="494949"/>
                <w:spacing w:val="-8"/>
              </w:rPr>
              <w:t xml:space="preserve"> </w:t>
            </w:r>
            <w:r>
              <w:rPr>
                <w:rFonts w:ascii="Calibri" w:eastAsia="Calibri" w:hAnsi="Calibri" w:cs="Calibri"/>
                <w:color w:val="494949"/>
                <w:spacing w:val="-1"/>
              </w:rPr>
              <w:t>u</w:t>
            </w:r>
            <w:r>
              <w:rPr>
                <w:rFonts w:ascii="Calibri" w:eastAsia="Calibri" w:hAnsi="Calibri" w:cs="Calibri"/>
                <w:color w:val="494949"/>
                <w:spacing w:val="1"/>
              </w:rPr>
              <w:t>n</w:t>
            </w:r>
            <w:r>
              <w:rPr>
                <w:rFonts w:ascii="Calibri" w:eastAsia="Calibri" w:hAnsi="Calibri" w:cs="Calibri"/>
                <w:color w:val="494949"/>
                <w:spacing w:val="-1"/>
              </w:rPr>
              <w:t>d</w:t>
            </w:r>
            <w:r>
              <w:rPr>
                <w:rFonts w:ascii="Calibri" w:eastAsia="Calibri" w:hAnsi="Calibri" w:cs="Calibri"/>
                <w:color w:val="494949"/>
              </w:rPr>
              <w:t>er-r</w:t>
            </w:r>
            <w:r>
              <w:rPr>
                <w:rFonts w:ascii="Calibri" w:eastAsia="Calibri" w:hAnsi="Calibri" w:cs="Calibri"/>
                <w:color w:val="494949"/>
                <w:spacing w:val="2"/>
              </w:rPr>
              <w:t>e</w:t>
            </w:r>
            <w:r>
              <w:rPr>
                <w:rFonts w:ascii="Calibri" w:eastAsia="Calibri" w:hAnsi="Calibri" w:cs="Calibri"/>
                <w:color w:val="494949"/>
                <w:spacing w:val="-2"/>
              </w:rPr>
              <w:t>g</w:t>
            </w:r>
            <w:r>
              <w:rPr>
                <w:rFonts w:ascii="Calibri" w:eastAsia="Calibri" w:hAnsi="Calibri" w:cs="Calibri"/>
                <w:color w:val="494949"/>
              </w:rPr>
              <w:t>i</w:t>
            </w:r>
            <w:r>
              <w:rPr>
                <w:rFonts w:ascii="Calibri" w:eastAsia="Calibri" w:hAnsi="Calibri" w:cs="Calibri"/>
                <w:color w:val="494949"/>
                <w:spacing w:val="-1"/>
              </w:rPr>
              <w:t>s</w:t>
            </w:r>
            <w:r>
              <w:rPr>
                <w:rFonts w:ascii="Calibri" w:eastAsia="Calibri" w:hAnsi="Calibri" w:cs="Calibri"/>
                <w:color w:val="494949"/>
                <w:spacing w:val="-2"/>
              </w:rPr>
              <w:t>tr</w:t>
            </w:r>
            <w:r>
              <w:rPr>
                <w:rFonts w:ascii="Calibri" w:eastAsia="Calibri" w:hAnsi="Calibri" w:cs="Calibri"/>
                <w:color w:val="494949"/>
                <w:spacing w:val="3"/>
              </w:rPr>
              <w:t>a</w:t>
            </w:r>
            <w:r>
              <w:rPr>
                <w:rFonts w:ascii="Calibri" w:eastAsia="Calibri" w:hAnsi="Calibri" w:cs="Calibri"/>
                <w:color w:val="494949"/>
                <w:spacing w:val="1"/>
              </w:rPr>
              <w:t>t</w:t>
            </w:r>
            <w:r>
              <w:rPr>
                <w:rFonts w:ascii="Calibri" w:eastAsia="Calibri" w:hAnsi="Calibri" w:cs="Calibri"/>
                <w:color w:val="494949"/>
                <w:spacing w:val="-2"/>
              </w:rPr>
              <w:t>i</w:t>
            </w:r>
            <w:r>
              <w:rPr>
                <w:rFonts w:ascii="Calibri" w:eastAsia="Calibri" w:hAnsi="Calibri" w:cs="Calibri"/>
                <w:color w:val="494949"/>
                <w:spacing w:val="-1"/>
              </w:rPr>
              <w:t>o</w:t>
            </w:r>
            <w:r>
              <w:rPr>
                <w:rFonts w:ascii="Calibri" w:eastAsia="Calibri" w:hAnsi="Calibri" w:cs="Calibri"/>
                <w:color w:val="494949"/>
              </w:rPr>
              <w:t>n</w:t>
            </w:r>
            <w:r>
              <w:rPr>
                <w:rFonts w:ascii="Times New Roman" w:hAnsi="Times New Roman"/>
                <w:color w:val="494949"/>
                <w:spacing w:val="-15"/>
              </w:rPr>
              <w:t xml:space="preserve"> </w:t>
            </w:r>
            <w:r>
              <w:rPr>
                <w:rFonts w:ascii="Calibri" w:eastAsia="Calibri" w:hAnsi="Calibri" w:cs="Calibri"/>
                <w:color w:val="494949"/>
                <w:spacing w:val="-1"/>
              </w:rPr>
              <w:t>b</w:t>
            </w:r>
            <w:r>
              <w:rPr>
                <w:rFonts w:ascii="Calibri" w:eastAsia="Calibri" w:hAnsi="Calibri" w:cs="Calibri"/>
                <w:color w:val="494949"/>
                <w:spacing w:val="3"/>
              </w:rPr>
              <w:t>a</w:t>
            </w:r>
            <w:r>
              <w:rPr>
                <w:rFonts w:ascii="Calibri" w:eastAsia="Calibri" w:hAnsi="Calibri" w:cs="Calibri"/>
                <w:color w:val="494949"/>
                <w:spacing w:val="-3"/>
              </w:rPr>
              <w:t>se</w:t>
            </w:r>
            <w:r>
              <w:rPr>
                <w:rFonts w:ascii="Calibri" w:eastAsia="Calibri" w:hAnsi="Calibri" w:cs="Calibri"/>
                <w:color w:val="494949"/>
              </w:rPr>
              <w:t>d</w:t>
            </w:r>
            <w:r>
              <w:rPr>
                <w:rFonts w:ascii="Times New Roman" w:hAnsi="Times New Roman"/>
                <w:color w:val="494949"/>
                <w:spacing w:val="-11"/>
              </w:rPr>
              <w:t xml:space="preserve"> </w:t>
            </w:r>
            <w:r>
              <w:rPr>
                <w:rFonts w:ascii="Calibri" w:eastAsia="Calibri" w:hAnsi="Calibri" w:cs="Calibri"/>
                <w:color w:val="494949"/>
                <w:spacing w:val="-1"/>
              </w:rPr>
              <w:t>o</w:t>
            </w:r>
            <w:r>
              <w:rPr>
                <w:rFonts w:ascii="Calibri" w:eastAsia="Calibri" w:hAnsi="Calibri" w:cs="Calibri"/>
                <w:color w:val="494949"/>
              </w:rPr>
              <w:t>n</w:t>
            </w:r>
            <w:r>
              <w:rPr>
                <w:rFonts w:ascii="Times New Roman" w:hAnsi="Times New Roman"/>
                <w:color w:val="494949"/>
                <w:spacing w:val="-5"/>
              </w:rPr>
              <w:t xml:space="preserve"> </w:t>
            </w:r>
            <w:r>
              <w:rPr>
                <w:rFonts w:ascii="Calibri" w:eastAsia="Calibri" w:hAnsi="Calibri" w:cs="Calibri"/>
                <w:color w:val="494949"/>
                <w:spacing w:val="-2"/>
              </w:rPr>
              <w:t>i</w:t>
            </w:r>
            <w:r>
              <w:rPr>
                <w:rFonts w:ascii="Calibri" w:eastAsia="Calibri" w:hAnsi="Calibri" w:cs="Calibri"/>
                <w:color w:val="494949"/>
                <w:spacing w:val="1"/>
              </w:rPr>
              <w:t>nd</w:t>
            </w:r>
            <w:r>
              <w:rPr>
                <w:rFonts w:ascii="Calibri" w:eastAsia="Calibri" w:hAnsi="Calibri" w:cs="Calibri"/>
                <w:color w:val="494949"/>
                <w:spacing w:val="-2"/>
              </w:rPr>
              <w:t>i</w:t>
            </w:r>
            <w:r>
              <w:rPr>
                <w:rFonts w:ascii="Calibri" w:eastAsia="Calibri" w:hAnsi="Calibri" w:cs="Calibri"/>
                <w:color w:val="494949"/>
              </w:rPr>
              <w:t>re</w:t>
            </w:r>
            <w:r>
              <w:rPr>
                <w:rFonts w:ascii="Calibri" w:eastAsia="Calibri" w:hAnsi="Calibri" w:cs="Calibri"/>
                <w:color w:val="494949"/>
                <w:spacing w:val="-2"/>
              </w:rPr>
              <w:t>c</w:t>
            </w:r>
            <w:r>
              <w:rPr>
                <w:rFonts w:ascii="Calibri" w:eastAsia="Calibri" w:hAnsi="Calibri" w:cs="Calibri"/>
                <w:color w:val="494949"/>
              </w:rPr>
              <w:t>t</w:t>
            </w:r>
            <w:r>
              <w:rPr>
                <w:rFonts w:ascii="Times New Roman" w:hAnsi="Times New Roman"/>
                <w:color w:val="494949"/>
                <w:spacing w:val="-10"/>
              </w:rPr>
              <w:t xml:space="preserve"> </w:t>
            </w:r>
            <w:r>
              <w:rPr>
                <w:rFonts w:ascii="Calibri" w:eastAsia="Calibri" w:hAnsi="Calibri" w:cs="Calibri"/>
                <w:color w:val="494949"/>
              </w:rPr>
              <w:t>m</w:t>
            </w:r>
            <w:r>
              <w:rPr>
                <w:rFonts w:ascii="Calibri" w:eastAsia="Calibri" w:hAnsi="Calibri" w:cs="Calibri"/>
                <w:color w:val="494949"/>
                <w:spacing w:val="-3"/>
              </w:rPr>
              <w:t>e</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spacing w:val="-1"/>
              </w:rPr>
              <w:t>o</w:t>
            </w:r>
            <w:r>
              <w:rPr>
                <w:rFonts w:ascii="Calibri" w:eastAsia="Calibri" w:hAnsi="Calibri" w:cs="Calibri"/>
                <w:color w:val="494949"/>
                <w:spacing w:val="1"/>
              </w:rPr>
              <w:t>d</w:t>
            </w:r>
            <w:r>
              <w:rPr>
                <w:rFonts w:ascii="Calibri" w:eastAsia="Calibri" w:hAnsi="Calibri" w:cs="Calibri"/>
                <w:color w:val="494949"/>
              </w:rPr>
              <w:t>s</w:t>
            </w:r>
            <w:r>
              <w:rPr>
                <w:rFonts w:ascii="Times New Roman" w:hAnsi="Times New Roman"/>
                <w:color w:val="494949"/>
                <w:spacing w:val="-15"/>
              </w:rPr>
              <w:t xml:space="preserve"> </w:t>
            </w:r>
            <w:r>
              <w:rPr>
                <w:rFonts w:ascii="Calibri" w:eastAsia="Calibri" w:hAnsi="Calibri" w:cs="Calibri"/>
                <w:color w:val="494949"/>
                <w:spacing w:val="1"/>
              </w:rPr>
              <w:t>o</w:t>
            </w:r>
            <w:r>
              <w:rPr>
                <w:rFonts w:ascii="Calibri" w:eastAsia="Calibri" w:hAnsi="Calibri" w:cs="Calibri"/>
                <w:color w:val="494949"/>
              </w:rPr>
              <w:t>f</w:t>
            </w:r>
            <w:r>
              <w:rPr>
                <w:rFonts w:ascii="Times New Roman" w:hAnsi="Times New Roman"/>
                <w:color w:val="494949"/>
                <w:spacing w:val="-9"/>
              </w:rPr>
              <w:t xml:space="preserve"> </w:t>
            </w:r>
            <w:r>
              <w:rPr>
                <w:rFonts w:ascii="Calibri" w:eastAsia="Calibri" w:hAnsi="Calibri" w:cs="Calibri"/>
                <w:color w:val="494949"/>
                <w:spacing w:val="2"/>
              </w:rPr>
              <w:t>e</w:t>
            </w:r>
            <w:r>
              <w:rPr>
                <w:rFonts w:ascii="Calibri" w:eastAsia="Calibri" w:hAnsi="Calibri" w:cs="Calibri"/>
                <w:color w:val="494949"/>
                <w:spacing w:val="-1"/>
              </w:rPr>
              <w:t>s</w:t>
            </w:r>
            <w:r>
              <w:rPr>
                <w:rFonts w:ascii="Calibri" w:eastAsia="Calibri" w:hAnsi="Calibri" w:cs="Calibri"/>
                <w:color w:val="494949"/>
                <w:spacing w:val="1"/>
              </w:rPr>
              <w:t>t</w:t>
            </w:r>
            <w:r>
              <w:rPr>
                <w:rFonts w:ascii="Calibri" w:eastAsia="Calibri" w:hAnsi="Calibri" w:cs="Calibri"/>
                <w:color w:val="494949"/>
              </w:rPr>
              <w:t>i</w:t>
            </w:r>
            <w:r>
              <w:rPr>
                <w:rFonts w:ascii="Calibri" w:eastAsia="Calibri" w:hAnsi="Calibri" w:cs="Calibri"/>
                <w:color w:val="494949"/>
                <w:spacing w:val="-5"/>
              </w:rPr>
              <w:t>m</w:t>
            </w:r>
            <w:r>
              <w:rPr>
                <w:rFonts w:ascii="Calibri" w:eastAsia="Calibri" w:hAnsi="Calibri" w:cs="Calibri"/>
                <w:color w:val="494949"/>
                <w:spacing w:val="1"/>
              </w:rPr>
              <w:t>at</w:t>
            </w:r>
            <w:r>
              <w:rPr>
                <w:rFonts w:ascii="Calibri" w:eastAsia="Calibri" w:hAnsi="Calibri" w:cs="Calibri"/>
                <w:color w:val="494949"/>
                <w:spacing w:val="-2"/>
              </w:rPr>
              <w:t>i</w:t>
            </w:r>
            <w:r>
              <w:rPr>
                <w:rFonts w:ascii="Calibri" w:eastAsia="Calibri" w:hAnsi="Calibri" w:cs="Calibri"/>
                <w:color w:val="494949"/>
                <w:spacing w:val="-1"/>
              </w:rPr>
              <w:t>o</w:t>
            </w:r>
            <w:r>
              <w:rPr>
                <w:rFonts w:ascii="Calibri" w:eastAsia="Calibri" w:hAnsi="Calibri" w:cs="Calibri"/>
                <w:color w:val="494949"/>
                <w:spacing w:val="1"/>
              </w:rPr>
              <w:t>n</w:t>
            </w:r>
            <w:r>
              <w:rPr>
                <w:rFonts w:ascii="Calibri" w:eastAsia="Calibri" w:hAnsi="Calibri" w:cs="Calibri"/>
                <w:color w:val="494949"/>
              </w:rPr>
              <w:t>.</w:t>
            </w:r>
            <w:r>
              <w:rPr>
                <w:rFonts w:ascii="Times New Roman" w:hAnsi="Times New Roman"/>
                <w:color w:val="494949"/>
                <w:spacing w:val="-13"/>
              </w:rPr>
              <w:t xml:space="preserve"> </w:t>
            </w:r>
            <w:r>
              <w:rPr>
                <w:rFonts w:ascii="Calibri" w:eastAsia="Calibri" w:hAnsi="Calibri" w:cs="Calibri"/>
                <w:color w:val="494949"/>
                <w:spacing w:val="-2"/>
              </w:rPr>
              <w:t>F</w:t>
            </w:r>
            <w:r>
              <w:rPr>
                <w:rFonts w:ascii="Calibri" w:eastAsia="Calibri" w:hAnsi="Calibri" w:cs="Calibri"/>
                <w:color w:val="494949"/>
                <w:spacing w:val="1"/>
              </w:rPr>
              <w:t>o</w:t>
            </w:r>
            <w:r>
              <w:rPr>
                <w:rFonts w:ascii="Calibri" w:eastAsia="Calibri" w:hAnsi="Calibri" w:cs="Calibri"/>
                <w:color w:val="494949"/>
              </w:rPr>
              <w:t>r</w:t>
            </w:r>
            <w:r>
              <w:rPr>
                <w:rFonts w:ascii="Times New Roman" w:hAnsi="Times New Roman"/>
                <w:color w:val="494949"/>
                <w:spacing w:val="-9"/>
              </w:rPr>
              <w:t xml:space="preserve"> </w:t>
            </w:r>
            <w:r>
              <w:rPr>
                <w:rFonts w:ascii="Calibri" w:eastAsia="Calibri" w:hAnsi="Calibri" w:cs="Calibri"/>
                <w:color w:val="494949"/>
                <w:spacing w:val="-1"/>
              </w:rPr>
              <w:t>s</w:t>
            </w:r>
            <w:r>
              <w:rPr>
                <w:rFonts w:ascii="Calibri" w:eastAsia="Calibri" w:hAnsi="Calibri" w:cs="Calibri"/>
                <w:color w:val="494949"/>
                <w:spacing w:val="1"/>
              </w:rPr>
              <w:t>o</w:t>
            </w:r>
            <w:r>
              <w:rPr>
                <w:rFonts w:ascii="Calibri" w:eastAsia="Calibri" w:hAnsi="Calibri" w:cs="Calibri"/>
                <w:color w:val="494949"/>
              </w:rPr>
              <w:t>me</w:t>
            </w:r>
            <w:r>
              <w:rPr>
                <w:rFonts w:ascii="Times New Roman" w:hAnsi="Times New Roman"/>
                <w:color w:val="494949"/>
                <w:spacing w:val="-11"/>
              </w:rPr>
              <w:t xml:space="preserve"> </w:t>
            </w:r>
            <w:r>
              <w:rPr>
                <w:rFonts w:ascii="Calibri" w:eastAsia="Calibri" w:hAnsi="Calibri" w:cs="Calibri"/>
                <w:color w:val="494949"/>
              </w:rPr>
              <w:t>c</w:t>
            </w:r>
            <w:r>
              <w:rPr>
                <w:rFonts w:ascii="Calibri" w:eastAsia="Calibri" w:hAnsi="Calibri" w:cs="Calibri"/>
                <w:color w:val="494949"/>
                <w:spacing w:val="-1"/>
              </w:rPr>
              <w:t>oun</w:t>
            </w:r>
            <w:r>
              <w:rPr>
                <w:rFonts w:ascii="Calibri" w:eastAsia="Calibri" w:hAnsi="Calibri" w:cs="Calibri"/>
                <w:color w:val="494949"/>
                <w:spacing w:val="1"/>
              </w:rPr>
              <w:t>t</w:t>
            </w:r>
            <w:r>
              <w:rPr>
                <w:rFonts w:ascii="Calibri" w:eastAsia="Calibri" w:hAnsi="Calibri" w:cs="Calibri"/>
                <w:color w:val="494949"/>
              </w:rPr>
              <w:t>ries</w:t>
            </w:r>
            <w:r>
              <w:rPr>
                <w:rFonts w:ascii="Times New Roman" w:hAnsi="Times New Roman"/>
                <w:color w:val="494949"/>
                <w:spacing w:val="-16"/>
              </w:rPr>
              <w:t xml:space="preserve"> </w:t>
            </w:r>
            <w:r>
              <w:rPr>
                <w:rFonts w:ascii="Calibri" w:eastAsia="Calibri" w:hAnsi="Calibri" w:cs="Calibri"/>
                <w:color w:val="494949"/>
              </w:rPr>
              <w:t>wi</w:t>
            </w:r>
            <w:r>
              <w:rPr>
                <w:rFonts w:ascii="Calibri" w:eastAsia="Calibri" w:hAnsi="Calibri" w:cs="Calibri"/>
                <w:color w:val="494949"/>
                <w:spacing w:val="-2"/>
              </w:rPr>
              <w:t>t</w:t>
            </w:r>
            <w:r>
              <w:rPr>
                <w:rFonts w:ascii="Calibri" w:eastAsia="Calibri" w:hAnsi="Calibri" w:cs="Calibri"/>
                <w:color w:val="494949"/>
              </w:rPr>
              <w:t>h</w:t>
            </w:r>
            <w:r>
              <w:rPr>
                <w:rFonts w:ascii="Times New Roman" w:hAnsi="Times New Roman"/>
                <w:color w:val="494949"/>
                <w:spacing w:val="-10"/>
              </w:rPr>
              <w:t xml:space="preserve"> </w:t>
            </w:r>
            <w:r>
              <w:rPr>
                <w:rFonts w:ascii="Calibri" w:eastAsia="Calibri" w:hAnsi="Calibri" w:cs="Calibri"/>
                <w:color w:val="494949"/>
                <w:spacing w:val="-1"/>
              </w:rPr>
              <w:t>n</w:t>
            </w:r>
            <w:r>
              <w:rPr>
                <w:rFonts w:ascii="Calibri" w:eastAsia="Calibri" w:hAnsi="Calibri" w:cs="Calibri"/>
                <w:color w:val="494949"/>
              </w:rPr>
              <w:t>o</w:t>
            </w:r>
            <w:r>
              <w:rPr>
                <w:rFonts w:ascii="Times New Roman" w:hAnsi="Times New Roman"/>
                <w:color w:val="494949"/>
                <w:spacing w:val="-8"/>
              </w:rPr>
              <w:t xml:space="preserve"> </w:t>
            </w:r>
            <w:r>
              <w:rPr>
                <w:rFonts w:ascii="Calibri" w:eastAsia="Calibri" w:hAnsi="Calibri" w:cs="Calibri"/>
                <w:color w:val="494949"/>
                <w:spacing w:val="1"/>
              </w:rPr>
              <w:t>o</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rPr>
              <w:t>er</w:t>
            </w:r>
            <w:r>
              <w:rPr>
                <w:rFonts w:ascii="Times New Roman" w:hAnsi="Times New Roman"/>
                <w:color w:val="494949"/>
                <w:spacing w:val="-10"/>
              </w:rPr>
              <w:t xml:space="preserve"> </w:t>
            </w:r>
            <w:r>
              <w:rPr>
                <w:rFonts w:ascii="Calibri" w:eastAsia="Calibri" w:hAnsi="Calibri" w:cs="Calibri"/>
                <w:color w:val="494949"/>
                <w:spacing w:val="3"/>
              </w:rPr>
              <w:t>r</w:t>
            </w:r>
            <w:r>
              <w:rPr>
                <w:rFonts w:ascii="Calibri" w:eastAsia="Calibri" w:hAnsi="Calibri" w:cs="Calibri"/>
                <w:color w:val="494949"/>
              </w:rPr>
              <w:t>el</w:t>
            </w:r>
            <w:r>
              <w:rPr>
                <w:rFonts w:ascii="Calibri" w:eastAsia="Calibri" w:hAnsi="Calibri" w:cs="Calibri"/>
                <w:color w:val="494949"/>
                <w:spacing w:val="-2"/>
              </w:rPr>
              <w:t>i</w:t>
            </w:r>
            <w:r>
              <w:rPr>
                <w:rFonts w:ascii="Calibri" w:eastAsia="Calibri" w:hAnsi="Calibri" w:cs="Calibri"/>
                <w:color w:val="494949"/>
                <w:spacing w:val="-1"/>
              </w:rPr>
              <w:t>a</w:t>
            </w:r>
            <w:r>
              <w:rPr>
                <w:rFonts w:ascii="Calibri" w:eastAsia="Calibri" w:hAnsi="Calibri" w:cs="Calibri"/>
                <w:color w:val="494949"/>
                <w:spacing w:val="1"/>
              </w:rPr>
              <w:t>b</w:t>
            </w:r>
            <w:r>
              <w:rPr>
                <w:rFonts w:ascii="Calibri" w:eastAsia="Calibri" w:hAnsi="Calibri" w:cs="Calibri"/>
                <w:color w:val="494949"/>
              </w:rPr>
              <w:t>le</w:t>
            </w:r>
            <w:r>
              <w:rPr>
                <w:rFonts w:ascii="Times New Roman" w:hAnsi="Times New Roman"/>
                <w:color w:val="494949"/>
                <w:spacing w:val="-16"/>
              </w:rPr>
              <w:t xml:space="preserve"> </w:t>
            </w:r>
            <w:r>
              <w:rPr>
                <w:rFonts w:ascii="Calibri" w:eastAsia="Calibri" w:hAnsi="Calibri" w:cs="Calibri"/>
                <w:color w:val="494949"/>
                <w:spacing w:val="1"/>
              </w:rPr>
              <w:t>da</w:t>
            </w:r>
            <w:r>
              <w:rPr>
                <w:rFonts w:ascii="Calibri" w:eastAsia="Calibri" w:hAnsi="Calibri" w:cs="Calibri"/>
                <w:color w:val="494949"/>
                <w:spacing w:val="-2"/>
              </w:rPr>
              <w:t>t</w:t>
            </w:r>
            <w:r>
              <w:rPr>
                <w:rFonts w:ascii="Calibri" w:eastAsia="Calibri" w:hAnsi="Calibri" w:cs="Calibri"/>
                <w:color w:val="494949"/>
                <w:spacing w:val="1"/>
              </w:rPr>
              <w:t>a</w:t>
            </w:r>
            <w:r>
              <w:rPr>
                <w:rFonts w:ascii="Calibri" w:eastAsia="Calibri" w:hAnsi="Calibri" w:cs="Calibri"/>
                <w:color w:val="494949"/>
              </w:rPr>
              <w:t>,</w:t>
            </w:r>
            <w:r>
              <w:rPr>
                <w:rFonts w:ascii="Times New Roman" w:hAnsi="Times New Roman"/>
                <w:color w:val="494949"/>
                <w:spacing w:val="-12"/>
              </w:rPr>
              <w:t xml:space="preserve"> </w:t>
            </w:r>
            <w:r>
              <w:rPr>
                <w:rFonts w:ascii="Calibri" w:eastAsia="Calibri" w:hAnsi="Calibri" w:cs="Calibri"/>
                <w:color w:val="494949"/>
                <w:spacing w:val="1"/>
              </w:rPr>
              <w:t>th</w:t>
            </w:r>
            <w:r>
              <w:rPr>
                <w:rFonts w:ascii="Calibri" w:eastAsia="Calibri" w:hAnsi="Calibri" w:cs="Calibri"/>
                <w:color w:val="494949"/>
              </w:rPr>
              <w:t>e</w:t>
            </w:r>
            <w:r>
              <w:rPr>
                <w:rFonts w:ascii="Times New Roman" w:hAnsi="Times New Roman"/>
                <w:color w:val="494949"/>
              </w:rPr>
              <w:t xml:space="preserve"> </w:t>
            </w:r>
            <w:r>
              <w:rPr>
                <w:rFonts w:ascii="Calibri" w:eastAsia="Calibri" w:hAnsi="Calibri" w:cs="Calibri"/>
                <w:color w:val="494949"/>
                <w:spacing w:val="1"/>
              </w:rPr>
              <w:t>o</w:t>
            </w:r>
            <w:r>
              <w:rPr>
                <w:rFonts w:ascii="Calibri" w:eastAsia="Calibri" w:hAnsi="Calibri" w:cs="Calibri"/>
                <w:color w:val="494949"/>
                <w:spacing w:val="-3"/>
              </w:rPr>
              <w:t>w</w:t>
            </w:r>
            <w:r>
              <w:rPr>
                <w:rFonts w:ascii="Calibri" w:eastAsia="Calibri" w:hAnsi="Calibri" w:cs="Calibri"/>
                <w:color w:val="494949"/>
                <w:spacing w:val="1"/>
              </w:rPr>
              <w:t>n</w:t>
            </w:r>
            <w:r>
              <w:rPr>
                <w:rFonts w:ascii="Calibri" w:eastAsia="Calibri" w:hAnsi="Calibri" w:cs="Calibri"/>
                <w:color w:val="494949"/>
                <w:spacing w:val="-1"/>
              </w:rPr>
              <w:t>-</w:t>
            </w:r>
            <w:r>
              <w:rPr>
                <w:rFonts w:ascii="Calibri" w:eastAsia="Calibri" w:hAnsi="Calibri" w:cs="Calibri"/>
                <w:color w:val="494949"/>
                <w:spacing w:val="-2"/>
              </w:rPr>
              <w:t>c</w:t>
            </w:r>
            <w:r>
              <w:rPr>
                <w:rFonts w:ascii="Calibri" w:eastAsia="Calibri" w:hAnsi="Calibri" w:cs="Calibri"/>
                <w:color w:val="494949"/>
                <w:spacing w:val="1"/>
              </w:rPr>
              <w:t>h</w:t>
            </w:r>
            <w:r>
              <w:rPr>
                <w:rFonts w:ascii="Calibri" w:eastAsia="Calibri" w:hAnsi="Calibri" w:cs="Calibri"/>
                <w:color w:val="494949"/>
              </w:rPr>
              <w:t>il</w:t>
            </w:r>
            <w:r>
              <w:rPr>
                <w:rFonts w:ascii="Calibri" w:eastAsia="Calibri" w:hAnsi="Calibri" w:cs="Calibri"/>
                <w:color w:val="494949"/>
                <w:spacing w:val="-1"/>
              </w:rPr>
              <w:t>d</w:t>
            </w:r>
            <w:r>
              <w:rPr>
                <w:rFonts w:ascii="Calibri" w:eastAsia="Calibri" w:hAnsi="Calibri" w:cs="Calibri"/>
                <w:color w:val="494949"/>
              </w:rPr>
              <w:t>ren</w:t>
            </w:r>
            <w:r>
              <w:rPr>
                <w:rFonts w:ascii="Times New Roman" w:hAnsi="Times New Roman"/>
                <w:color w:val="494949"/>
                <w:spacing w:val="-17"/>
              </w:rPr>
              <w:t xml:space="preserve"> </w:t>
            </w:r>
            <w:r>
              <w:rPr>
                <w:rFonts w:ascii="Calibri" w:eastAsia="Calibri" w:hAnsi="Calibri" w:cs="Calibri"/>
                <w:color w:val="494949"/>
                <w:spacing w:val="-3"/>
              </w:rPr>
              <w:t>m</w:t>
            </w:r>
            <w:r>
              <w:rPr>
                <w:rFonts w:ascii="Calibri" w:eastAsia="Calibri" w:hAnsi="Calibri" w:cs="Calibri"/>
                <w:color w:val="494949"/>
              </w:rPr>
              <w:t>e</w:t>
            </w:r>
            <w:r>
              <w:rPr>
                <w:rFonts w:ascii="Calibri" w:eastAsia="Calibri" w:hAnsi="Calibri" w:cs="Calibri"/>
                <w:color w:val="494949"/>
                <w:spacing w:val="-2"/>
              </w:rPr>
              <w:t>t</w:t>
            </w:r>
            <w:r>
              <w:rPr>
                <w:rFonts w:ascii="Calibri" w:eastAsia="Calibri" w:hAnsi="Calibri" w:cs="Calibri"/>
                <w:color w:val="494949"/>
                <w:spacing w:val="-1"/>
              </w:rPr>
              <w:t>h</w:t>
            </w:r>
            <w:r>
              <w:rPr>
                <w:rFonts w:ascii="Calibri" w:eastAsia="Calibri" w:hAnsi="Calibri" w:cs="Calibri"/>
                <w:color w:val="494949"/>
                <w:spacing w:val="1"/>
              </w:rPr>
              <w:t>o</w:t>
            </w:r>
            <w:r>
              <w:rPr>
                <w:rFonts w:ascii="Calibri" w:eastAsia="Calibri" w:hAnsi="Calibri" w:cs="Calibri"/>
                <w:color w:val="494949"/>
              </w:rPr>
              <w:t>d</w:t>
            </w:r>
            <w:r>
              <w:rPr>
                <w:rFonts w:ascii="Times New Roman" w:hAnsi="Times New Roman"/>
                <w:color w:val="494949"/>
                <w:spacing w:val="-12"/>
              </w:rPr>
              <w:t xml:space="preserve"> </w:t>
            </w:r>
            <w:r>
              <w:rPr>
                <w:rFonts w:ascii="Calibri" w:eastAsia="Calibri" w:hAnsi="Calibri" w:cs="Calibri"/>
                <w:color w:val="494949"/>
                <w:spacing w:val="1"/>
              </w:rPr>
              <w:t>o</w:t>
            </w:r>
            <w:r>
              <w:rPr>
                <w:rFonts w:ascii="Calibri" w:eastAsia="Calibri" w:hAnsi="Calibri" w:cs="Calibri"/>
                <w:color w:val="494949"/>
              </w:rPr>
              <w:t>f</w:t>
            </w:r>
            <w:r>
              <w:rPr>
                <w:rFonts w:ascii="Times New Roman" w:hAnsi="Times New Roman"/>
                <w:color w:val="494949"/>
                <w:spacing w:val="-7"/>
              </w:rPr>
              <w:t xml:space="preserve"> </w:t>
            </w:r>
            <w:r>
              <w:rPr>
                <w:rFonts w:ascii="Calibri" w:eastAsia="Calibri" w:hAnsi="Calibri" w:cs="Calibri"/>
                <w:color w:val="494949"/>
                <w:spacing w:val="-2"/>
              </w:rPr>
              <w:t>i</w:t>
            </w:r>
            <w:r>
              <w:rPr>
                <w:rFonts w:ascii="Calibri" w:eastAsia="Calibri" w:hAnsi="Calibri" w:cs="Calibri"/>
                <w:color w:val="494949"/>
                <w:spacing w:val="-1"/>
              </w:rPr>
              <w:t>n</w:t>
            </w:r>
            <w:r>
              <w:rPr>
                <w:rFonts w:ascii="Calibri" w:eastAsia="Calibri" w:hAnsi="Calibri" w:cs="Calibri"/>
                <w:color w:val="494949"/>
                <w:spacing w:val="1"/>
              </w:rPr>
              <w:t>d</w:t>
            </w:r>
            <w:r>
              <w:rPr>
                <w:rFonts w:ascii="Calibri" w:eastAsia="Calibri" w:hAnsi="Calibri" w:cs="Calibri"/>
                <w:color w:val="494949"/>
                <w:spacing w:val="-2"/>
              </w:rPr>
              <w:t>i</w:t>
            </w:r>
            <w:r>
              <w:rPr>
                <w:rFonts w:ascii="Calibri" w:eastAsia="Calibri" w:hAnsi="Calibri" w:cs="Calibri"/>
                <w:color w:val="494949"/>
              </w:rPr>
              <w:t>r</w:t>
            </w:r>
            <w:r>
              <w:rPr>
                <w:rFonts w:ascii="Calibri" w:eastAsia="Calibri" w:hAnsi="Calibri" w:cs="Calibri"/>
                <w:color w:val="494949"/>
                <w:spacing w:val="2"/>
              </w:rPr>
              <w:t>e</w:t>
            </w:r>
            <w:r>
              <w:rPr>
                <w:rFonts w:ascii="Calibri" w:eastAsia="Calibri" w:hAnsi="Calibri" w:cs="Calibri"/>
                <w:color w:val="494949"/>
                <w:spacing w:val="-5"/>
              </w:rPr>
              <w:t>c</w:t>
            </w:r>
            <w:r>
              <w:rPr>
                <w:rFonts w:ascii="Calibri" w:eastAsia="Calibri" w:hAnsi="Calibri" w:cs="Calibri"/>
                <w:color w:val="494949"/>
              </w:rPr>
              <w:t>t</w:t>
            </w:r>
            <w:r>
              <w:rPr>
                <w:rFonts w:ascii="Times New Roman" w:hAnsi="Times New Roman"/>
                <w:color w:val="494949"/>
                <w:spacing w:val="-10"/>
              </w:rPr>
              <w:t xml:space="preserve"> </w:t>
            </w:r>
            <w:r>
              <w:rPr>
                <w:rFonts w:ascii="Calibri" w:eastAsia="Calibri" w:hAnsi="Calibri" w:cs="Calibri"/>
                <w:color w:val="494949"/>
                <w:spacing w:val="2"/>
              </w:rPr>
              <w:t>e</w:t>
            </w:r>
            <w:r>
              <w:rPr>
                <w:rFonts w:ascii="Calibri" w:eastAsia="Calibri" w:hAnsi="Calibri" w:cs="Calibri"/>
                <w:color w:val="494949"/>
                <w:spacing w:val="-3"/>
              </w:rPr>
              <w:t>s</w:t>
            </w:r>
            <w:r>
              <w:rPr>
                <w:rFonts w:ascii="Calibri" w:eastAsia="Calibri" w:hAnsi="Calibri" w:cs="Calibri"/>
                <w:color w:val="494949"/>
                <w:spacing w:val="1"/>
              </w:rPr>
              <w:t>t</w:t>
            </w:r>
            <w:r>
              <w:rPr>
                <w:rFonts w:ascii="Calibri" w:eastAsia="Calibri" w:hAnsi="Calibri" w:cs="Calibri"/>
                <w:color w:val="494949"/>
              </w:rPr>
              <w:t>i</w:t>
            </w:r>
            <w:r>
              <w:rPr>
                <w:rFonts w:ascii="Calibri" w:eastAsia="Calibri" w:hAnsi="Calibri" w:cs="Calibri"/>
                <w:color w:val="494949"/>
                <w:spacing w:val="-3"/>
              </w:rPr>
              <w:t>m</w:t>
            </w:r>
            <w:r>
              <w:rPr>
                <w:rFonts w:ascii="Calibri" w:eastAsia="Calibri" w:hAnsi="Calibri" w:cs="Calibri"/>
                <w:color w:val="494949"/>
                <w:spacing w:val="-1"/>
              </w:rPr>
              <w:t>a</w:t>
            </w:r>
            <w:r>
              <w:rPr>
                <w:rFonts w:ascii="Calibri" w:eastAsia="Calibri" w:hAnsi="Calibri" w:cs="Calibri"/>
                <w:color w:val="494949"/>
                <w:spacing w:val="1"/>
              </w:rPr>
              <w:t>t</w:t>
            </w:r>
            <w:r>
              <w:rPr>
                <w:rFonts w:ascii="Calibri" w:eastAsia="Calibri" w:hAnsi="Calibri" w:cs="Calibri"/>
                <w:color w:val="494949"/>
              </w:rPr>
              <w:t>i</w:t>
            </w:r>
            <w:r>
              <w:rPr>
                <w:rFonts w:ascii="Calibri" w:eastAsia="Calibri" w:hAnsi="Calibri" w:cs="Calibri"/>
                <w:color w:val="494949"/>
                <w:spacing w:val="-1"/>
              </w:rPr>
              <w:t>o</w:t>
            </w:r>
            <w:r>
              <w:rPr>
                <w:rFonts w:ascii="Calibri" w:eastAsia="Calibri" w:hAnsi="Calibri" w:cs="Calibri"/>
                <w:color w:val="494949"/>
              </w:rPr>
              <w:t>n</w:t>
            </w:r>
            <w:r>
              <w:rPr>
                <w:rFonts w:ascii="Times New Roman" w:hAnsi="Times New Roman"/>
                <w:color w:val="494949"/>
                <w:spacing w:val="-17"/>
              </w:rPr>
              <w:t xml:space="preserve"> </w:t>
            </w:r>
            <w:r>
              <w:rPr>
                <w:rFonts w:ascii="Calibri" w:eastAsia="Calibri" w:hAnsi="Calibri" w:cs="Calibri"/>
                <w:color w:val="494949"/>
                <w:spacing w:val="4"/>
              </w:rPr>
              <w:t>p</w:t>
            </w:r>
            <w:r>
              <w:rPr>
                <w:rFonts w:ascii="Calibri" w:eastAsia="Calibri" w:hAnsi="Calibri" w:cs="Calibri"/>
                <w:color w:val="494949"/>
                <w:spacing w:val="-2"/>
              </w:rPr>
              <w:t>r</w:t>
            </w:r>
            <w:r>
              <w:rPr>
                <w:rFonts w:ascii="Calibri" w:eastAsia="Calibri" w:hAnsi="Calibri" w:cs="Calibri"/>
                <w:color w:val="494949"/>
                <w:spacing w:val="1"/>
              </w:rPr>
              <w:t>o</w:t>
            </w:r>
            <w:r>
              <w:rPr>
                <w:rFonts w:ascii="Calibri" w:eastAsia="Calibri" w:hAnsi="Calibri" w:cs="Calibri"/>
                <w:color w:val="494949"/>
                <w:spacing w:val="-1"/>
              </w:rPr>
              <w:t>v</w:t>
            </w:r>
            <w:r>
              <w:rPr>
                <w:rFonts w:ascii="Calibri" w:eastAsia="Calibri" w:hAnsi="Calibri" w:cs="Calibri"/>
                <w:color w:val="494949"/>
                <w:spacing w:val="-2"/>
              </w:rPr>
              <w:t>i</w:t>
            </w:r>
            <w:r>
              <w:rPr>
                <w:rFonts w:ascii="Calibri" w:eastAsia="Calibri" w:hAnsi="Calibri" w:cs="Calibri"/>
                <w:color w:val="494949"/>
                <w:spacing w:val="1"/>
              </w:rPr>
              <w:t>d</w:t>
            </w:r>
            <w:r>
              <w:rPr>
                <w:rFonts w:ascii="Calibri" w:eastAsia="Calibri" w:hAnsi="Calibri" w:cs="Calibri"/>
                <w:color w:val="494949"/>
              </w:rPr>
              <w:t>es</w:t>
            </w:r>
            <w:r>
              <w:rPr>
                <w:rFonts w:ascii="Times New Roman" w:hAnsi="Times New Roman"/>
                <w:color w:val="494949"/>
                <w:spacing w:val="-12"/>
              </w:rPr>
              <w:t xml:space="preserve"> </w:t>
            </w:r>
            <w:r>
              <w:rPr>
                <w:rFonts w:ascii="Calibri" w:eastAsia="Calibri" w:hAnsi="Calibri" w:cs="Calibri"/>
                <w:color w:val="494949"/>
              </w:rPr>
              <w:t>e</w:t>
            </w:r>
            <w:r>
              <w:rPr>
                <w:rFonts w:ascii="Calibri" w:eastAsia="Calibri" w:hAnsi="Calibri" w:cs="Calibri"/>
                <w:color w:val="494949"/>
                <w:spacing w:val="-3"/>
              </w:rPr>
              <w:t>s</w:t>
            </w:r>
            <w:r>
              <w:rPr>
                <w:rFonts w:ascii="Calibri" w:eastAsia="Calibri" w:hAnsi="Calibri" w:cs="Calibri"/>
                <w:color w:val="494949"/>
                <w:spacing w:val="1"/>
              </w:rPr>
              <w:t>t</w:t>
            </w:r>
            <w:r>
              <w:rPr>
                <w:rFonts w:ascii="Calibri" w:eastAsia="Calibri" w:hAnsi="Calibri" w:cs="Calibri"/>
                <w:color w:val="494949"/>
                <w:spacing w:val="-2"/>
              </w:rPr>
              <w:t>i</w:t>
            </w:r>
            <w:r>
              <w:rPr>
                <w:rFonts w:ascii="Calibri" w:eastAsia="Calibri" w:hAnsi="Calibri" w:cs="Calibri"/>
                <w:color w:val="494949"/>
              </w:rPr>
              <w:t>m</w:t>
            </w:r>
            <w:r>
              <w:rPr>
                <w:rFonts w:ascii="Calibri" w:eastAsia="Calibri" w:hAnsi="Calibri" w:cs="Calibri"/>
                <w:color w:val="494949"/>
                <w:spacing w:val="1"/>
              </w:rPr>
              <w:t>at</w:t>
            </w:r>
            <w:r>
              <w:rPr>
                <w:rFonts w:ascii="Calibri" w:eastAsia="Calibri" w:hAnsi="Calibri" w:cs="Calibri"/>
                <w:color w:val="494949"/>
              </w:rPr>
              <w:t>es</w:t>
            </w:r>
            <w:r>
              <w:rPr>
                <w:rFonts w:ascii="Times New Roman" w:hAnsi="Times New Roman"/>
                <w:color w:val="494949"/>
                <w:spacing w:val="-16"/>
              </w:rPr>
              <w:t xml:space="preserve"> </w:t>
            </w:r>
            <w:r>
              <w:rPr>
                <w:rFonts w:ascii="Calibri" w:eastAsia="Calibri" w:hAnsi="Calibri" w:cs="Calibri"/>
                <w:color w:val="494949"/>
                <w:spacing w:val="1"/>
              </w:rPr>
              <w:t>o</w:t>
            </w:r>
            <w:r>
              <w:rPr>
                <w:rFonts w:ascii="Calibri" w:eastAsia="Calibri" w:hAnsi="Calibri" w:cs="Calibri"/>
                <w:color w:val="494949"/>
              </w:rPr>
              <w:t>f</w:t>
            </w:r>
            <w:r>
              <w:rPr>
                <w:rFonts w:ascii="Times New Roman" w:hAnsi="Times New Roman"/>
                <w:color w:val="494949"/>
                <w:spacing w:val="-9"/>
              </w:rPr>
              <w:t xml:space="preserve"> </w:t>
            </w:r>
            <w:r>
              <w:rPr>
                <w:rFonts w:ascii="Calibri" w:eastAsia="Calibri" w:hAnsi="Calibri" w:cs="Calibri"/>
                <w:color w:val="494949"/>
                <w:spacing w:val="1"/>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10"/>
              </w:rPr>
              <w:t xml:space="preserve"> </w:t>
            </w:r>
            <w:r>
              <w:rPr>
                <w:rFonts w:ascii="Calibri" w:eastAsia="Calibri" w:hAnsi="Calibri" w:cs="Calibri"/>
                <w:color w:val="494949"/>
                <w:spacing w:val="1"/>
              </w:rPr>
              <w:t>a</w:t>
            </w:r>
            <w:r>
              <w:rPr>
                <w:rFonts w:ascii="Calibri" w:eastAsia="Calibri" w:hAnsi="Calibri" w:cs="Calibri"/>
                <w:color w:val="494949"/>
                <w:spacing w:val="-1"/>
              </w:rPr>
              <w:t>d</w:t>
            </w:r>
            <w:r>
              <w:rPr>
                <w:rFonts w:ascii="Calibri" w:eastAsia="Calibri" w:hAnsi="Calibri" w:cs="Calibri"/>
                <w:color w:val="494949"/>
                <w:spacing w:val="1"/>
              </w:rPr>
              <w:t>o</w:t>
            </w:r>
            <w:r>
              <w:rPr>
                <w:rFonts w:ascii="Calibri" w:eastAsia="Calibri" w:hAnsi="Calibri" w:cs="Calibri"/>
                <w:color w:val="494949"/>
              </w:rPr>
              <w:t>le</w:t>
            </w:r>
            <w:r>
              <w:rPr>
                <w:rFonts w:ascii="Calibri" w:eastAsia="Calibri" w:hAnsi="Calibri" w:cs="Calibri"/>
                <w:color w:val="494949"/>
                <w:spacing w:val="-1"/>
              </w:rPr>
              <w:t>s</w:t>
            </w:r>
            <w:r>
              <w:rPr>
                <w:rFonts w:ascii="Calibri" w:eastAsia="Calibri" w:hAnsi="Calibri" w:cs="Calibri"/>
                <w:color w:val="494949"/>
                <w:spacing w:val="-2"/>
              </w:rPr>
              <w:t>c</w:t>
            </w:r>
            <w:r>
              <w:rPr>
                <w:rFonts w:ascii="Calibri" w:eastAsia="Calibri" w:hAnsi="Calibri" w:cs="Calibri"/>
                <w:color w:val="494949"/>
                <w:spacing w:val="-3"/>
              </w:rPr>
              <w:t>e</w:t>
            </w:r>
            <w:r>
              <w:rPr>
                <w:rFonts w:ascii="Calibri" w:eastAsia="Calibri" w:hAnsi="Calibri" w:cs="Calibri"/>
                <w:color w:val="494949"/>
                <w:spacing w:val="4"/>
              </w:rPr>
              <w:t>n</w:t>
            </w:r>
            <w:r>
              <w:rPr>
                <w:rFonts w:ascii="Calibri" w:eastAsia="Calibri" w:hAnsi="Calibri" w:cs="Calibri"/>
                <w:color w:val="494949"/>
              </w:rPr>
              <w:t>t</w:t>
            </w:r>
            <w:r>
              <w:rPr>
                <w:rFonts w:ascii="Times New Roman" w:hAnsi="Times New Roman"/>
                <w:color w:val="494949"/>
                <w:spacing w:val="-17"/>
              </w:rPr>
              <w:t xml:space="preserve"> </w:t>
            </w:r>
            <w:r>
              <w:rPr>
                <w:rFonts w:ascii="Calibri" w:eastAsia="Calibri" w:hAnsi="Calibri" w:cs="Calibri"/>
                <w:color w:val="494949"/>
                <w:spacing w:val="1"/>
              </w:rPr>
              <w:t>b</w:t>
            </w:r>
            <w:r>
              <w:rPr>
                <w:rFonts w:ascii="Calibri" w:eastAsia="Calibri" w:hAnsi="Calibri" w:cs="Calibri"/>
                <w:color w:val="494949"/>
              </w:rPr>
              <w:t>i</w:t>
            </w:r>
            <w:r>
              <w:rPr>
                <w:rFonts w:ascii="Calibri" w:eastAsia="Calibri" w:hAnsi="Calibri" w:cs="Calibri"/>
                <w:color w:val="494949"/>
                <w:spacing w:val="-2"/>
              </w:rPr>
              <w:t>rt</w:t>
            </w:r>
            <w:r>
              <w:rPr>
                <w:rFonts w:ascii="Calibri" w:eastAsia="Calibri" w:hAnsi="Calibri" w:cs="Calibri"/>
                <w:color w:val="494949"/>
              </w:rPr>
              <w:t>h</w:t>
            </w:r>
            <w:r>
              <w:rPr>
                <w:rFonts w:ascii="Times New Roman" w:hAnsi="Times New Roman"/>
                <w:color w:val="494949"/>
                <w:spacing w:val="-10"/>
              </w:rPr>
              <w:t xml:space="preserve"> </w:t>
            </w:r>
            <w:r>
              <w:rPr>
                <w:rFonts w:ascii="Calibri" w:eastAsia="Calibri" w:hAnsi="Calibri" w:cs="Calibri"/>
                <w:color w:val="494949"/>
                <w:spacing w:val="-2"/>
              </w:rPr>
              <w:t>r</w:t>
            </w:r>
            <w:r>
              <w:rPr>
                <w:rFonts w:ascii="Calibri" w:eastAsia="Calibri" w:hAnsi="Calibri" w:cs="Calibri"/>
                <w:color w:val="494949"/>
                <w:spacing w:val="1"/>
              </w:rPr>
              <w:t>at</w:t>
            </w:r>
            <w:r>
              <w:rPr>
                <w:rFonts w:ascii="Calibri" w:eastAsia="Calibri" w:hAnsi="Calibri" w:cs="Calibri"/>
                <w:color w:val="494949"/>
              </w:rPr>
              <w:t>e</w:t>
            </w:r>
            <w:r>
              <w:rPr>
                <w:rFonts w:ascii="Times New Roman" w:hAnsi="Times New Roman"/>
                <w:color w:val="494949"/>
                <w:spacing w:val="-8"/>
              </w:rPr>
              <w:t xml:space="preserve"> </w:t>
            </w:r>
            <w:r>
              <w:rPr>
                <w:rFonts w:ascii="Calibri" w:eastAsia="Calibri" w:hAnsi="Calibri" w:cs="Calibri"/>
                <w:color w:val="494949"/>
                <w:spacing w:val="-1"/>
              </w:rPr>
              <w:t>fo</w:t>
            </w:r>
            <w:r>
              <w:rPr>
                <w:rFonts w:ascii="Calibri" w:eastAsia="Calibri" w:hAnsi="Calibri" w:cs="Calibri"/>
                <w:color w:val="494949"/>
              </w:rPr>
              <w:t>r</w:t>
            </w:r>
            <w:r>
              <w:rPr>
                <w:rFonts w:ascii="Times New Roman" w:hAnsi="Times New Roman"/>
                <w:color w:val="494949"/>
                <w:spacing w:val="-8"/>
              </w:rPr>
              <w:t xml:space="preserve"> </w:t>
            </w:r>
            <w:r>
              <w:rPr>
                <w:rFonts w:ascii="Calibri" w:eastAsia="Calibri" w:hAnsi="Calibri" w:cs="Calibri"/>
                <w:color w:val="494949"/>
              </w:rPr>
              <w:t>a</w:t>
            </w:r>
            <w:r>
              <w:rPr>
                <w:rFonts w:ascii="Times New Roman" w:hAnsi="Times New Roman"/>
                <w:color w:val="494949"/>
                <w:spacing w:val="-7"/>
              </w:rPr>
              <w:t xml:space="preserve"> </w:t>
            </w:r>
            <w:r>
              <w:rPr>
                <w:rFonts w:ascii="Calibri" w:eastAsia="Calibri" w:hAnsi="Calibri" w:cs="Calibri"/>
                <w:color w:val="494949"/>
                <w:spacing w:val="-1"/>
              </w:rPr>
              <w:t>n</w:t>
            </w:r>
            <w:r>
              <w:rPr>
                <w:rFonts w:ascii="Calibri" w:eastAsia="Calibri" w:hAnsi="Calibri" w:cs="Calibri"/>
                <w:color w:val="494949"/>
                <w:spacing w:val="4"/>
              </w:rPr>
              <w:t>u</w:t>
            </w:r>
            <w:r>
              <w:rPr>
                <w:rFonts w:ascii="Calibri" w:eastAsia="Calibri" w:hAnsi="Calibri" w:cs="Calibri"/>
                <w:color w:val="494949"/>
                <w:spacing w:val="-5"/>
              </w:rPr>
              <w:t>m</w:t>
            </w:r>
            <w:r>
              <w:rPr>
                <w:rFonts w:ascii="Calibri" w:eastAsia="Calibri" w:hAnsi="Calibri" w:cs="Calibri"/>
                <w:color w:val="494949"/>
                <w:spacing w:val="1"/>
              </w:rPr>
              <w:t>b</w:t>
            </w:r>
            <w:r>
              <w:rPr>
                <w:rFonts w:ascii="Calibri" w:eastAsia="Calibri" w:hAnsi="Calibri" w:cs="Calibri"/>
                <w:color w:val="494949"/>
              </w:rPr>
              <w:t>er</w:t>
            </w:r>
            <w:r>
              <w:rPr>
                <w:rFonts w:ascii="Times New Roman" w:hAnsi="Times New Roman"/>
                <w:color w:val="494949"/>
              </w:rPr>
              <w:t xml:space="preserve"> </w:t>
            </w:r>
            <w:r>
              <w:rPr>
                <w:rFonts w:ascii="Calibri" w:eastAsia="Calibri" w:hAnsi="Calibri" w:cs="Calibri"/>
                <w:color w:val="494949"/>
                <w:spacing w:val="1"/>
              </w:rPr>
              <w:t>o</w:t>
            </w:r>
            <w:r>
              <w:rPr>
                <w:rFonts w:ascii="Calibri" w:eastAsia="Calibri" w:hAnsi="Calibri" w:cs="Calibri"/>
                <w:color w:val="494949"/>
              </w:rPr>
              <w:t>f</w:t>
            </w:r>
            <w:r>
              <w:rPr>
                <w:rFonts w:ascii="Times New Roman" w:hAnsi="Times New Roman"/>
                <w:color w:val="494949"/>
                <w:spacing w:val="-9"/>
              </w:rPr>
              <w:t xml:space="preserve"> </w:t>
            </w:r>
            <w:r>
              <w:rPr>
                <w:rFonts w:ascii="Calibri" w:eastAsia="Calibri" w:hAnsi="Calibri" w:cs="Calibri"/>
                <w:color w:val="494949"/>
                <w:spacing w:val="1"/>
              </w:rPr>
              <w:t>y</w:t>
            </w:r>
            <w:r>
              <w:rPr>
                <w:rFonts w:ascii="Calibri" w:eastAsia="Calibri" w:hAnsi="Calibri" w:cs="Calibri"/>
                <w:color w:val="494949"/>
                <w:spacing w:val="-3"/>
              </w:rPr>
              <w:t>e</w:t>
            </w:r>
            <w:r>
              <w:rPr>
                <w:rFonts w:ascii="Calibri" w:eastAsia="Calibri" w:hAnsi="Calibri" w:cs="Calibri"/>
                <w:color w:val="494949"/>
                <w:spacing w:val="1"/>
              </w:rPr>
              <w:t>a</w:t>
            </w:r>
            <w:r>
              <w:rPr>
                <w:rFonts w:ascii="Calibri" w:eastAsia="Calibri" w:hAnsi="Calibri" w:cs="Calibri"/>
                <w:color w:val="494949"/>
              </w:rPr>
              <w:t>rs</w:t>
            </w:r>
            <w:r>
              <w:rPr>
                <w:rFonts w:ascii="Times New Roman" w:hAnsi="Times New Roman"/>
                <w:color w:val="494949"/>
                <w:spacing w:val="-12"/>
              </w:rPr>
              <w:t xml:space="preserve"> </w:t>
            </w:r>
            <w:r>
              <w:rPr>
                <w:rFonts w:ascii="Calibri" w:eastAsia="Calibri" w:hAnsi="Calibri" w:cs="Calibri"/>
                <w:color w:val="494949"/>
                <w:spacing w:val="1"/>
              </w:rPr>
              <w:t>b</w:t>
            </w:r>
            <w:r>
              <w:rPr>
                <w:rFonts w:ascii="Calibri" w:eastAsia="Calibri" w:hAnsi="Calibri" w:cs="Calibri"/>
                <w:color w:val="494949"/>
              </w:rPr>
              <w:t>e</w:t>
            </w:r>
            <w:r>
              <w:rPr>
                <w:rFonts w:ascii="Calibri" w:eastAsia="Calibri" w:hAnsi="Calibri" w:cs="Calibri"/>
                <w:color w:val="494949"/>
                <w:spacing w:val="-1"/>
              </w:rPr>
              <w:t>fo</w:t>
            </w:r>
            <w:r>
              <w:rPr>
                <w:rFonts w:ascii="Calibri" w:eastAsia="Calibri" w:hAnsi="Calibri" w:cs="Calibri"/>
                <w:color w:val="494949"/>
              </w:rPr>
              <w:t>re</w:t>
            </w:r>
            <w:r>
              <w:rPr>
                <w:rFonts w:ascii="Times New Roman" w:hAnsi="Times New Roman"/>
                <w:color w:val="494949"/>
                <w:spacing w:val="-12"/>
              </w:rPr>
              <w:t xml:space="preserve"> </w:t>
            </w:r>
            <w:r>
              <w:rPr>
                <w:rFonts w:ascii="Calibri" w:eastAsia="Calibri" w:hAnsi="Calibri" w:cs="Calibri"/>
                <w:color w:val="494949"/>
                <w:spacing w:val="1"/>
              </w:rPr>
              <w:t>t</w:t>
            </w:r>
            <w:r>
              <w:rPr>
                <w:rFonts w:ascii="Calibri" w:eastAsia="Calibri" w:hAnsi="Calibri" w:cs="Calibri"/>
                <w:color w:val="494949"/>
                <w:spacing w:val="-1"/>
              </w:rPr>
              <w:t>h</w:t>
            </w:r>
            <w:r>
              <w:rPr>
                <w:rFonts w:ascii="Calibri" w:eastAsia="Calibri" w:hAnsi="Calibri" w:cs="Calibri"/>
                <w:color w:val="494949"/>
              </w:rPr>
              <w:t>e</w:t>
            </w:r>
            <w:r>
              <w:rPr>
                <w:rFonts w:ascii="Times New Roman" w:hAnsi="Times New Roman"/>
                <w:color w:val="494949"/>
                <w:spacing w:val="-8"/>
              </w:rPr>
              <w:t xml:space="preserve"> </w:t>
            </w:r>
            <w:r>
              <w:rPr>
                <w:rFonts w:ascii="Calibri" w:eastAsia="Calibri" w:hAnsi="Calibri" w:cs="Calibri"/>
                <w:color w:val="494949"/>
              </w:rPr>
              <w:t>c</w:t>
            </w:r>
            <w:r>
              <w:rPr>
                <w:rFonts w:ascii="Calibri" w:eastAsia="Calibri" w:hAnsi="Calibri" w:cs="Calibri"/>
                <w:color w:val="494949"/>
                <w:spacing w:val="-3"/>
              </w:rPr>
              <w:t>e</w:t>
            </w:r>
            <w:r>
              <w:rPr>
                <w:rFonts w:ascii="Calibri" w:eastAsia="Calibri" w:hAnsi="Calibri" w:cs="Calibri"/>
                <w:color w:val="494949"/>
                <w:spacing w:val="4"/>
              </w:rPr>
              <w:t>n</w:t>
            </w:r>
            <w:r>
              <w:rPr>
                <w:rFonts w:ascii="Calibri" w:eastAsia="Calibri" w:hAnsi="Calibri" w:cs="Calibri"/>
                <w:color w:val="494949"/>
                <w:spacing w:val="-3"/>
              </w:rPr>
              <w:t>s</w:t>
            </w:r>
            <w:r>
              <w:rPr>
                <w:rFonts w:ascii="Calibri" w:eastAsia="Calibri" w:hAnsi="Calibri" w:cs="Calibri"/>
                <w:color w:val="494949"/>
                <w:spacing w:val="1"/>
              </w:rPr>
              <w:t>u</w:t>
            </w:r>
            <w:r>
              <w:rPr>
                <w:rFonts w:ascii="Calibri" w:eastAsia="Calibri" w:hAnsi="Calibri" w:cs="Calibri"/>
                <w:color w:val="494949"/>
                <w:spacing w:val="-1"/>
              </w:rPr>
              <w:t>s</w:t>
            </w:r>
            <w:r>
              <w:rPr>
                <w:rFonts w:ascii="Calibri" w:eastAsia="Calibri" w:hAnsi="Calibri" w:cs="Calibri"/>
                <w:color w:val="494949"/>
              </w:rPr>
              <w:t>.</w:t>
            </w:r>
          </w:p>
          <w:p w14:paraId="0247F3AA" w14:textId="1D5B639A" w:rsidR="00362540" w:rsidRDefault="00362540" w:rsidP="00FA4924">
            <w:pPr>
              <w:pStyle w:val="MText"/>
              <w:rPr>
                <w:rFonts w:ascii="Calibri" w:eastAsia="Calibri" w:hAnsi="Calibri" w:cs="Calibri"/>
                <w:color w:val="494949"/>
              </w:rPr>
            </w:pPr>
          </w:p>
          <w:p w14:paraId="5608D02E" w14:textId="62659FE6" w:rsidR="00362540" w:rsidRDefault="00362540" w:rsidP="00FA4924">
            <w:pPr>
              <w:pStyle w:val="MText"/>
              <w:rPr>
                <w:rFonts w:ascii="Calibri" w:eastAsia="Calibri" w:hAnsi="Calibri" w:cs="Calibri"/>
                <w:color w:val="494949"/>
              </w:rPr>
            </w:pPr>
            <w:r>
              <w:rPr>
                <w:rFonts w:ascii="Calibri" w:eastAsia="Calibri" w:hAnsi="Calibri" w:cs="Calibri"/>
                <w:color w:val="494949"/>
              </w:rPr>
              <w:t>If data are available, adolescent fertility at ages 10-14 years can also be computed.</w:t>
            </w:r>
          </w:p>
          <w:p w14:paraId="6A1079FE" w14:textId="77777777" w:rsidR="00FA4924" w:rsidRDefault="00FA4924" w:rsidP="00FA4924">
            <w:pPr>
              <w:pStyle w:val="MText"/>
              <w:rPr>
                <w:rFonts w:ascii="Calibri" w:eastAsia="Calibri" w:hAnsi="Calibri" w:cs="Calibri"/>
                <w:color w:val="494949"/>
              </w:rPr>
            </w:pPr>
          </w:p>
          <w:p w14:paraId="5A53B8A7" w14:textId="023ECEC9" w:rsidR="007F2D9F" w:rsidRPr="00837EC7" w:rsidRDefault="008A5C9E" w:rsidP="00FA4924">
            <w:pPr>
              <w:pStyle w:val="MText"/>
              <w:rPr>
                <w:rFonts w:cstheme="minorHAnsi"/>
              </w:rPr>
            </w:pPr>
            <w:r>
              <w:rPr>
                <w:rFonts w:ascii="Calibri" w:eastAsia="Calibri" w:hAnsi="Calibri" w:cs="Calibri"/>
                <w:color w:val="494949"/>
                <w:sz w:val="20"/>
                <w:szCs w:val="20"/>
              </w:rPr>
              <w:t>F</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hAnsi="Times New Roman"/>
                <w:color w:val="494949"/>
                <w:spacing w:val="-9"/>
                <w:sz w:val="20"/>
                <w:szCs w:val="20"/>
              </w:rPr>
              <w:t xml:space="preserve"> </w:t>
            </w:r>
            <w:r>
              <w:rPr>
                <w:rFonts w:ascii="Calibri" w:eastAsia="Calibri" w:hAnsi="Calibri" w:cs="Calibri"/>
                <w:color w:val="494949"/>
                <w:sz w:val="20"/>
                <w:szCs w:val="20"/>
              </w:rPr>
              <w:t>a</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pacing w:val="-1"/>
                <w:sz w:val="20"/>
                <w:szCs w:val="20"/>
              </w:rPr>
              <w:t>o</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u</w:t>
            </w:r>
            <w:r>
              <w:rPr>
                <w:rFonts w:ascii="Calibri" w:eastAsia="Calibri" w:hAnsi="Calibri" w:cs="Calibri"/>
                <w:color w:val="494949"/>
                <w:sz w:val="20"/>
                <w:szCs w:val="20"/>
              </w:rPr>
              <w:t>gh</w:t>
            </w:r>
            <w:r>
              <w:rPr>
                <w:rFonts w:ascii="Times New Roman" w:hAnsi="Times New Roman"/>
                <w:color w:val="494949"/>
                <w:spacing w:val="-14"/>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z w:val="20"/>
                <w:szCs w:val="20"/>
              </w:rPr>
              <w:t>re</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t</w:t>
            </w:r>
            <w:r>
              <w:rPr>
                <w:rFonts w:ascii="Calibri" w:eastAsia="Calibri" w:hAnsi="Calibri" w:cs="Calibri"/>
                <w:color w:val="494949"/>
                <w:spacing w:val="-5"/>
                <w:sz w:val="20"/>
                <w:szCs w:val="20"/>
              </w:rPr>
              <w:t>m</w:t>
            </w:r>
            <w:r>
              <w:rPr>
                <w:rFonts w:ascii="Calibri" w:eastAsia="Calibri" w:hAnsi="Calibri" w:cs="Calibri"/>
                <w:color w:val="494949"/>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z w:val="20"/>
                <w:szCs w:val="20"/>
              </w:rPr>
              <w:t>i</w:t>
            </w:r>
            <w:r>
              <w:rPr>
                <w:rFonts w:ascii="Calibri" w:eastAsia="Calibri" w:hAnsi="Calibri" w:cs="Calibri"/>
                <w:color w:val="494949"/>
                <w:spacing w:val="2"/>
                <w:sz w:val="20"/>
                <w:szCs w:val="20"/>
              </w:rPr>
              <w:t>f</w:t>
            </w:r>
            <w:r>
              <w:rPr>
                <w:rFonts w:ascii="Calibri" w:eastAsia="Calibri" w:hAnsi="Calibri" w:cs="Calibri"/>
                <w:color w:val="494949"/>
                <w:spacing w:val="-3"/>
                <w:sz w:val="20"/>
                <w:szCs w:val="20"/>
              </w:rPr>
              <w:t>f</w:t>
            </w:r>
            <w:r>
              <w:rPr>
                <w:rFonts w:ascii="Calibri" w:eastAsia="Calibri" w:hAnsi="Calibri" w:cs="Calibri"/>
                <w:color w:val="494949"/>
                <w:sz w:val="20"/>
                <w:szCs w:val="20"/>
              </w:rPr>
              <w:t>er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3"/>
                <w:sz w:val="20"/>
                <w:szCs w:val="20"/>
              </w:rPr>
              <w:t xml:space="preserve"> </w:t>
            </w:r>
            <w:r>
              <w:rPr>
                <w:rFonts w:ascii="Calibri" w:eastAsia="Calibri" w:hAnsi="Calibri" w:cs="Calibri"/>
                <w:color w:val="494949"/>
                <w:sz w:val="20"/>
                <w:szCs w:val="20"/>
              </w:rPr>
              <w:t>m</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t</w:t>
            </w:r>
            <w:r>
              <w:rPr>
                <w:rFonts w:ascii="Calibri" w:eastAsia="Calibri" w:hAnsi="Calibri" w:cs="Calibri"/>
                <w:color w:val="494949"/>
                <w:spacing w:val="-1"/>
                <w:sz w:val="20"/>
                <w:szCs w:val="20"/>
              </w:rPr>
              <w:t>ho</w:t>
            </w:r>
            <w:r>
              <w:rPr>
                <w:rFonts w:ascii="Calibri" w:eastAsia="Calibri" w:hAnsi="Calibri" w:cs="Calibri"/>
                <w:color w:val="494949"/>
                <w:spacing w:val="1"/>
                <w:sz w:val="20"/>
                <w:szCs w:val="20"/>
              </w:rPr>
              <w:t>d</w:t>
            </w:r>
            <w:r>
              <w:rPr>
                <w:rFonts w:ascii="Calibri" w:eastAsia="Calibri" w:hAnsi="Calibri" w:cs="Calibri"/>
                <w:color w:val="494949"/>
                <w:sz w:val="20"/>
                <w:szCs w:val="20"/>
              </w:rPr>
              <w:t>s</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5"/>
                <w:sz w:val="20"/>
                <w:szCs w:val="20"/>
              </w:rPr>
              <w:t xml:space="preserve"> </w:t>
            </w:r>
            <w:r>
              <w:rPr>
                <w:rFonts w:ascii="Calibri" w:eastAsia="Calibri" w:hAnsi="Calibri" w:cs="Calibri"/>
                <w:color w:val="494949"/>
                <w:spacing w:val="-5"/>
                <w:sz w:val="20"/>
                <w:szCs w:val="20"/>
              </w:rPr>
              <w:t>c</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u</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at</w:t>
            </w:r>
            <w:r>
              <w:rPr>
                <w:rFonts w:ascii="Calibri" w:eastAsia="Calibri" w:hAnsi="Calibri" w:cs="Calibri"/>
                <w:color w:val="494949"/>
                <w:sz w:val="20"/>
                <w:szCs w:val="20"/>
              </w:rPr>
              <w:t>i</w:t>
            </w:r>
            <w:r>
              <w:rPr>
                <w:rFonts w:ascii="Calibri" w:eastAsia="Calibri" w:hAnsi="Calibri" w:cs="Calibri"/>
                <w:color w:val="494949"/>
                <w:spacing w:val="-1"/>
                <w:sz w:val="20"/>
                <w:szCs w:val="20"/>
              </w:rPr>
              <w:t>on</w:t>
            </w:r>
            <w:r>
              <w:rPr>
                <w:rFonts w:ascii="Calibri" w:eastAsia="Calibri" w:hAnsi="Calibri" w:cs="Calibri"/>
                <w:color w:val="494949"/>
                <w:sz w:val="20"/>
                <w:szCs w:val="20"/>
              </w:rPr>
              <w:t>,</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s</w:t>
            </w:r>
            <w:r>
              <w:rPr>
                <w:rFonts w:ascii="Calibri" w:eastAsia="Calibri" w:hAnsi="Calibri" w:cs="Calibri"/>
                <w:color w:val="494949"/>
                <w:sz w:val="20"/>
                <w:szCs w:val="20"/>
              </w:rPr>
              <w:t>ee</w:t>
            </w:r>
            <w:r>
              <w:rPr>
                <w:rFonts w:ascii="Times New Roman" w:hAnsi="Times New Roman"/>
                <w:color w:val="494949"/>
                <w:spacing w:val="-10"/>
                <w:sz w:val="20"/>
                <w:szCs w:val="20"/>
              </w:rPr>
              <w:t xml:space="preserve"> </w:t>
            </w:r>
            <w:r w:rsidRPr="00F86479">
              <w:rPr>
                <w:rFonts w:ascii="Calibri" w:eastAsia="Calibri" w:hAnsi="Calibri" w:cs="Calibri"/>
                <w:i/>
                <w:iCs/>
                <w:color w:val="494949"/>
                <w:spacing w:val="-1"/>
                <w:sz w:val="20"/>
                <w:szCs w:val="20"/>
              </w:rPr>
              <w:t>Ha</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pacing w:val="-1"/>
                <w:sz w:val="20"/>
                <w:szCs w:val="20"/>
              </w:rPr>
              <w:t>dbo</w:t>
            </w:r>
            <w:r w:rsidRPr="00F86479">
              <w:rPr>
                <w:rFonts w:ascii="Calibri" w:eastAsia="Calibri" w:hAnsi="Calibri" w:cs="Calibri"/>
                <w:i/>
                <w:iCs/>
                <w:color w:val="494949"/>
                <w:spacing w:val="3"/>
                <w:sz w:val="20"/>
                <w:szCs w:val="20"/>
              </w:rPr>
              <w:t>o</w:t>
            </w:r>
            <w:r w:rsidRPr="00F86479">
              <w:rPr>
                <w:rFonts w:ascii="Calibri" w:eastAsia="Calibri" w:hAnsi="Calibri" w:cs="Calibri"/>
                <w:i/>
                <w:iCs/>
                <w:color w:val="494949"/>
                <w:sz w:val="20"/>
                <w:szCs w:val="20"/>
              </w:rPr>
              <w:t>k</w:t>
            </w:r>
            <w:r w:rsidRPr="00F86479">
              <w:rPr>
                <w:rFonts w:ascii="Times New Roman" w:hAnsi="Times New Roman"/>
                <w:i/>
                <w:iCs/>
                <w:color w:val="494949"/>
                <w:spacing w:val="-16"/>
                <w:sz w:val="20"/>
                <w:szCs w:val="20"/>
              </w:rPr>
              <w:t xml:space="preserve"> </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z w:val="20"/>
                <w:szCs w:val="20"/>
              </w:rPr>
              <w:t>n</w:t>
            </w:r>
            <w:r w:rsidRPr="00F86479">
              <w:rPr>
                <w:rFonts w:ascii="Times New Roman" w:hAnsi="Times New Roman"/>
                <w:i/>
                <w:iCs/>
                <w:color w:val="494949"/>
                <w:spacing w:val="-8"/>
                <w:sz w:val="20"/>
                <w:szCs w:val="20"/>
              </w:rPr>
              <w:t xml:space="preserve"> </w:t>
            </w:r>
            <w:r w:rsidRPr="00F86479">
              <w:rPr>
                <w:rFonts w:ascii="Calibri" w:eastAsia="Calibri" w:hAnsi="Calibri" w:cs="Calibri"/>
                <w:i/>
                <w:iCs/>
                <w:color w:val="494949"/>
                <w:spacing w:val="1"/>
                <w:sz w:val="20"/>
                <w:szCs w:val="20"/>
              </w:rPr>
              <w:t>th</w:t>
            </w:r>
            <w:r w:rsidRPr="00F86479">
              <w:rPr>
                <w:rFonts w:ascii="Calibri" w:eastAsia="Calibri" w:hAnsi="Calibri" w:cs="Calibri"/>
                <w:i/>
                <w:iCs/>
                <w:color w:val="494949"/>
                <w:sz w:val="20"/>
                <w:szCs w:val="20"/>
              </w:rPr>
              <w:t>e</w:t>
            </w:r>
            <w:r w:rsidRPr="00F86479">
              <w:rPr>
                <w:rFonts w:ascii="Times New Roman" w:hAnsi="Times New Roman"/>
                <w:i/>
                <w:iCs/>
                <w:color w:val="494949"/>
                <w:spacing w:val="-10"/>
                <w:sz w:val="20"/>
                <w:szCs w:val="20"/>
              </w:rPr>
              <w:t xml:space="preserve"> </w:t>
            </w:r>
            <w:r w:rsidRPr="00F86479">
              <w:rPr>
                <w:rFonts w:ascii="Calibri" w:eastAsia="Calibri" w:hAnsi="Calibri" w:cs="Calibri"/>
                <w:i/>
                <w:iCs/>
                <w:color w:val="494949"/>
                <w:spacing w:val="-3"/>
                <w:sz w:val="20"/>
                <w:szCs w:val="20"/>
              </w:rPr>
              <w:t>C</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z w:val="20"/>
                <w:szCs w:val="20"/>
              </w:rPr>
              <w:t>lle</w:t>
            </w:r>
            <w:r w:rsidRPr="00F86479">
              <w:rPr>
                <w:rFonts w:ascii="Calibri" w:eastAsia="Calibri" w:hAnsi="Calibri" w:cs="Calibri"/>
                <w:i/>
                <w:iCs/>
                <w:color w:val="494949"/>
                <w:spacing w:val="-2"/>
                <w:sz w:val="20"/>
                <w:szCs w:val="20"/>
              </w:rPr>
              <w:t>c</w:t>
            </w:r>
            <w:r w:rsidRPr="00F86479">
              <w:rPr>
                <w:rFonts w:ascii="Calibri" w:eastAsia="Calibri" w:hAnsi="Calibri" w:cs="Calibri"/>
                <w:i/>
                <w:iCs/>
                <w:color w:val="494949"/>
                <w:spacing w:val="1"/>
                <w:sz w:val="20"/>
                <w:szCs w:val="20"/>
              </w:rPr>
              <w:t>t</w:t>
            </w:r>
            <w:r w:rsidRPr="00F86479">
              <w:rPr>
                <w:rFonts w:ascii="Calibri" w:eastAsia="Calibri" w:hAnsi="Calibri" w:cs="Calibri"/>
                <w:i/>
                <w:iCs/>
                <w:color w:val="494949"/>
                <w:spacing w:val="-2"/>
                <w:sz w:val="20"/>
                <w:szCs w:val="20"/>
              </w:rPr>
              <w:t>i</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z w:val="20"/>
                <w:szCs w:val="20"/>
              </w:rPr>
              <w:t>n</w:t>
            </w:r>
            <w:r w:rsidRPr="00F86479">
              <w:rPr>
                <w:rFonts w:ascii="Times New Roman" w:hAnsi="Times New Roman"/>
                <w:i/>
                <w:iCs/>
                <w:color w:val="494949"/>
                <w:spacing w:val="-11"/>
                <w:sz w:val="20"/>
                <w:szCs w:val="20"/>
              </w:rPr>
              <w:t xml:space="preserve"> </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z w:val="20"/>
                <w:szCs w:val="20"/>
              </w:rPr>
              <w:t>f</w:t>
            </w:r>
            <w:r w:rsidRPr="00F86479">
              <w:rPr>
                <w:rFonts w:ascii="Times New Roman" w:hAnsi="Times New Roman"/>
                <w:i/>
                <w:iCs/>
                <w:color w:val="494949"/>
                <w:sz w:val="20"/>
                <w:szCs w:val="20"/>
              </w:rPr>
              <w:t xml:space="preserve"> </w:t>
            </w:r>
            <w:r w:rsidRPr="00F86479">
              <w:rPr>
                <w:rFonts w:ascii="Calibri" w:eastAsia="Calibri" w:hAnsi="Calibri" w:cs="Calibri"/>
                <w:i/>
                <w:iCs/>
                <w:color w:val="494949"/>
                <w:sz w:val="20"/>
                <w:szCs w:val="20"/>
              </w:rPr>
              <w:t>Fer</w:t>
            </w:r>
            <w:r w:rsidRPr="00F86479">
              <w:rPr>
                <w:rFonts w:ascii="Calibri" w:eastAsia="Calibri" w:hAnsi="Calibri" w:cs="Calibri"/>
                <w:i/>
                <w:iCs/>
                <w:color w:val="494949"/>
                <w:spacing w:val="1"/>
                <w:sz w:val="20"/>
                <w:szCs w:val="20"/>
              </w:rPr>
              <w:t>t</w:t>
            </w:r>
            <w:r w:rsidRPr="00F86479">
              <w:rPr>
                <w:rFonts w:ascii="Calibri" w:eastAsia="Calibri" w:hAnsi="Calibri" w:cs="Calibri"/>
                <w:i/>
                <w:iCs/>
                <w:color w:val="494949"/>
                <w:sz w:val="20"/>
                <w:szCs w:val="20"/>
              </w:rPr>
              <w:t>il</w:t>
            </w:r>
            <w:r w:rsidRPr="00F86479">
              <w:rPr>
                <w:rFonts w:ascii="Calibri" w:eastAsia="Calibri" w:hAnsi="Calibri" w:cs="Calibri"/>
                <w:i/>
                <w:iCs/>
                <w:color w:val="494949"/>
                <w:spacing w:val="-2"/>
                <w:sz w:val="20"/>
                <w:szCs w:val="20"/>
              </w:rPr>
              <w:t>i</w:t>
            </w:r>
            <w:r w:rsidRPr="00F86479">
              <w:rPr>
                <w:rFonts w:ascii="Calibri" w:eastAsia="Calibri" w:hAnsi="Calibri" w:cs="Calibri"/>
                <w:i/>
                <w:iCs/>
                <w:color w:val="494949"/>
                <w:spacing w:val="1"/>
                <w:sz w:val="20"/>
                <w:szCs w:val="20"/>
              </w:rPr>
              <w:t>t</w:t>
            </w:r>
            <w:r w:rsidRPr="00F86479">
              <w:rPr>
                <w:rFonts w:ascii="Calibri" w:eastAsia="Calibri" w:hAnsi="Calibri" w:cs="Calibri"/>
                <w:i/>
                <w:iCs/>
                <w:color w:val="494949"/>
                <w:sz w:val="20"/>
                <w:szCs w:val="20"/>
              </w:rPr>
              <w:t>y</w:t>
            </w:r>
            <w:r w:rsidRPr="00F86479">
              <w:rPr>
                <w:rFonts w:ascii="Times New Roman" w:hAnsi="Times New Roman"/>
                <w:i/>
                <w:iCs/>
                <w:color w:val="494949"/>
                <w:spacing w:val="-14"/>
                <w:sz w:val="20"/>
                <w:szCs w:val="20"/>
              </w:rPr>
              <w:t xml:space="preserve"> </w:t>
            </w:r>
            <w:r w:rsidRPr="00F86479">
              <w:rPr>
                <w:rFonts w:ascii="Calibri" w:eastAsia="Calibri" w:hAnsi="Calibri" w:cs="Calibri"/>
                <w:i/>
                <w:iCs/>
                <w:color w:val="494949"/>
                <w:spacing w:val="1"/>
                <w:sz w:val="20"/>
                <w:szCs w:val="20"/>
              </w:rPr>
              <w:t>a</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z w:val="20"/>
                <w:szCs w:val="20"/>
              </w:rPr>
              <w:t>d</w:t>
            </w:r>
            <w:r w:rsidRPr="00F86479">
              <w:rPr>
                <w:rFonts w:ascii="Times New Roman" w:hAnsi="Times New Roman"/>
                <w:i/>
                <w:iCs/>
                <w:color w:val="494949"/>
                <w:spacing w:val="-11"/>
                <w:sz w:val="20"/>
                <w:szCs w:val="20"/>
              </w:rPr>
              <w:t xml:space="preserve"> </w:t>
            </w:r>
            <w:r w:rsidRPr="00F86479">
              <w:rPr>
                <w:rFonts w:ascii="Calibri" w:eastAsia="Calibri" w:hAnsi="Calibri" w:cs="Calibri"/>
                <w:i/>
                <w:iCs/>
                <w:color w:val="494949"/>
                <w:spacing w:val="1"/>
                <w:sz w:val="20"/>
                <w:szCs w:val="20"/>
              </w:rPr>
              <w:t>Mo</w:t>
            </w:r>
            <w:r w:rsidRPr="00F86479">
              <w:rPr>
                <w:rFonts w:ascii="Calibri" w:eastAsia="Calibri" w:hAnsi="Calibri" w:cs="Calibri"/>
                <w:i/>
                <w:iCs/>
                <w:color w:val="494949"/>
                <w:spacing w:val="-2"/>
                <w:sz w:val="20"/>
                <w:szCs w:val="20"/>
              </w:rPr>
              <w:t>rt</w:t>
            </w:r>
            <w:r w:rsidRPr="00F86479">
              <w:rPr>
                <w:rFonts w:ascii="Calibri" w:eastAsia="Calibri" w:hAnsi="Calibri" w:cs="Calibri"/>
                <w:i/>
                <w:iCs/>
                <w:color w:val="494949"/>
                <w:spacing w:val="3"/>
                <w:sz w:val="20"/>
                <w:szCs w:val="20"/>
              </w:rPr>
              <w:t>a</w:t>
            </w:r>
            <w:r w:rsidRPr="00F86479">
              <w:rPr>
                <w:rFonts w:ascii="Calibri" w:eastAsia="Calibri" w:hAnsi="Calibri" w:cs="Calibri"/>
                <w:i/>
                <w:iCs/>
                <w:color w:val="494949"/>
                <w:sz w:val="20"/>
                <w:szCs w:val="20"/>
              </w:rPr>
              <w:t>l</w:t>
            </w:r>
            <w:r w:rsidRPr="00F86479">
              <w:rPr>
                <w:rFonts w:ascii="Calibri" w:eastAsia="Calibri" w:hAnsi="Calibri" w:cs="Calibri"/>
                <w:i/>
                <w:iCs/>
                <w:color w:val="494949"/>
                <w:spacing w:val="-5"/>
                <w:sz w:val="20"/>
                <w:szCs w:val="20"/>
              </w:rPr>
              <w:t>i</w:t>
            </w:r>
            <w:r w:rsidRPr="00F86479">
              <w:rPr>
                <w:rFonts w:ascii="Calibri" w:eastAsia="Calibri" w:hAnsi="Calibri" w:cs="Calibri"/>
                <w:i/>
                <w:iCs/>
                <w:color w:val="494949"/>
                <w:spacing w:val="3"/>
                <w:sz w:val="20"/>
                <w:szCs w:val="20"/>
              </w:rPr>
              <w:t>t</w:t>
            </w:r>
            <w:r w:rsidRPr="00F86479">
              <w:rPr>
                <w:rFonts w:ascii="Calibri" w:eastAsia="Calibri" w:hAnsi="Calibri" w:cs="Calibri"/>
                <w:i/>
                <w:iCs/>
                <w:color w:val="494949"/>
                <w:sz w:val="20"/>
                <w:szCs w:val="20"/>
              </w:rPr>
              <w:t>y</w:t>
            </w:r>
            <w:r w:rsidRPr="00F86479">
              <w:rPr>
                <w:rFonts w:ascii="Times New Roman" w:hAnsi="Times New Roman"/>
                <w:i/>
                <w:iCs/>
                <w:color w:val="494949"/>
                <w:spacing w:val="-13"/>
                <w:sz w:val="20"/>
                <w:szCs w:val="20"/>
              </w:rPr>
              <w:t xml:space="preserve"> </w:t>
            </w:r>
            <w:r w:rsidRPr="00F86479">
              <w:rPr>
                <w:rFonts w:ascii="Calibri" w:eastAsia="Calibri" w:hAnsi="Calibri" w:cs="Calibri"/>
                <w:i/>
                <w:iCs/>
                <w:color w:val="494949"/>
                <w:spacing w:val="-2"/>
                <w:sz w:val="20"/>
                <w:szCs w:val="20"/>
              </w:rPr>
              <w:t>D</w:t>
            </w:r>
            <w:r w:rsidRPr="00F86479">
              <w:rPr>
                <w:rFonts w:ascii="Calibri" w:eastAsia="Calibri" w:hAnsi="Calibri" w:cs="Calibri"/>
                <w:i/>
                <w:iCs/>
                <w:color w:val="494949"/>
                <w:spacing w:val="-1"/>
                <w:sz w:val="20"/>
                <w:szCs w:val="20"/>
              </w:rPr>
              <w:t>a</w:t>
            </w:r>
            <w:r w:rsidRPr="00F86479">
              <w:rPr>
                <w:rFonts w:ascii="Calibri" w:eastAsia="Calibri" w:hAnsi="Calibri" w:cs="Calibri"/>
                <w:i/>
                <w:iCs/>
                <w:color w:val="494949"/>
                <w:spacing w:val="1"/>
                <w:sz w:val="20"/>
                <w:szCs w:val="20"/>
              </w:rPr>
              <w:t>ta</w:t>
            </w:r>
            <w:r w:rsidRPr="00F86479">
              <w:rPr>
                <w:rFonts w:ascii="Calibri" w:eastAsia="Calibri" w:hAnsi="Calibri" w:cs="Calibri"/>
                <w:i/>
                <w:iCs/>
                <w:color w:val="494949"/>
                <w:sz w:val="20"/>
                <w:szCs w:val="20"/>
              </w:rPr>
              <w:t>,</w:t>
            </w:r>
            <w:r w:rsidRPr="00F86479">
              <w:rPr>
                <w:rFonts w:ascii="Times New Roman" w:hAnsi="Times New Roman"/>
                <w:i/>
                <w:iCs/>
                <w:color w:val="494949"/>
                <w:spacing w:val="-12"/>
                <w:sz w:val="20"/>
                <w:szCs w:val="20"/>
              </w:rPr>
              <w:t xml:space="preserve"> </w:t>
            </w:r>
            <w:r w:rsidRPr="00F86479">
              <w:rPr>
                <w:rFonts w:ascii="Calibri" w:eastAsia="Calibri" w:hAnsi="Calibri" w:cs="Calibri"/>
                <w:i/>
                <w:iCs/>
                <w:color w:val="494949"/>
                <w:spacing w:val="-3"/>
                <w:sz w:val="20"/>
                <w:szCs w:val="20"/>
              </w:rPr>
              <w:t>U</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z w:val="20"/>
                <w:szCs w:val="20"/>
              </w:rPr>
              <w:t>i</w:t>
            </w:r>
            <w:r w:rsidRPr="00F86479">
              <w:rPr>
                <w:rFonts w:ascii="Calibri" w:eastAsia="Calibri" w:hAnsi="Calibri" w:cs="Calibri"/>
                <w:i/>
                <w:iCs/>
                <w:color w:val="494949"/>
                <w:spacing w:val="1"/>
                <w:sz w:val="20"/>
                <w:szCs w:val="20"/>
              </w:rPr>
              <w:t>t</w:t>
            </w:r>
            <w:r w:rsidRPr="00F86479">
              <w:rPr>
                <w:rFonts w:ascii="Calibri" w:eastAsia="Calibri" w:hAnsi="Calibri" w:cs="Calibri"/>
                <w:i/>
                <w:iCs/>
                <w:color w:val="494949"/>
                <w:spacing w:val="-3"/>
                <w:sz w:val="20"/>
                <w:szCs w:val="20"/>
              </w:rPr>
              <w:t>e</w:t>
            </w:r>
            <w:r w:rsidRPr="00F86479">
              <w:rPr>
                <w:rFonts w:ascii="Calibri" w:eastAsia="Calibri" w:hAnsi="Calibri" w:cs="Calibri"/>
                <w:i/>
                <w:iCs/>
                <w:color w:val="494949"/>
                <w:sz w:val="20"/>
                <w:szCs w:val="20"/>
              </w:rPr>
              <w:t>d</w:t>
            </w:r>
            <w:r w:rsidRPr="00F86479">
              <w:rPr>
                <w:rFonts w:ascii="Times New Roman" w:hAnsi="Times New Roman"/>
                <w:i/>
                <w:iCs/>
                <w:color w:val="494949"/>
                <w:spacing w:val="-12"/>
                <w:sz w:val="20"/>
                <w:szCs w:val="20"/>
              </w:rPr>
              <w:t xml:space="preserve"> </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pacing w:val="1"/>
                <w:sz w:val="20"/>
                <w:szCs w:val="20"/>
              </w:rPr>
              <w:t>at</w:t>
            </w:r>
            <w:r w:rsidRPr="00F86479">
              <w:rPr>
                <w:rFonts w:ascii="Calibri" w:eastAsia="Calibri" w:hAnsi="Calibri" w:cs="Calibri"/>
                <w:i/>
                <w:iCs/>
                <w:color w:val="494949"/>
                <w:spacing w:val="-2"/>
                <w:sz w:val="20"/>
                <w:szCs w:val="20"/>
              </w:rPr>
              <w:t>i</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pacing w:val="4"/>
                <w:sz w:val="20"/>
                <w:szCs w:val="20"/>
              </w:rPr>
              <w:t>n</w:t>
            </w:r>
            <w:r w:rsidRPr="00F86479">
              <w:rPr>
                <w:rFonts w:ascii="Calibri" w:eastAsia="Calibri" w:hAnsi="Calibri" w:cs="Calibri"/>
                <w:i/>
                <w:iCs/>
                <w:color w:val="494949"/>
                <w:sz w:val="20"/>
                <w:szCs w:val="20"/>
              </w:rPr>
              <w:t>s</w:t>
            </w:r>
            <w:r w:rsidRPr="00F86479">
              <w:rPr>
                <w:rFonts w:ascii="Times New Roman" w:hAnsi="Times New Roman"/>
                <w:i/>
                <w:iCs/>
                <w:color w:val="494949"/>
                <w:spacing w:val="-16"/>
                <w:sz w:val="20"/>
                <w:szCs w:val="20"/>
              </w:rPr>
              <w:t xml:space="preserve"> </w:t>
            </w:r>
            <w:r w:rsidRPr="00F86479">
              <w:rPr>
                <w:rFonts w:ascii="Calibri" w:eastAsia="Calibri" w:hAnsi="Calibri" w:cs="Calibri"/>
                <w:i/>
                <w:iCs/>
                <w:color w:val="494949"/>
                <w:spacing w:val="1"/>
                <w:sz w:val="20"/>
                <w:szCs w:val="20"/>
              </w:rPr>
              <w:t>P</w:t>
            </w:r>
            <w:r w:rsidRPr="00F86479">
              <w:rPr>
                <w:rFonts w:ascii="Calibri" w:eastAsia="Calibri" w:hAnsi="Calibri" w:cs="Calibri"/>
                <w:i/>
                <w:iCs/>
                <w:color w:val="494949"/>
                <w:spacing w:val="-1"/>
                <w:sz w:val="20"/>
                <w:szCs w:val="20"/>
              </w:rPr>
              <w:t>u</w:t>
            </w:r>
            <w:r w:rsidRPr="00F86479">
              <w:rPr>
                <w:rFonts w:ascii="Calibri" w:eastAsia="Calibri" w:hAnsi="Calibri" w:cs="Calibri"/>
                <w:i/>
                <w:iCs/>
                <w:color w:val="494949"/>
                <w:spacing w:val="1"/>
                <w:sz w:val="20"/>
                <w:szCs w:val="20"/>
              </w:rPr>
              <w:t>b</w:t>
            </w:r>
            <w:r w:rsidRPr="00F86479">
              <w:rPr>
                <w:rFonts w:ascii="Calibri" w:eastAsia="Calibri" w:hAnsi="Calibri" w:cs="Calibri"/>
                <w:i/>
                <w:iCs/>
                <w:color w:val="494949"/>
                <w:sz w:val="20"/>
                <w:szCs w:val="20"/>
              </w:rPr>
              <w:t>li</w:t>
            </w:r>
            <w:r w:rsidRPr="00F86479">
              <w:rPr>
                <w:rFonts w:ascii="Calibri" w:eastAsia="Calibri" w:hAnsi="Calibri" w:cs="Calibri"/>
                <w:i/>
                <w:iCs/>
                <w:color w:val="494949"/>
                <w:spacing w:val="-2"/>
                <w:sz w:val="20"/>
                <w:szCs w:val="20"/>
              </w:rPr>
              <w:t>c</w:t>
            </w:r>
            <w:r w:rsidRPr="00F86479">
              <w:rPr>
                <w:rFonts w:ascii="Calibri" w:eastAsia="Calibri" w:hAnsi="Calibri" w:cs="Calibri"/>
                <w:i/>
                <w:iCs/>
                <w:color w:val="494949"/>
                <w:spacing w:val="-1"/>
                <w:sz w:val="20"/>
                <w:szCs w:val="20"/>
              </w:rPr>
              <w:t>a</w:t>
            </w:r>
            <w:r w:rsidRPr="00F86479">
              <w:rPr>
                <w:rFonts w:ascii="Calibri" w:eastAsia="Calibri" w:hAnsi="Calibri" w:cs="Calibri"/>
                <w:i/>
                <w:iCs/>
                <w:color w:val="494949"/>
                <w:spacing w:val="1"/>
                <w:sz w:val="20"/>
                <w:szCs w:val="20"/>
              </w:rPr>
              <w:t>t</w:t>
            </w:r>
            <w:r w:rsidRPr="00F86479">
              <w:rPr>
                <w:rFonts w:ascii="Calibri" w:eastAsia="Calibri" w:hAnsi="Calibri" w:cs="Calibri"/>
                <w:i/>
                <w:iCs/>
                <w:color w:val="494949"/>
                <w:sz w:val="20"/>
                <w:szCs w:val="20"/>
              </w:rPr>
              <w:t>i</w:t>
            </w:r>
            <w:r w:rsidRPr="00F86479">
              <w:rPr>
                <w:rFonts w:ascii="Calibri" w:eastAsia="Calibri" w:hAnsi="Calibri" w:cs="Calibri"/>
                <w:i/>
                <w:iCs/>
                <w:color w:val="494949"/>
                <w:spacing w:val="-1"/>
                <w:sz w:val="20"/>
                <w:szCs w:val="20"/>
              </w:rPr>
              <w:t>on</w:t>
            </w:r>
            <w:r w:rsidRPr="00F86479">
              <w:rPr>
                <w:rFonts w:ascii="Calibri" w:eastAsia="Calibri" w:hAnsi="Calibri" w:cs="Calibri"/>
                <w:i/>
                <w:iCs/>
                <w:color w:val="494949"/>
                <w:sz w:val="20"/>
                <w:szCs w:val="20"/>
              </w:rPr>
              <w:t>,</w:t>
            </w:r>
            <w:r w:rsidRPr="00F86479">
              <w:rPr>
                <w:rFonts w:ascii="Times New Roman" w:hAnsi="Times New Roman"/>
                <w:i/>
                <w:iCs/>
                <w:color w:val="494949"/>
                <w:spacing w:val="-16"/>
                <w:sz w:val="20"/>
                <w:szCs w:val="20"/>
              </w:rPr>
              <w:t xml:space="preserve"> </w:t>
            </w:r>
            <w:r w:rsidRPr="00F86479">
              <w:rPr>
                <w:rFonts w:ascii="Calibri" w:eastAsia="Calibri" w:hAnsi="Calibri" w:cs="Calibri"/>
                <w:i/>
                <w:iCs/>
                <w:color w:val="494949"/>
                <w:sz w:val="20"/>
                <w:szCs w:val="20"/>
              </w:rPr>
              <w:t>S</w:t>
            </w:r>
            <w:r w:rsidRPr="00F86479">
              <w:rPr>
                <w:rFonts w:ascii="Calibri" w:eastAsia="Calibri" w:hAnsi="Calibri" w:cs="Calibri"/>
                <w:i/>
                <w:iCs/>
                <w:color w:val="494949"/>
                <w:spacing w:val="1"/>
                <w:sz w:val="20"/>
                <w:szCs w:val="20"/>
              </w:rPr>
              <w:t>a</w:t>
            </w:r>
            <w:r w:rsidRPr="00F86479">
              <w:rPr>
                <w:rFonts w:ascii="Calibri" w:eastAsia="Calibri" w:hAnsi="Calibri" w:cs="Calibri"/>
                <w:i/>
                <w:iCs/>
                <w:color w:val="494949"/>
                <w:sz w:val="20"/>
                <w:szCs w:val="20"/>
              </w:rPr>
              <w:t>les</w:t>
            </w:r>
            <w:r w:rsidRPr="00F86479">
              <w:rPr>
                <w:rFonts w:ascii="Times New Roman" w:hAnsi="Times New Roman"/>
                <w:i/>
                <w:iCs/>
                <w:color w:val="494949"/>
                <w:spacing w:val="-12"/>
                <w:sz w:val="20"/>
                <w:szCs w:val="20"/>
              </w:rPr>
              <w:t xml:space="preserve"> </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z w:val="20"/>
                <w:szCs w:val="20"/>
              </w:rPr>
              <w:t>.</w:t>
            </w:r>
            <w:r w:rsidRPr="00F86479">
              <w:rPr>
                <w:rFonts w:ascii="Times New Roman" w:hAnsi="Times New Roman"/>
                <w:i/>
                <w:iCs/>
                <w:color w:val="494949"/>
                <w:spacing w:val="-12"/>
                <w:sz w:val="20"/>
                <w:szCs w:val="20"/>
              </w:rPr>
              <w:t xml:space="preserve"> </w:t>
            </w:r>
            <w:r w:rsidRPr="00F86479">
              <w:rPr>
                <w:rFonts w:ascii="Calibri" w:eastAsia="Calibri" w:hAnsi="Calibri" w:cs="Calibri"/>
                <w:i/>
                <w:iCs/>
                <w:color w:val="494949"/>
                <w:spacing w:val="4"/>
                <w:sz w:val="20"/>
                <w:szCs w:val="20"/>
              </w:rPr>
              <w:t>E</w:t>
            </w:r>
            <w:r w:rsidRPr="00F86479">
              <w:rPr>
                <w:rFonts w:ascii="Calibri" w:eastAsia="Calibri" w:hAnsi="Calibri" w:cs="Calibri"/>
                <w:i/>
                <w:iCs/>
                <w:color w:val="494949"/>
                <w:spacing w:val="-5"/>
                <w:sz w:val="20"/>
                <w:szCs w:val="20"/>
              </w:rPr>
              <w:t>.</w:t>
            </w:r>
            <w:r w:rsidRPr="00F86479">
              <w:rPr>
                <w:rFonts w:ascii="Calibri" w:eastAsia="Calibri" w:hAnsi="Calibri" w:cs="Calibri"/>
                <w:i/>
                <w:iCs/>
                <w:color w:val="494949"/>
                <w:spacing w:val="3"/>
                <w:sz w:val="20"/>
                <w:szCs w:val="20"/>
              </w:rPr>
              <w:t>0</w:t>
            </w:r>
            <w:r w:rsidRPr="00F86479">
              <w:rPr>
                <w:rFonts w:ascii="Calibri" w:eastAsia="Calibri" w:hAnsi="Calibri" w:cs="Calibri"/>
                <w:i/>
                <w:iCs/>
                <w:color w:val="494949"/>
                <w:sz w:val="20"/>
                <w:szCs w:val="20"/>
              </w:rPr>
              <w:t>3</w:t>
            </w:r>
            <w:r w:rsidRPr="00F86479">
              <w:rPr>
                <w:rFonts w:ascii="Calibri" w:eastAsia="Calibri" w:hAnsi="Calibri" w:cs="Calibri"/>
                <w:i/>
                <w:iCs/>
                <w:color w:val="494949"/>
                <w:spacing w:val="-2"/>
                <w:sz w:val="20"/>
                <w:szCs w:val="20"/>
              </w:rPr>
              <w:t>.</w:t>
            </w:r>
            <w:r w:rsidRPr="00F86479">
              <w:rPr>
                <w:rFonts w:ascii="Calibri" w:eastAsia="Calibri" w:hAnsi="Calibri" w:cs="Calibri"/>
                <w:i/>
                <w:iCs/>
                <w:color w:val="494949"/>
                <w:sz w:val="20"/>
                <w:szCs w:val="20"/>
              </w:rPr>
              <w:t>XVI</w:t>
            </w:r>
            <w:r w:rsidRPr="00F86479">
              <w:rPr>
                <w:rFonts w:ascii="Calibri" w:eastAsia="Calibri" w:hAnsi="Calibri" w:cs="Calibri"/>
                <w:i/>
                <w:iCs/>
                <w:color w:val="494949"/>
                <w:spacing w:val="-2"/>
                <w:sz w:val="20"/>
                <w:szCs w:val="20"/>
              </w:rPr>
              <w:t>I.</w:t>
            </w:r>
            <w:r w:rsidRPr="00F86479">
              <w:rPr>
                <w:rFonts w:ascii="Calibri" w:eastAsia="Calibri" w:hAnsi="Calibri" w:cs="Calibri"/>
                <w:i/>
                <w:iCs/>
                <w:color w:val="494949"/>
                <w:sz w:val="20"/>
                <w:szCs w:val="20"/>
              </w:rPr>
              <w:t>1</w:t>
            </w:r>
            <w:r w:rsidRPr="00F86479">
              <w:rPr>
                <w:rFonts w:ascii="Calibri" w:eastAsia="Calibri" w:hAnsi="Calibri" w:cs="Calibri"/>
                <w:i/>
                <w:iCs/>
                <w:color w:val="494949"/>
                <w:spacing w:val="3"/>
                <w:sz w:val="20"/>
                <w:szCs w:val="20"/>
              </w:rPr>
              <w:t>1</w:t>
            </w:r>
            <w:r w:rsidRPr="00F86479">
              <w:rPr>
                <w:rFonts w:ascii="Calibri" w:eastAsia="Calibri" w:hAnsi="Calibri" w:cs="Calibri"/>
                <w:color w:val="494949"/>
                <w:spacing w:val="3"/>
                <w:sz w:val="20"/>
                <w:szCs w:val="20"/>
              </w:rPr>
              <w:t xml:space="preserve"> </w:t>
            </w:r>
            <w:r w:rsidRPr="00C24614">
              <w:rPr>
                <w:rFonts w:eastAsia="Calibri" w:cs="Calibri"/>
                <w:color w:val="494949"/>
                <w:spacing w:val="3"/>
                <w:sz w:val="20"/>
                <w:szCs w:val="20"/>
              </w:rPr>
              <w:t>(</w:t>
            </w:r>
            <w:r w:rsidRPr="00C24614">
              <w:rPr>
                <w:color w:val="494949"/>
                <w:sz w:val="20"/>
                <w:szCs w:val="20"/>
              </w:rPr>
              <w:t>publicly accessible at</w:t>
            </w:r>
            <w:r>
              <w:rPr>
                <w:rFonts w:ascii="Times New Roman" w:hAnsi="Times New Roman"/>
                <w:color w:val="494949"/>
                <w:sz w:val="20"/>
                <w:szCs w:val="20"/>
              </w:rPr>
              <w:t xml:space="preserve"> </w:t>
            </w:r>
            <w:hyperlink r:id="rId16" w:history="1">
              <w:r w:rsidRPr="005838F3">
                <w:rPr>
                  <w:rStyle w:val="Hyperlink"/>
                  <w:rFonts w:ascii="Calibri" w:eastAsia="Calibri" w:hAnsi="Calibri" w:cs="Calibri"/>
                  <w:spacing w:val="1"/>
                  <w:w w:val="99"/>
                  <w:sz w:val="20"/>
                  <w:szCs w:val="20"/>
                </w:rPr>
                <w:t>h</w:t>
              </w:r>
              <w:r w:rsidRPr="005838F3">
                <w:rPr>
                  <w:rStyle w:val="Hyperlink"/>
                  <w:rFonts w:ascii="Calibri" w:eastAsia="Calibri" w:hAnsi="Calibri" w:cs="Calibri"/>
                  <w:spacing w:val="-2"/>
                  <w:w w:val="99"/>
                  <w:sz w:val="20"/>
                  <w:szCs w:val="20"/>
                </w:rPr>
                <w:t>tt</w:t>
              </w:r>
              <w:r w:rsidRPr="005838F3">
                <w:rPr>
                  <w:rStyle w:val="Hyperlink"/>
                  <w:rFonts w:ascii="Calibri" w:eastAsia="Calibri" w:hAnsi="Calibri" w:cs="Calibri"/>
                  <w:spacing w:val="1"/>
                  <w:w w:val="99"/>
                  <w:sz w:val="20"/>
                  <w:szCs w:val="20"/>
                </w:rPr>
                <w:t>p</w:t>
              </w:r>
              <w:r w:rsidRPr="005838F3">
                <w:rPr>
                  <w:rStyle w:val="Hyperlink"/>
                  <w:rFonts w:ascii="Calibri" w:eastAsia="Calibri" w:hAnsi="Calibri" w:cs="Calibri"/>
                  <w:w w:val="99"/>
                  <w:sz w:val="20"/>
                  <w:szCs w:val="20"/>
                </w:rPr>
                <w:t>:/</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u</w:t>
              </w:r>
              <w:r w:rsidRPr="005838F3">
                <w:rPr>
                  <w:rStyle w:val="Hyperlink"/>
                  <w:rFonts w:ascii="Calibri" w:eastAsia="Calibri" w:hAnsi="Calibri" w:cs="Calibri"/>
                  <w:spacing w:val="1"/>
                  <w:w w:val="99"/>
                  <w:sz w:val="20"/>
                  <w:szCs w:val="20"/>
                </w:rPr>
                <w:t>n</w:t>
              </w:r>
              <w:r w:rsidRPr="005838F3">
                <w:rPr>
                  <w:rStyle w:val="Hyperlink"/>
                  <w:rFonts w:ascii="Calibri" w:eastAsia="Calibri" w:hAnsi="Calibri" w:cs="Calibri"/>
                  <w:spacing w:val="-1"/>
                  <w:w w:val="99"/>
                  <w:sz w:val="20"/>
                  <w:szCs w:val="20"/>
                </w:rPr>
                <w:t>s</w:t>
              </w:r>
              <w:r w:rsidRPr="005838F3">
                <w:rPr>
                  <w:rStyle w:val="Hyperlink"/>
                  <w:rFonts w:ascii="Calibri" w:eastAsia="Calibri" w:hAnsi="Calibri" w:cs="Calibri"/>
                  <w:spacing w:val="1"/>
                  <w:w w:val="99"/>
                  <w:sz w:val="20"/>
                  <w:szCs w:val="20"/>
                </w:rPr>
                <w:t>t</w:t>
              </w:r>
              <w:r w:rsidRPr="005838F3">
                <w:rPr>
                  <w:rStyle w:val="Hyperlink"/>
                  <w:rFonts w:ascii="Calibri" w:eastAsia="Calibri" w:hAnsi="Calibri" w:cs="Calibri"/>
                  <w:spacing w:val="-1"/>
                  <w:w w:val="99"/>
                  <w:sz w:val="20"/>
                  <w:szCs w:val="20"/>
                </w:rPr>
                <w:t>a</w:t>
              </w:r>
              <w:r w:rsidRPr="005838F3">
                <w:rPr>
                  <w:rStyle w:val="Hyperlink"/>
                  <w:rFonts w:ascii="Calibri" w:eastAsia="Calibri" w:hAnsi="Calibri" w:cs="Calibri"/>
                  <w:spacing w:val="1"/>
                  <w:w w:val="99"/>
                  <w:sz w:val="20"/>
                  <w:szCs w:val="20"/>
                </w:rPr>
                <w:t>t</w:t>
              </w:r>
              <w:r w:rsidRPr="005838F3">
                <w:rPr>
                  <w:rStyle w:val="Hyperlink"/>
                  <w:rFonts w:ascii="Calibri" w:eastAsia="Calibri" w:hAnsi="Calibri" w:cs="Calibri"/>
                  <w:spacing w:val="-1"/>
                  <w:w w:val="99"/>
                  <w:sz w:val="20"/>
                  <w:szCs w:val="20"/>
                </w:rPr>
                <w:t>s</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u</w:t>
              </w:r>
              <w:r w:rsidRPr="005838F3">
                <w:rPr>
                  <w:rStyle w:val="Hyperlink"/>
                  <w:rFonts w:ascii="Calibri" w:eastAsia="Calibri" w:hAnsi="Calibri" w:cs="Calibri"/>
                  <w:spacing w:val="1"/>
                  <w:w w:val="99"/>
                  <w:sz w:val="20"/>
                  <w:szCs w:val="20"/>
                </w:rPr>
                <w:t>n</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o</w:t>
              </w:r>
              <w:r w:rsidRPr="005838F3">
                <w:rPr>
                  <w:rStyle w:val="Hyperlink"/>
                  <w:rFonts w:ascii="Calibri" w:eastAsia="Calibri" w:hAnsi="Calibri" w:cs="Calibri"/>
                  <w:w w:val="99"/>
                  <w:sz w:val="20"/>
                  <w:szCs w:val="20"/>
                </w:rPr>
                <w:t>rg</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u</w:t>
              </w:r>
              <w:r w:rsidRPr="005838F3">
                <w:rPr>
                  <w:rStyle w:val="Hyperlink"/>
                  <w:rFonts w:ascii="Calibri" w:eastAsia="Calibri" w:hAnsi="Calibri" w:cs="Calibri"/>
                  <w:spacing w:val="1"/>
                  <w:w w:val="99"/>
                  <w:sz w:val="20"/>
                  <w:szCs w:val="20"/>
                </w:rPr>
                <w:t>n</w:t>
              </w:r>
              <w:r w:rsidRPr="005838F3">
                <w:rPr>
                  <w:rStyle w:val="Hyperlink"/>
                  <w:rFonts w:ascii="Calibri" w:eastAsia="Calibri" w:hAnsi="Calibri" w:cs="Calibri"/>
                  <w:spacing w:val="-3"/>
                  <w:w w:val="99"/>
                  <w:sz w:val="20"/>
                  <w:szCs w:val="20"/>
                </w:rPr>
                <w:t>s</w:t>
              </w:r>
              <w:r w:rsidRPr="005838F3">
                <w:rPr>
                  <w:rStyle w:val="Hyperlink"/>
                  <w:rFonts w:ascii="Calibri" w:eastAsia="Calibri" w:hAnsi="Calibri" w:cs="Calibri"/>
                  <w:spacing w:val="4"/>
                  <w:w w:val="99"/>
                  <w:sz w:val="20"/>
                  <w:szCs w:val="20"/>
                </w:rPr>
                <w:t>d</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pu</w:t>
              </w:r>
              <w:r w:rsidRPr="005838F3">
                <w:rPr>
                  <w:rStyle w:val="Hyperlink"/>
                  <w:rFonts w:ascii="Calibri" w:eastAsia="Calibri" w:hAnsi="Calibri" w:cs="Calibri"/>
                  <w:spacing w:val="1"/>
                  <w:w w:val="99"/>
                  <w:sz w:val="20"/>
                  <w:szCs w:val="20"/>
                </w:rPr>
                <w:t>b</w:t>
              </w:r>
              <w:r w:rsidRPr="005838F3">
                <w:rPr>
                  <w:rStyle w:val="Hyperlink"/>
                  <w:rFonts w:ascii="Calibri" w:eastAsia="Calibri" w:hAnsi="Calibri" w:cs="Calibri"/>
                  <w:w w:val="99"/>
                  <w:sz w:val="20"/>
                  <w:szCs w:val="20"/>
                </w:rPr>
                <w:t>li</w:t>
              </w:r>
              <w:r w:rsidRPr="005838F3">
                <w:rPr>
                  <w:rStyle w:val="Hyperlink"/>
                  <w:rFonts w:ascii="Calibri" w:eastAsia="Calibri" w:hAnsi="Calibri" w:cs="Calibri"/>
                  <w:spacing w:val="-2"/>
                  <w:w w:val="99"/>
                  <w:sz w:val="20"/>
                  <w:szCs w:val="20"/>
                </w:rPr>
                <w:t>c</w:t>
              </w:r>
              <w:r w:rsidRPr="005838F3">
                <w:rPr>
                  <w:rStyle w:val="Hyperlink"/>
                  <w:rFonts w:ascii="Calibri" w:eastAsia="Calibri" w:hAnsi="Calibri" w:cs="Calibri"/>
                  <w:spacing w:val="-1"/>
                  <w:w w:val="99"/>
                  <w:sz w:val="20"/>
                  <w:szCs w:val="20"/>
                </w:rPr>
                <w:t>a</w:t>
              </w:r>
              <w:r w:rsidRPr="005838F3">
                <w:rPr>
                  <w:rStyle w:val="Hyperlink"/>
                  <w:rFonts w:ascii="Calibri" w:eastAsia="Calibri" w:hAnsi="Calibri" w:cs="Calibri"/>
                  <w:spacing w:val="1"/>
                  <w:w w:val="99"/>
                  <w:sz w:val="20"/>
                  <w:szCs w:val="20"/>
                </w:rPr>
                <w:t>t</w:t>
              </w:r>
              <w:r w:rsidRPr="005838F3">
                <w:rPr>
                  <w:rStyle w:val="Hyperlink"/>
                  <w:rFonts w:ascii="Calibri" w:eastAsia="Calibri" w:hAnsi="Calibri" w:cs="Calibri"/>
                  <w:w w:val="99"/>
                  <w:sz w:val="20"/>
                  <w:szCs w:val="20"/>
                </w:rPr>
                <w:t>i</w:t>
              </w:r>
              <w:r w:rsidRPr="005838F3">
                <w:rPr>
                  <w:rStyle w:val="Hyperlink"/>
                  <w:rFonts w:ascii="Calibri" w:eastAsia="Calibri" w:hAnsi="Calibri" w:cs="Calibri"/>
                  <w:spacing w:val="-1"/>
                  <w:w w:val="99"/>
                  <w:sz w:val="20"/>
                  <w:szCs w:val="20"/>
                </w:rPr>
                <w:t>o</w:t>
              </w:r>
              <w:r w:rsidRPr="005838F3">
                <w:rPr>
                  <w:rStyle w:val="Hyperlink"/>
                  <w:rFonts w:ascii="Calibri" w:eastAsia="Calibri" w:hAnsi="Calibri" w:cs="Calibri"/>
                  <w:spacing w:val="1"/>
                  <w:w w:val="99"/>
                  <w:sz w:val="20"/>
                  <w:szCs w:val="20"/>
                </w:rPr>
                <w:t>n</w:t>
              </w:r>
              <w:r w:rsidRPr="005838F3">
                <w:rPr>
                  <w:rStyle w:val="Hyperlink"/>
                  <w:rFonts w:ascii="Calibri" w:eastAsia="Calibri" w:hAnsi="Calibri" w:cs="Calibri"/>
                  <w:w w:val="99"/>
                  <w:sz w:val="20"/>
                  <w:szCs w:val="20"/>
                </w:rPr>
                <w:t>/</w:t>
              </w:r>
              <w:r w:rsidRPr="005838F3">
                <w:rPr>
                  <w:rStyle w:val="Hyperlink"/>
                  <w:rFonts w:ascii="Calibri" w:eastAsia="Calibri" w:hAnsi="Calibri" w:cs="Calibri"/>
                  <w:spacing w:val="-2"/>
                  <w:w w:val="99"/>
                  <w:sz w:val="20"/>
                  <w:szCs w:val="20"/>
                </w:rPr>
                <w:t>S</w:t>
              </w:r>
              <w:r w:rsidRPr="005838F3">
                <w:rPr>
                  <w:rStyle w:val="Hyperlink"/>
                  <w:rFonts w:ascii="Calibri" w:eastAsia="Calibri" w:hAnsi="Calibri" w:cs="Calibri"/>
                  <w:spacing w:val="2"/>
                  <w:w w:val="99"/>
                  <w:sz w:val="20"/>
                  <w:szCs w:val="20"/>
                </w:rPr>
                <w:t>e</w:t>
              </w:r>
              <w:r w:rsidRPr="005838F3">
                <w:rPr>
                  <w:rStyle w:val="Hyperlink"/>
                  <w:rFonts w:ascii="Calibri" w:eastAsia="Calibri" w:hAnsi="Calibri" w:cs="Calibri"/>
                  <w:w w:val="99"/>
                  <w:sz w:val="20"/>
                  <w:szCs w:val="20"/>
                </w:rPr>
                <w:t>r</w:t>
              </w:r>
              <w:r w:rsidRPr="005838F3">
                <w:rPr>
                  <w:rStyle w:val="Hyperlink"/>
                  <w:rFonts w:ascii="Calibri" w:eastAsia="Calibri" w:hAnsi="Calibri" w:cs="Calibri"/>
                  <w:spacing w:val="-2"/>
                  <w:w w:val="99"/>
                  <w:sz w:val="20"/>
                  <w:szCs w:val="20"/>
                </w:rPr>
                <w:t>i</w:t>
              </w:r>
              <w:r w:rsidRPr="005838F3">
                <w:rPr>
                  <w:rStyle w:val="Hyperlink"/>
                  <w:rFonts w:ascii="Calibri" w:eastAsia="Calibri" w:hAnsi="Calibri" w:cs="Calibri"/>
                  <w:w w:val="99"/>
                  <w:sz w:val="20"/>
                  <w:szCs w:val="20"/>
                </w:rPr>
                <w:t>e</w:t>
              </w:r>
              <w:r w:rsidRPr="005838F3">
                <w:rPr>
                  <w:rStyle w:val="Hyperlink"/>
                  <w:rFonts w:ascii="Calibri" w:eastAsia="Calibri" w:hAnsi="Calibri" w:cs="Calibri"/>
                  <w:spacing w:val="-1"/>
                  <w:w w:val="99"/>
                  <w:sz w:val="20"/>
                  <w:szCs w:val="20"/>
                </w:rPr>
                <w:t>s</w:t>
              </w:r>
              <w:r w:rsidRPr="005838F3">
                <w:rPr>
                  <w:rStyle w:val="Hyperlink"/>
                  <w:rFonts w:ascii="Calibri" w:eastAsia="Calibri" w:hAnsi="Calibri" w:cs="Calibri"/>
                  <w:w w:val="99"/>
                  <w:sz w:val="20"/>
                  <w:szCs w:val="20"/>
                </w:rPr>
                <w:t>F/</w:t>
              </w:r>
              <w:r w:rsidRPr="005838F3">
                <w:rPr>
                  <w:rStyle w:val="Hyperlink"/>
                  <w:rFonts w:ascii="Calibri" w:eastAsia="Calibri" w:hAnsi="Calibri" w:cs="Calibri"/>
                  <w:spacing w:val="-2"/>
                  <w:w w:val="99"/>
                  <w:sz w:val="20"/>
                  <w:szCs w:val="20"/>
                </w:rPr>
                <w:t>S</w:t>
              </w:r>
              <w:r w:rsidRPr="005838F3">
                <w:rPr>
                  <w:rStyle w:val="Hyperlink"/>
                  <w:rFonts w:ascii="Calibri" w:eastAsia="Calibri" w:hAnsi="Calibri" w:cs="Calibri"/>
                  <w:w w:val="99"/>
                  <w:sz w:val="20"/>
                  <w:szCs w:val="20"/>
                </w:rPr>
                <w:t>e</w:t>
              </w:r>
              <w:r w:rsidRPr="005838F3">
                <w:rPr>
                  <w:rStyle w:val="Hyperlink"/>
                  <w:rFonts w:ascii="Calibri" w:eastAsia="Calibri" w:hAnsi="Calibri" w:cs="Calibri"/>
                  <w:spacing w:val="3"/>
                  <w:w w:val="99"/>
                  <w:sz w:val="20"/>
                  <w:szCs w:val="20"/>
                </w:rPr>
                <w:t>r</w:t>
              </w:r>
              <w:r w:rsidRPr="005838F3">
                <w:rPr>
                  <w:rStyle w:val="Hyperlink"/>
                  <w:rFonts w:ascii="Calibri" w:eastAsia="Calibri" w:hAnsi="Calibri" w:cs="Calibri"/>
                  <w:spacing w:val="-5"/>
                  <w:w w:val="99"/>
                  <w:sz w:val="20"/>
                  <w:szCs w:val="20"/>
                </w:rPr>
                <w:t>i</w:t>
              </w:r>
              <w:r w:rsidRPr="005838F3">
                <w:rPr>
                  <w:rStyle w:val="Hyperlink"/>
                  <w:rFonts w:ascii="Calibri" w:eastAsia="Calibri" w:hAnsi="Calibri" w:cs="Calibri"/>
                  <w:spacing w:val="2"/>
                  <w:w w:val="99"/>
                  <w:sz w:val="20"/>
                  <w:szCs w:val="20"/>
                </w:rPr>
                <w:t>e</w:t>
              </w:r>
              <w:r w:rsidRPr="005838F3">
                <w:rPr>
                  <w:rStyle w:val="Hyperlink"/>
                  <w:rFonts w:ascii="Calibri" w:eastAsia="Calibri" w:hAnsi="Calibri" w:cs="Calibri"/>
                  <w:spacing w:val="-1"/>
                  <w:w w:val="99"/>
                  <w:sz w:val="20"/>
                  <w:szCs w:val="20"/>
                </w:rPr>
                <w:t>s</w:t>
              </w:r>
              <w:r w:rsidRPr="005838F3">
                <w:rPr>
                  <w:rStyle w:val="Hyperlink"/>
                  <w:rFonts w:ascii="Calibri" w:eastAsia="Calibri" w:hAnsi="Calibri" w:cs="Calibri"/>
                  <w:spacing w:val="-3"/>
                  <w:w w:val="99"/>
                  <w:sz w:val="20"/>
                  <w:szCs w:val="20"/>
                </w:rPr>
                <w:t>F</w:t>
              </w:r>
              <w:r w:rsidRPr="005838F3">
                <w:rPr>
                  <w:rStyle w:val="Hyperlink"/>
                  <w:rFonts w:ascii="Calibri" w:eastAsia="Calibri" w:hAnsi="Calibri" w:cs="Calibri"/>
                  <w:w w:val="99"/>
                  <w:sz w:val="20"/>
                  <w:szCs w:val="20"/>
                </w:rPr>
                <w:t>_9</w:t>
              </w:r>
              <w:r w:rsidRPr="005838F3">
                <w:rPr>
                  <w:rStyle w:val="Hyperlink"/>
                  <w:rFonts w:ascii="Calibri" w:eastAsia="Calibri" w:hAnsi="Calibri" w:cs="Calibri"/>
                  <w:spacing w:val="-2"/>
                  <w:w w:val="99"/>
                  <w:sz w:val="20"/>
                  <w:szCs w:val="20"/>
                </w:rPr>
                <w:t>2</w:t>
              </w:r>
              <w:r w:rsidRPr="005838F3">
                <w:rPr>
                  <w:rStyle w:val="Hyperlink"/>
                  <w:rFonts w:ascii="Calibri" w:eastAsia="Calibri" w:hAnsi="Calibri" w:cs="Calibri"/>
                  <w:spacing w:val="4"/>
                  <w:w w:val="99"/>
                  <w:sz w:val="20"/>
                  <w:szCs w:val="20"/>
                </w:rPr>
                <w:t>E</w:t>
              </w:r>
              <w:r w:rsidRPr="005838F3">
                <w:rPr>
                  <w:rStyle w:val="Hyperlink"/>
                  <w:rFonts w:ascii="Calibri" w:eastAsia="Calibri" w:hAnsi="Calibri" w:cs="Calibri"/>
                  <w:spacing w:val="-2"/>
                  <w:w w:val="99"/>
                  <w:sz w:val="20"/>
                  <w:szCs w:val="20"/>
                </w:rPr>
                <w:t>.</w:t>
              </w:r>
              <w:r w:rsidRPr="005838F3">
                <w:rPr>
                  <w:rStyle w:val="Hyperlink"/>
                  <w:rFonts w:ascii="Calibri" w:eastAsia="Calibri" w:hAnsi="Calibri" w:cs="Calibri"/>
                  <w:spacing w:val="-1"/>
                  <w:w w:val="99"/>
                  <w:sz w:val="20"/>
                  <w:szCs w:val="20"/>
                </w:rPr>
                <w:t>pdf</w:t>
              </w:r>
            </w:hyperlink>
            <w:r>
              <w:rPr>
                <w:rFonts w:ascii="Calibri" w:eastAsia="Calibri" w:hAnsi="Calibri" w:cs="Calibri"/>
                <w:color w:val="494949"/>
                <w:spacing w:val="1"/>
                <w:w w:val="99"/>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d</w:t>
            </w:r>
            <w:r>
              <w:rPr>
                <w:rFonts w:ascii="Calibri" w:eastAsia="Calibri" w:hAnsi="Calibri" w:cs="Calibri"/>
                <w:color w:val="494949"/>
                <w:spacing w:val="-2"/>
                <w:sz w:val="20"/>
                <w:szCs w:val="20"/>
              </w:rPr>
              <w:t>i</w:t>
            </w:r>
            <w:r>
              <w:rPr>
                <w:rFonts w:ascii="Calibri" w:eastAsia="Calibri" w:hAnsi="Calibri" w:cs="Calibri"/>
                <w:color w:val="494949"/>
                <w:sz w:val="20"/>
                <w:szCs w:val="20"/>
              </w:rPr>
              <w:t>r</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c</w:t>
            </w:r>
            <w:r>
              <w:rPr>
                <w:rFonts w:ascii="Calibri" w:eastAsia="Calibri" w:hAnsi="Calibri" w:cs="Calibri"/>
                <w:color w:val="494949"/>
                <w:sz w:val="20"/>
                <w:szCs w:val="20"/>
              </w:rPr>
              <w:t>t</w:t>
            </w:r>
            <w:r>
              <w:rPr>
                <w:rFonts w:ascii="Times New Roman" w:hAnsi="Times New Roman"/>
                <w:color w:val="494949"/>
                <w:spacing w:val="-10"/>
                <w:sz w:val="20"/>
                <w:szCs w:val="20"/>
              </w:rPr>
              <w:t xml:space="preserve"> </w:t>
            </w:r>
            <w:r>
              <w:rPr>
                <w:rFonts w:ascii="Calibri" w:eastAsia="Calibri" w:hAnsi="Calibri" w:cs="Calibri"/>
                <w:color w:val="494949"/>
                <w:spacing w:val="-5"/>
                <w:sz w:val="20"/>
                <w:szCs w:val="20"/>
              </w:rPr>
              <w:t>m</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pacing w:val="1"/>
                <w:sz w:val="20"/>
                <w:szCs w:val="20"/>
              </w:rPr>
              <w:t>od</w:t>
            </w:r>
            <w:r>
              <w:rPr>
                <w:rFonts w:ascii="Calibri" w:eastAsia="Calibri" w:hAnsi="Calibri" w:cs="Calibri"/>
                <w:color w:val="494949"/>
                <w:sz w:val="20"/>
                <w:szCs w:val="20"/>
              </w:rPr>
              <w:t>s</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7"/>
                <w:sz w:val="20"/>
                <w:szCs w:val="20"/>
              </w:rPr>
              <w:t xml:space="preserve"> </w:t>
            </w:r>
            <w:r>
              <w:rPr>
                <w:rFonts w:ascii="Calibri" w:eastAsia="Calibri" w:hAnsi="Calibri" w:cs="Calibri"/>
                <w:color w:val="494949"/>
                <w:sz w:val="20"/>
                <w:szCs w:val="20"/>
              </w:rPr>
              <w:t>e</w:t>
            </w:r>
            <w:r>
              <w:rPr>
                <w:rFonts w:ascii="Calibri" w:eastAsia="Calibri" w:hAnsi="Calibri" w:cs="Calibri"/>
                <w:color w:val="494949"/>
                <w:spacing w:val="-1"/>
                <w:sz w:val="20"/>
                <w:szCs w:val="20"/>
              </w:rPr>
              <w:t>s</w:t>
            </w:r>
            <w:r>
              <w:rPr>
                <w:rFonts w:ascii="Calibri" w:eastAsia="Calibri" w:hAnsi="Calibri" w:cs="Calibri"/>
                <w:color w:val="494949"/>
                <w:spacing w:val="3"/>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r</w:t>
            </w:r>
            <w:r>
              <w:rPr>
                <w:rFonts w:ascii="Calibri" w:eastAsia="Calibri" w:hAnsi="Calibri" w:cs="Calibri"/>
                <w:color w:val="494949"/>
                <w:sz w:val="20"/>
                <w:szCs w:val="20"/>
              </w:rPr>
              <w:t>e</w:t>
            </w:r>
            <w:r>
              <w:rPr>
                <w:rFonts w:ascii="Times New Roman" w:hAnsi="Times New Roman"/>
                <w:color w:val="494949"/>
                <w:sz w:val="20"/>
                <w:szCs w:val="20"/>
              </w:rPr>
              <w:t xml:space="preserve"> </w:t>
            </w:r>
            <w:proofErr w:type="spellStart"/>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l</w:t>
            </w:r>
            <w:r>
              <w:rPr>
                <w:rFonts w:ascii="Calibri" w:eastAsia="Calibri" w:hAnsi="Calibri" w:cs="Calibri"/>
                <w:color w:val="494949"/>
                <w:spacing w:val="1"/>
                <w:sz w:val="20"/>
                <w:szCs w:val="20"/>
              </w:rPr>
              <w:t>yz</w:t>
            </w:r>
            <w:r>
              <w:rPr>
                <w:rFonts w:ascii="Calibri" w:eastAsia="Calibri" w:hAnsi="Calibri" w:cs="Calibri"/>
                <w:color w:val="494949"/>
                <w:spacing w:val="-3"/>
                <w:sz w:val="20"/>
                <w:szCs w:val="20"/>
              </w:rPr>
              <w:t>e</w:t>
            </w:r>
            <w:r>
              <w:rPr>
                <w:rFonts w:ascii="Calibri" w:eastAsia="Calibri" w:hAnsi="Calibri" w:cs="Calibri"/>
                <w:color w:val="494949"/>
                <w:sz w:val="20"/>
                <w:szCs w:val="20"/>
              </w:rPr>
              <w:t>d</w:t>
            </w:r>
            <w:proofErr w:type="spellEnd"/>
            <w:r>
              <w:rPr>
                <w:rFonts w:ascii="Times New Roman" w:hAnsi="Times New Roman"/>
                <w:color w:val="494949"/>
                <w:spacing w:val="-13"/>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sidRPr="00F86479">
              <w:rPr>
                <w:rFonts w:ascii="Calibri" w:eastAsia="Calibri" w:hAnsi="Calibri" w:cs="Calibri"/>
                <w:i/>
                <w:iCs/>
                <w:color w:val="494949"/>
                <w:spacing w:val="-2"/>
                <w:sz w:val="20"/>
                <w:szCs w:val="20"/>
              </w:rPr>
              <w:t>M</w:t>
            </w:r>
            <w:r w:rsidRPr="00F86479">
              <w:rPr>
                <w:rFonts w:ascii="Calibri" w:eastAsia="Calibri" w:hAnsi="Calibri" w:cs="Calibri"/>
                <w:i/>
                <w:iCs/>
                <w:color w:val="494949"/>
                <w:spacing w:val="1"/>
                <w:sz w:val="20"/>
                <w:szCs w:val="20"/>
              </w:rPr>
              <w:t>a</w:t>
            </w:r>
            <w:r w:rsidRPr="00F86479">
              <w:rPr>
                <w:rFonts w:ascii="Calibri" w:eastAsia="Calibri" w:hAnsi="Calibri" w:cs="Calibri"/>
                <w:i/>
                <w:iCs/>
                <w:color w:val="494949"/>
                <w:spacing w:val="-1"/>
                <w:sz w:val="20"/>
                <w:szCs w:val="20"/>
              </w:rPr>
              <w:t>nu</w:t>
            </w:r>
            <w:r w:rsidRPr="00F86479">
              <w:rPr>
                <w:rFonts w:ascii="Calibri" w:eastAsia="Calibri" w:hAnsi="Calibri" w:cs="Calibri"/>
                <w:i/>
                <w:iCs/>
                <w:color w:val="494949"/>
                <w:spacing w:val="3"/>
                <w:sz w:val="20"/>
                <w:szCs w:val="20"/>
              </w:rPr>
              <w:t>a</w:t>
            </w:r>
            <w:r w:rsidRPr="00F86479">
              <w:rPr>
                <w:rFonts w:ascii="Calibri" w:eastAsia="Calibri" w:hAnsi="Calibri" w:cs="Calibri"/>
                <w:i/>
                <w:iCs/>
                <w:color w:val="494949"/>
                <w:sz w:val="20"/>
                <w:szCs w:val="20"/>
              </w:rPr>
              <w:t>l</w:t>
            </w:r>
            <w:r w:rsidRPr="00F86479">
              <w:rPr>
                <w:rFonts w:ascii="Times New Roman" w:hAnsi="Times New Roman"/>
                <w:i/>
                <w:iCs/>
                <w:color w:val="494949"/>
                <w:spacing w:val="-15"/>
                <w:sz w:val="20"/>
                <w:szCs w:val="20"/>
              </w:rPr>
              <w:t xml:space="preserve"> </w:t>
            </w:r>
            <w:r w:rsidRPr="00F86479">
              <w:rPr>
                <w:rFonts w:ascii="Calibri" w:eastAsia="Calibri" w:hAnsi="Calibri" w:cs="Calibri"/>
                <w:i/>
                <w:iCs/>
                <w:color w:val="494949"/>
                <w:spacing w:val="3"/>
                <w:sz w:val="20"/>
                <w:szCs w:val="20"/>
              </w:rPr>
              <w:t>X</w:t>
            </w:r>
            <w:r w:rsidRPr="00F86479">
              <w:rPr>
                <w:rFonts w:ascii="Calibri" w:eastAsia="Calibri" w:hAnsi="Calibri" w:cs="Calibri"/>
                <w:i/>
                <w:iCs/>
                <w:color w:val="494949"/>
                <w:sz w:val="20"/>
                <w:szCs w:val="20"/>
              </w:rPr>
              <w:t>:</w:t>
            </w:r>
            <w:r w:rsidRPr="00F86479">
              <w:rPr>
                <w:rFonts w:ascii="Times New Roman" w:hAnsi="Times New Roman"/>
                <w:i/>
                <w:iCs/>
                <w:color w:val="494949"/>
                <w:spacing w:val="-9"/>
                <w:sz w:val="20"/>
                <w:szCs w:val="20"/>
              </w:rPr>
              <w:t xml:space="preserve"> </w:t>
            </w:r>
            <w:r w:rsidRPr="00F86479">
              <w:rPr>
                <w:rFonts w:ascii="Calibri" w:eastAsia="Calibri" w:hAnsi="Calibri" w:cs="Calibri"/>
                <w:i/>
                <w:iCs/>
                <w:color w:val="494949"/>
                <w:spacing w:val="-2"/>
                <w:sz w:val="20"/>
                <w:szCs w:val="20"/>
              </w:rPr>
              <w:t>I</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pacing w:val="1"/>
                <w:sz w:val="20"/>
                <w:szCs w:val="20"/>
              </w:rPr>
              <w:t>d</w:t>
            </w:r>
            <w:r w:rsidRPr="00F86479">
              <w:rPr>
                <w:rFonts w:ascii="Calibri" w:eastAsia="Calibri" w:hAnsi="Calibri" w:cs="Calibri"/>
                <w:i/>
                <w:iCs/>
                <w:color w:val="494949"/>
                <w:sz w:val="20"/>
                <w:szCs w:val="20"/>
              </w:rPr>
              <w:t>i</w:t>
            </w:r>
            <w:r w:rsidRPr="00F86479">
              <w:rPr>
                <w:rFonts w:ascii="Calibri" w:eastAsia="Calibri" w:hAnsi="Calibri" w:cs="Calibri"/>
                <w:i/>
                <w:iCs/>
                <w:color w:val="494949"/>
                <w:spacing w:val="-2"/>
                <w:sz w:val="20"/>
                <w:szCs w:val="20"/>
              </w:rPr>
              <w:t>r</w:t>
            </w:r>
            <w:r w:rsidRPr="00F86479">
              <w:rPr>
                <w:rFonts w:ascii="Calibri" w:eastAsia="Calibri" w:hAnsi="Calibri" w:cs="Calibri"/>
                <w:i/>
                <w:iCs/>
                <w:color w:val="494949"/>
                <w:sz w:val="20"/>
                <w:szCs w:val="20"/>
              </w:rPr>
              <w:t>e</w:t>
            </w:r>
            <w:r w:rsidRPr="00F86479">
              <w:rPr>
                <w:rFonts w:ascii="Calibri" w:eastAsia="Calibri" w:hAnsi="Calibri" w:cs="Calibri"/>
                <w:i/>
                <w:iCs/>
                <w:color w:val="494949"/>
                <w:spacing w:val="-2"/>
                <w:sz w:val="20"/>
                <w:szCs w:val="20"/>
              </w:rPr>
              <w:t>c</w:t>
            </w:r>
            <w:r w:rsidRPr="00F86479">
              <w:rPr>
                <w:rFonts w:ascii="Calibri" w:eastAsia="Calibri" w:hAnsi="Calibri" w:cs="Calibri"/>
                <w:i/>
                <w:iCs/>
                <w:color w:val="494949"/>
                <w:sz w:val="20"/>
                <w:szCs w:val="20"/>
              </w:rPr>
              <w:t>t</w:t>
            </w:r>
            <w:r w:rsidRPr="00F86479">
              <w:rPr>
                <w:rFonts w:ascii="Times New Roman" w:hAnsi="Times New Roman"/>
                <w:i/>
                <w:iCs/>
                <w:color w:val="494949"/>
                <w:spacing w:val="-10"/>
                <w:sz w:val="20"/>
                <w:szCs w:val="20"/>
              </w:rPr>
              <w:t xml:space="preserve"> </w:t>
            </w:r>
            <w:r w:rsidRPr="00F86479">
              <w:rPr>
                <w:rFonts w:ascii="Calibri" w:eastAsia="Calibri" w:hAnsi="Calibri" w:cs="Calibri"/>
                <w:i/>
                <w:iCs/>
                <w:color w:val="494949"/>
                <w:spacing w:val="-1"/>
                <w:sz w:val="20"/>
                <w:szCs w:val="20"/>
              </w:rPr>
              <w:t>T</w:t>
            </w:r>
            <w:r w:rsidRPr="00F86479">
              <w:rPr>
                <w:rFonts w:ascii="Calibri" w:eastAsia="Calibri" w:hAnsi="Calibri" w:cs="Calibri"/>
                <w:i/>
                <w:iCs/>
                <w:color w:val="494949"/>
                <w:sz w:val="20"/>
                <w:szCs w:val="20"/>
              </w:rPr>
              <w:t>e</w:t>
            </w:r>
            <w:r w:rsidRPr="00F86479">
              <w:rPr>
                <w:rFonts w:ascii="Calibri" w:eastAsia="Calibri" w:hAnsi="Calibri" w:cs="Calibri"/>
                <w:i/>
                <w:iCs/>
                <w:color w:val="494949"/>
                <w:spacing w:val="-2"/>
                <w:sz w:val="20"/>
                <w:szCs w:val="20"/>
              </w:rPr>
              <w:t>c</w:t>
            </w:r>
            <w:r w:rsidRPr="00F86479">
              <w:rPr>
                <w:rFonts w:ascii="Calibri" w:eastAsia="Calibri" w:hAnsi="Calibri" w:cs="Calibri"/>
                <w:i/>
                <w:iCs/>
                <w:color w:val="494949"/>
                <w:spacing w:val="-1"/>
                <w:sz w:val="20"/>
                <w:szCs w:val="20"/>
              </w:rPr>
              <w:t>h</w:t>
            </w:r>
            <w:r w:rsidRPr="00F86479">
              <w:rPr>
                <w:rFonts w:ascii="Calibri" w:eastAsia="Calibri" w:hAnsi="Calibri" w:cs="Calibri"/>
                <w:i/>
                <w:iCs/>
                <w:color w:val="494949"/>
                <w:spacing w:val="4"/>
                <w:sz w:val="20"/>
                <w:szCs w:val="20"/>
              </w:rPr>
              <w:t>n</w:t>
            </w:r>
            <w:r w:rsidRPr="00F86479">
              <w:rPr>
                <w:rFonts w:ascii="Calibri" w:eastAsia="Calibri" w:hAnsi="Calibri" w:cs="Calibri"/>
                <w:i/>
                <w:iCs/>
                <w:color w:val="494949"/>
                <w:spacing w:val="-5"/>
                <w:sz w:val="20"/>
                <w:szCs w:val="20"/>
              </w:rPr>
              <w:t>i</w:t>
            </w:r>
            <w:r w:rsidRPr="00F86479">
              <w:rPr>
                <w:rFonts w:ascii="Calibri" w:eastAsia="Calibri" w:hAnsi="Calibri" w:cs="Calibri"/>
                <w:i/>
                <w:iCs/>
                <w:color w:val="494949"/>
                <w:spacing w:val="1"/>
                <w:sz w:val="20"/>
                <w:szCs w:val="20"/>
              </w:rPr>
              <w:t>qu</w:t>
            </w:r>
            <w:r w:rsidRPr="00F86479">
              <w:rPr>
                <w:rFonts w:ascii="Calibri" w:eastAsia="Calibri" w:hAnsi="Calibri" w:cs="Calibri"/>
                <w:i/>
                <w:iCs/>
                <w:color w:val="494949"/>
                <w:sz w:val="20"/>
                <w:szCs w:val="20"/>
              </w:rPr>
              <w:t>es</w:t>
            </w:r>
            <w:r w:rsidRPr="00F86479">
              <w:rPr>
                <w:rFonts w:ascii="Times New Roman" w:hAnsi="Times New Roman"/>
                <w:i/>
                <w:iCs/>
                <w:color w:val="494949"/>
                <w:spacing w:val="-14"/>
                <w:sz w:val="20"/>
                <w:szCs w:val="20"/>
              </w:rPr>
              <w:t xml:space="preserve"> </w:t>
            </w:r>
            <w:r w:rsidRPr="00F86479">
              <w:rPr>
                <w:rFonts w:ascii="Calibri" w:eastAsia="Calibri" w:hAnsi="Calibri" w:cs="Calibri"/>
                <w:i/>
                <w:iCs/>
                <w:color w:val="494949"/>
                <w:spacing w:val="-3"/>
                <w:sz w:val="20"/>
                <w:szCs w:val="20"/>
              </w:rPr>
              <w:t>f</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z w:val="20"/>
                <w:szCs w:val="20"/>
              </w:rPr>
              <w:t>r</w:t>
            </w:r>
            <w:r w:rsidRPr="00F86479">
              <w:rPr>
                <w:rFonts w:ascii="Times New Roman" w:hAnsi="Times New Roman"/>
                <w:i/>
                <w:iCs/>
                <w:color w:val="494949"/>
                <w:spacing w:val="-6"/>
                <w:sz w:val="20"/>
                <w:szCs w:val="20"/>
              </w:rPr>
              <w:t xml:space="preserve"> </w:t>
            </w:r>
            <w:r w:rsidRPr="00F86479">
              <w:rPr>
                <w:rFonts w:ascii="Calibri" w:eastAsia="Calibri" w:hAnsi="Calibri" w:cs="Calibri"/>
                <w:i/>
                <w:iCs/>
                <w:color w:val="494949"/>
                <w:spacing w:val="-5"/>
                <w:sz w:val="20"/>
                <w:szCs w:val="20"/>
              </w:rPr>
              <w:t>D</w:t>
            </w:r>
            <w:r w:rsidRPr="00F86479">
              <w:rPr>
                <w:rFonts w:ascii="Calibri" w:eastAsia="Calibri" w:hAnsi="Calibri" w:cs="Calibri"/>
                <w:i/>
                <w:iCs/>
                <w:color w:val="494949"/>
                <w:spacing w:val="2"/>
                <w:sz w:val="20"/>
                <w:szCs w:val="20"/>
              </w:rPr>
              <w:t>e</w:t>
            </w:r>
            <w:r w:rsidRPr="00F86479">
              <w:rPr>
                <w:rFonts w:ascii="Calibri" w:eastAsia="Calibri" w:hAnsi="Calibri" w:cs="Calibri"/>
                <w:i/>
                <w:iCs/>
                <w:color w:val="494949"/>
                <w:spacing w:val="-3"/>
                <w:sz w:val="20"/>
                <w:szCs w:val="20"/>
              </w:rPr>
              <w:t>m</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pacing w:val="-2"/>
                <w:sz w:val="20"/>
                <w:szCs w:val="20"/>
              </w:rPr>
              <w:t>g</w:t>
            </w:r>
            <w:r w:rsidRPr="00F86479">
              <w:rPr>
                <w:rFonts w:ascii="Calibri" w:eastAsia="Calibri" w:hAnsi="Calibri" w:cs="Calibri"/>
                <w:i/>
                <w:iCs/>
                <w:color w:val="494949"/>
                <w:sz w:val="20"/>
                <w:szCs w:val="20"/>
              </w:rPr>
              <w:t>r</w:t>
            </w:r>
            <w:r w:rsidRPr="00F86479">
              <w:rPr>
                <w:rFonts w:ascii="Calibri" w:eastAsia="Calibri" w:hAnsi="Calibri" w:cs="Calibri"/>
                <w:i/>
                <w:iCs/>
                <w:color w:val="494949"/>
                <w:spacing w:val="-1"/>
                <w:sz w:val="20"/>
                <w:szCs w:val="20"/>
              </w:rPr>
              <w:t>ap</w:t>
            </w:r>
            <w:r w:rsidRPr="00F86479">
              <w:rPr>
                <w:rFonts w:ascii="Calibri" w:eastAsia="Calibri" w:hAnsi="Calibri" w:cs="Calibri"/>
                <w:i/>
                <w:iCs/>
                <w:color w:val="494949"/>
                <w:spacing w:val="1"/>
                <w:sz w:val="20"/>
                <w:szCs w:val="20"/>
              </w:rPr>
              <w:t>h</w:t>
            </w:r>
            <w:r w:rsidRPr="00F86479">
              <w:rPr>
                <w:rFonts w:ascii="Calibri" w:eastAsia="Calibri" w:hAnsi="Calibri" w:cs="Calibri"/>
                <w:i/>
                <w:iCs/>
                <w:color w:val="494949"/>
                <w:sz w:val="20"/>
                <w:szCs w:val="20"/>
              </w:rPr>
              <w:t>ic</w:t>
            </w:r>
            <w:r w:rsidRPr="00F86479">
              <w:rPr>
                <w:rFonts w:ascii="Times New Roman" w:hAnsi="Times New Roman"/>
                <w:i/>
                <w:iCs/>
                <w:color w:val="494949"/>
                <w:spacing w:val="-18"/>
                <w:sz w:val="20"/>
                <w:szCs w:val="20"/>
              </w:rPr>
              <w:t xml:space="preserve"> </w:t>
            </w:r>
            <w:r w:rsidRPr="00F86479">
              <w:rPr>
                <w:rFonts w:ascii="Calibri" w:eastAsia="Calibri" w:hAnsi="Calibri" w:cs="Calibri"/>
                <w:i/>
                <w:iCs/>
                <w:color w:val="494949"/>
                <w:spacing w:val="1"/>
                <w:sz w:val="20"/>
                <w:szCs w:val="20"/>
              </w:rPr>
              <w:t>E</w:t>
            </w:r>
            <w:r w:rsidRPr="00F86479">
              <w:rPr>
                <w:rFonts w:ascii="Calibri" w:eastAsia="Calibri" w:hAnsi="Calibri" w:cs="Calibri"/>
                <w:i/>
                <w:iCs/>
                <w:color w:val="494949"/>
                <w:spacing w:val="-3"/>
                <w:sz w:val="20"/>
                <w:szCs w:val="20"/>
              </w:rPr>
              <w:t>s</w:t>
            </w:r>
            <w:r w:rsidRPr="00F86479">
              <w:rPr>
                <w:rFonts w:ascii="Calibri" w:eastAsia="Calibri" w:hAnsi="Calibri" w:cs="Calibri"/>
                <w:i/>
                <w:iCs/>
                <w:color w:val="494949"/>
                <w:spacing w:val="1"/>
                <w:sz w:val="20"/>
                <w:szCs w:val="20"/>
              </w:rPr>
              <w:t>t</w:t>
            </w:r>
            <w:r w:rsidRPr="00F86479">
              <w:rPr>
                <w:rFonts w:ascii="Calibri" w:eastAsia="Calibri" w:hAnsi="Calibri" w:cs="Calibri"/>
                <w:i/>
                <w:iCs/>
                <w:color w:val="494949"/>
                <w:sz w:val="20"/>
                <w:szCs w:val="20"/>
              </w:rPr>
              <w:t>i</w:t>
            </w:r>
            <w:r w:rsidRPr="00F86479">
              <w:rPr>
                <w:rFonts w:ascii="Calibri" w:eastAsia="Calibri" w:hAnsi="Calibri" w:cs="Calibri"/>
                <w:i/>
                <w:iCs/>
                <w:color w:val="494949"/>
                <w:spacing w:val="-3"/>
                <w:sz w:val="20"/>
                <w:szCs w:val="20"/>
              </w:rPr>
              <w:t>m</w:t>
            </w:r>
            <w:r w:rsidRPr="00F86479">
              <w:rPr>
                <w:rFonts w:ascii="Calibri" w:eastAsia="Calibri" w:hAnsi="Calibri" w:cs="Calibri"/>
                <w:i/>
                <w:iCs/>
                <w:color w:val="494949"/>
                <w:spacing w:val="1"/>
                <w:sz w:val="20"/>
                <w:szCs w:val="20"/>
              </w:rPr>
              <w:t>at</w:t>
            </w:r>
            <w:r w:rsidRPr="00F86479">
              <w:rPr>
                <w:rFonts w:ascii="Calibri" w:eastAsia="Calibri" w:hAnsi="Calibri" w:cs="Calibri"/>
                <w:i/>
                <w:iCs/>
                <w:color w:val="494949"/>
                <w:sz w:val="20"/>
                <w:szCs w:val="20"/>
              </w:rPr>
              <w:t>i</w:t>
            </w:r>
            <w:r w:rsidRPr="00F86479">
              <w:rPr>
                <w:rFonts w:ascii="Calibri" w:eastAsia="Calibri" w:hAnsi="Calibri" w:cs="Calibri"/>
                <w:i/>
                <w:iCs/>
                <w:color w:val="494949"/>
                <w:spacing w:val="-1"/>
                <w:sz w:val="20"/>
                <w:szCs w:val="20"/>
              </w:rPr>
              <w:t>on</w:t>
            </w:r>
            <w:r w:rsidRPr="00F86479">
              <w:rPr>
                <w:rFonts w:ascii="Calibri" w:eastAsia="Calibri" w:hAnsi="Calibri" w:cs="Calibri"/>
                <w:i/>
                <w:iCs/>
                <w:color w:val="494949"/>
                <w:sz w:val="20"/>
                <w:szCs w:val="20"/>
              </w:rPr>
              <w:t>,</w:t>
            </w:r>
            <w:r w:rsidRPr="00F86479">
              <w:rPr>
                <w:rFonts w:ascii="Times New Roman" w:hAnsi="Times New Roman"/>
                <w:i/>
                <w:iCs/>
                <w:color w:val="494949"/>
                <w:spacing w:val="-13"/>
                <w:sz w:val="20"/>
                <w:szCs w:val="20"/>
              </w:rPr>
              <w:t xml:space="preserve"> </w:t>
            </w:r>
            <w:r w:rsidRPr="00F86479">
              <w:rPr>
                <w:rFonts w:ascii="Calibri" w:eastAsia="Calibri" w:hAnsi="Calibri" w:cs="Calibri"/>
                <w:i/>
                <w:iCs/>
                <w:color w:val="494949"/>
                <w:spacing w:val="-5"/>
                <w:sz w:val="20"/>
                <w:szCs w:val="20"/>
              </w:rPr>
              <w:t>U</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z w:val="20"/>
                <w:szCs w:val="20"/>
              </w:rPr>
              <w:t>i</w:t>
            </w:r>
            <w:r w:rsidRPr="00F86479">
              <w:rPr>
                <w:rFonts w:ascii="Calibri" w:eastAsia="Calibri" w:hAnsi="Calibri" w:cs="Calibri"/>
                <w:i/>
                <w:iCs/>
                <w:color w:val="494949"/>
                <w:spacing w:val="-2"/>
                <w:sz w:val="20"/>
                <w:szCs w:val="20"/>
              </w:rPr>
              <w:t>t</w:t>
            </w:r>
            <w:r w:rsidRPr="00F86479">
              <w:rPr>
                <w:rFonts w:ascii="Calibri" w:eastAsia="Calibri" w:hAnsi="Calibri" w:cs="Calibri"/>
                <w:i/>
                <w:iCs/>
                <w:color w:val="494949"/>
                <w:sz w:val="20"/>
                <w:szCs w:val="20"/>
              </w:rPr>
              <w:t>ed</w:t>
            </w:r>
            <w:r w:rsidRPr="00F86479">
              <w:rPr>
                <w:rFonts w:ascii="Times New Roman" w:hAnsi="Times New Roman"/>
                <w:i/>
                <w:iCs/>
                <w:color w:val="494949"/>
                <w:spacing w:val="-12"/>
                <w:sz w:val="20"/>
                <w:szCs w:val="20"/>
              </w:rPr>
              <w:t xml:space="preserve"> </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pacing w:val="1"/>
                <w:sz w:val="20"/>
                <w:szCs w:val="20"/>
              </w:rPr>
              <w:t>at</w:t>
            </w:r>
            <w:r w:rsidRPr="00F86479">
              <w:rPr>
                <w:rFonts w:ascii="Calibri" w:eastAsia="Calibri" w:hAnsi="Calibri" w:cs="Calibri"/>
                <w:i/>
                <w:iCs/>
                <w:color w:val="494949"/>
                <w:spacing w:val="-2"/>
                <w:sz w:val="20"/>
                <w:szCs w:val="20"/>
              </w:rPr>
              <w:t>i</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z w:val="20"/>
                <w:szCs w:val="20"/>
              </w:rPr>
              <w:t>s</w:t>
            </w:r>
            <w:r w:rsidRPr="00F86479">
              <w:rPr>
                <w:rFonts w:ascii="Times New Roman" w:hAnsi="Times New Roman"/>
                <w:i/>
                <w:iCs/>
                <w:color w:val="494949"/>
                <w:spacing w:val="-14"/>
                <w:sz w:val="20"/>
                <w:szCs w:val="20"/>
              </w:rPr>
              <w:t xml:space="preserve"> </w:t>
            </w:r>
            <w:r w:rsidRPr="00F86479">
              <w:rPr>
                <w:rFonts w:ascii="Calibri" w:eastAsia="Calibri" w:hAnsi="Calibri" w:cs="Calibri"/>
                <w:i/>
                <w:iCs/>
                <w:color w:val="494949"/>
                <w:spacing w:val="1"/>
                <w:sz w:val="20"/>
                <w:szCs w:val="20"/>
              </w:rPr>
              <w:t>P</w:t>
            </w:r>
            <w:r w:rsidRPr="00F86479">
              <w:rPr>
                <w:rFonts w:ascii="Calibri" w:eastAsia="Calibri" w:hAnsi="Calibri" w:cs="Calibri"/>
                <w:i/>
                <w:iCs/>
                <w:color w:val="494949"/>
                <w:spacing w:val="-1"/>
                <w:sz w:val="20"/>
                <w:szCs w:val="20"/>
              </w:rPr>
              <w:t>u</w:t>
            </w:r>
            <w:r w:rsidRPr="00F86479">
              <w:rPr>
                <w:rFonts w:ascii="Calibri" w:eastAsia="Calibri" w:hAnsi="Calibri" w:cs="Calibri"/>
                <w:i/>
                <w:iCs/>
                <w:color w:val="494949"/>
                <w:spacing w:val="1"/>
                <w:sz w:val="20"/>
                <w:szCs w:val="20"/>
              </w:rPr>
              <w:t>b</w:t>
            </w:r>
            <w:r w:rsidRPr="00F86479">
              <w:rPr>
                <w:rFonts w:ascii="Calibri" w:eastAsia="Calibri" w:hAnsi="Calibri" w:cs="Calibri"/>
                <w:i/>
                <w:iCs/>
                <w:color w:val="494949"/>
                <w:sz w:val="20"/>
                <w:szCs w:val="20"/>
              </w:rPr>
              <w:t>li</w:t>
            </w:r>
            <w:r w:rsidRPr="00F86479">
              <w:rPr>
                <w:rFonts w:ascii="Calibri" w:eastAsia="Calibri" w:hAnsi="Calibri" w:cs="Calibri"/>
                <w:i/>
                <w:iCs/>
                <w:color w:val="494949"/>
                <w:spacing w:val="-5"/>
                <w:sz w:val="20"/>
                <w:szCs w:val="20"/>
              </w:rPr>
              <w:t>c</w:t>
            </w:r>
            <w:r w:rsidRPr="00F86479">
              <w:rPr>
                <w:rFonts w:ascii="Calibri" w:eastAsia="Calibri" w:hAnsi="Calibri" w:cs="Calibri"/>
                <w:i/>
                <w:iCs/>
                <w:color w:val="494949"/>
                <w:spacing w:val="3"/>
                <w:sz w:val="20"/>
                <w:szCs w:val="20"/>
              </w:rPr>
              <w:t>a</w:t>
            </w:r>
            <w:r w:rsidRPr="00F86479">
              <w:rPr>
                <w:rFonts w:ascii="Calibri" w:eastAsia="Calibri" w:hAnsi="Calibri" w:cs="Calibri"/>
                <w:i/>
                <w:iCs/>
                <w:color w:val="494949"/>
                <w:spacing w:val="1"/>
                <w:sz w:val="20"/>
                <w:szCs w:val="20"/>
              </w:rPr>
              <w:t>t</w:t>
            </w:r>
            <w:r w:rsidRPr="00F86479">
              <w:rPr>
                <w:rFonts w:ascii="Calibri" w:eastAsia="Calibri" w:hAnsi="Calibri" w:cs="Calibri"/>
                <w:i/>
                <w:iCs/>
                <w:color w:val="494949"/>
                <w:spacing w:val="-2"/>
                <w:sz w:val="20"/>
                <w:szCs w:val="20"/>
              </w:rPr>
              <w:t>i</w:t>
            </w:r>
            <w:r w:rsidRPr="00F86479">
              <w:rPr>
                <w:rFonts w:ascii="Calibri" w:eastAsia="Calibri" w:hAnsi="Calibri" w:cs="Calibri"/>
                <w:i/>
                <w:iCs/>
                <w:color w:val="494949"/>
                <w:spacing w:val="-1"/>
                <w:sz w:val="20"/>
                <w:szCs w:val="20"/>
              </w:rPr>
              <w:t>o</w:t>
            </w:r>
            <w:r w:rsidRPr="00F86479">
              <w:rPr>
                <w:rFonts w:ascii="Calibri" w:eastAsia="Calibri" w:hAnsi="Calibri" w:cs="Calibri"/>
                <w:i/>
                <w:iCs/>
                <w:color w:val="494949"/>
                <w:spacing w:val="1"/>
                <w:sz w:val="20"/>
                <w:szCs w:val="20"/>
              </w:rPr>
              <w:t>n</w:t>
            </w:r>
            <w:r w:rsidRPr="00F86479">
              <w:rPr>
                <w:rFonts w:ascii="Calibri" w:eastAsia="Calibri" w:hAnsi="Calibri" w:cs="Calibri"/>
                <w:i/>
                <w:iCs/>
                <w:color w:val="494949"/>
                <w:sz w:val="20"/>
                <w:szCs w:val="20"/>
              </w:rPr>
              <w:t>,</w:t>
            </w:r>
            <w:r w:rsidRPr="00F86479">
              <w:rPr>
                <w:rFonts w:ascii="Times New Roman" w:hAnsi="Times New Roman"/>
                <w:i/>
                <w:iCs/>
                <w:color w:val="494949"/>
                <w:spacing w:val="-16"/>
                <w:sz w:val="20"/>
                <w:szCs w:val="20"/>
              </w:rPr>
              <w:t xml:space="preserve"> </w:t>
            </w:r>
            <w:r w:rsidRPr="00F86479">
              <w:rPr>
                <w:rFonts w:ascii="Calibri" w:eastAsia="Calibri" w:hAnsi="Calibri" w:cs="Calibri"/>
                <w:i/>
                <w:iCs/>
                <w:color w:val="494949"/>
                <w:spacing w:val="-2"/>
                <w:sz w:val="20"/>
                <w:szCs w:val="20"/>
              </w:rPr>
              <w:t>S</w:t>
            </w:r>
            <w:r w:rsidRPr="00F86479">
              <w:rPr>
                <w:rFonts w:ascii="Calibri" w:eastAsia="Calibri" w:hAnsi="Calibri" w:cs="Calibri"/>
                <w:i/>
                <w:iCs/>
                <w:color w:val="494949"/>
                <w:spacing w:val="1"/>
                <w:sz w:val="20"/>
                <w:szCs w:val="20"/>
              </w:rPr>
              <w:t>a</w:t>
            </w:r>
            <w:r w:rsidRPr="00F86479">
              <w:rPr>
                <w:rFonts w:ascii="Calibri" w:eastAsia="Calibri" w:hAnsi="Calibri" w:cs="Calibri"/>
                <w:i/>
                <w:iCs/>
                <w:color w:val="494949"/>
                <w:sz w:val="20"/>
                <w:szCs w:val="20"/>
              </w:rPr>
              <w:t>les</w:t>
            </w:r>
            <w:r w:rsidRPr="00F86479">
              <w:rPr>
                <w:rFonts w:ascii="Times New Roman" w:hAnsi="Times New Roman"/>
                <w:i/>
                <w:iCs/>
                <w:color w:val="494949"/>
                <w:sz w:val="20"/>
                <w:szCs w:val="20"/>
              </w:rPr>
              <w:t xml:space="preserve"> </w:t>
            </w:r>
            <w:r w:rsidRPr="00F86479">
              <w:rPr>
                <w:rFonts w:ascii="Calibri" w:eastAsia="Calibri" w:hAnsi="Calibri" w:cs="Calibri"/>
                <w:i/>
                <w:iCs/>
                <w:color w:val="494949"/>
                <w:spacing w:val="1"/>
                <w:sz w:val="20"/>
                <w:szCs w:val="20"/>
              </w:rPr>
              <w:t>No</w:t>
            </w:r>
            <w:r w:rsidRPr="00F86479">
              <w:rPr>
                <w:rFonts w:ascii="Calibri" w:eastAsia="Calibri" w:hAnsi="Calibri" w:cs="Calibri"/>
                <w:i/>
                <w:iCs/>
                <w:color w:val="494949"/>
                <w:sz w:val="20"/>
                <w:szCs w:val="20"/>
              </w:rPr>
              <w:t>.</w:t>
            </w:r>
            <w:r w:rsidRPr="00F86479">
              <w:rPr>
                <w:rFonts w:ascii="Times New Roman" w:hAnsi="Times New Roman"/>
                <w:i/>
                <w:iCs/>
                <w:color w:val="494949"/>
                <w:spacing w:val="-12"/>
                <w:sz w:val="20"/>
                <w:szCs w:val="20"/>
              </w:rPr>
              <w:t xml:space="preserve"> </w:t>
            </w:r>
            <w:r w:rsidRPr="00F86479">
              <w:rPr>
                <w:rFonts w:ascii="Calibri" w:eastAsia="Calibri" w:hAnsi="Calibri" w:cs="Calibri"/>
                <w:i/>
                <w:iCs/>
                <w:color w:val="494949"/>
                <w:spacing w:val="1"/>
                <w:sz w:val="20"/>
                <w:szCs w:val="20"/>
              </w:rPr>
              <w:t>E</w:t>
            </w:r>
            <w:r w:rsidRPr="00F86479">
              <w:rPr>
                <w:rFonts w:ascii="Calibri" w:eastAsia="Calibri" w:hAnsi="Calibri" w:cs="Calibri"/>
                <w:i/>
                <w:iCs/>
                <w:color w:val="494949"/>
                <w:spacing w:val="-2"/>
                <w:sz w:val="20"/>
                <w:szCs w:val="20"/>
              </w:rPr>
              <w:t>.</w:t>
            </w:r>
            <w:r w:rsidRPr="00F86479">
              <w:rPr>
                <w:rFonts w:ascii="Calibri" w:eastAsia="Calibri" w:hAnsi="Calibri" w:cs="Calibri"/>
                <w:i/>
                <w:iCs/>
                <w:color w:val="494949"/>
                <w:sz w:val="20"/>
                <w:szCs w:val="20"/>
              </w:rPr>
              <w:t>83.XI</w:t>
            </w:r>
            <w:r w:rsidRPr="00F86479">
              <w:rPr>
                <w:rFonts w:ascii="Calibri" w:eastAsia="Calibri" w:hAnsi="Calibri" w:cs="Calibri"/>
                <w:i/>
                <w:iCs/>
                <w:color w:val="494949"/>
                <w:spacing w:val="-2"/>
                <w:sz w:val="20"/>
                <w:szCs w:val="20"/>
              </w:rPr>
              <w:t>I</w:t>
            </w:r>
            <w:r w:rsidRPr="00F86479">
              <w:rPr>
                <w:rFonts w:ascii="Calibri" w:eastAsia="Calibri" w:hAnsi="Calibri" w:cs="Calibri"/>
                <w:i/>
                <w:iCs/>
                <w:color w:val="494949"/>
                <w:sz w:val="20"/>
                <w:szCs w:val="20"/>
              </w:rPr>
              <w:t>I</w:t>
            </w:r>
            <w:r w:rsidRPr="00F86479">
              <w:rPr>
                <w:rFonts w:ascii="Calibri" w:eastAsia="Calibri" w:hAnsi="Calibri" w:cs="Calibri"/>
                <w:i/>
                <w:iCs/>
                <w:color w:val="494949"/>
                <w:spacing w:val="-2"/>
                <w:sz w:val="20"/>
                <w:szCs w:val="20"/>
              </w:rPr>
              <w:t>.</w:t>
            </w:r>
            <w:r w:rsidRPr="00F86479">
              <w:rPr>
                <w:rFonts w:ascii="Calibri" w:eastAsia="Calibri" w:hAnsi="Calibri" w:cs="Calibri"/>
                <w:i/>
                <w:iCs/>
                <w:color w:val="494949"/>
                <w:sz w:val="20"/>
                <w:szCs w:val="20"/>
              </w:rPr>
              <w:t>2</w:t>
            </w:r>
            <w:r>
              <w:rPr>
                <w:rFonts w:ascii="Calibri" w:eastAsia="Calibri" w:hAnsi="Calibri" w:cs="Calibri"/>
                <w:i/>
                <w:iCs/>
                <w:color w:val="494949"/>
                <w:sz w:val="20"/>
                <w:szCs w:val="20"/>
              </w:rPr>
              <w:t xml:space="preserve"> </w:t>
            </w:r>
            <w:r>
              <w:rPr>
                <w:rFonts w:ascii="Calibri" w:eastAsia="Calibri" w:hAnsi="Calibri" w:cs="Calibri"/>
                <w:color w:val="494949"/>
                <w:spacing w:val="-3"/>
                <w:sz w:val="20"/>
                <w:szCs w:val="20"/>
              </w:rPr>
              <w:t xml:space="preserve">(publicly accessible at </w:t>
            </w:r>
            <w:hyperlink r:id="rId17" w:history="1">
              <w:r w:rsidR="00FA4924" w:rsidRPr="00362540">
                <w:rPr>
                  <w:rStyle w:val="Hyperlink"/>
                  <w:rFonts w:ascii="Calibri" w:eastAsia="Calibri" w:hAnsi="Calibri" w:cs="Calibri"/>
                  <w:spacing w:val="-1"/>
                  <w:sz w:val="20"/>
                  <w:szCs w:val="20"/>
                </w:rPr>
                <w:t>h</w:t>
              </w:r>
              <w:r w:rsidR="00FA4924" w:rsidRPr="00722DB8">
                <w:rPr>
                  <w:rStyle w:val="Hyperlink"/>
                  <w:rFonts w:ascii="Calibri" w:eastAsia="Calibri" w:hAnsi="Calibri" w:cs="Calibri"/>
                  <w:spacing w:val="1"/>
                  <w:sz w:val="20"/>
                  <w:szCs w:val="20"/>
                </w:rPr>
                <w:t>t</w:t>
              </w:r>
              <w:r w:rsidR="00FA4924" w:rsidRPr="00722DB8">
                <w:rPr>
                  <w:rStyle w:val="Hyperlink"/>
                  <w:rFonts w:ascii="Calibri" w:eastAsia="Calibri" w:hAnsi="Calibri" w:cs="Calibri"/>
                  <w:spacing w:val="-2"/>
                  <w:sz w:val="20"/>
                  <w:szCs w:val="20"/>
                </w:rPr>
                <w:t>t</w:t>
              </w:r>
              <w:r w:rsidR="00FA4924" w:rsidRPr="00722DB8">
                <w:rPr>
                  <w:rStyle w:val="Hyperlink"/>
                  <w:rFonts w:ascii="Calibri" w:eastAsia="Calibri" w:hAnsi="Calibri" w:cs="Calibri"/>
                  <w:spacing w:val="1"/>
                  <w:sz w:val="20"/>
                  <w:szCs w:val="20"/>
                </w:rPr>
                <w:t>p</w:t>
              </w:r>
              <w:r w:rsidR="00FA4924" w:rsidRPr="005F5073">
                <w:rPr>
                  <w:rStyle w:val="Hyperlink"/>
                  <w:rFonts w:ascii="Calibri" w:eastAsia="Calibri" w:hAnsi="Calibri" w:cs="Calibri"/>
                  <w:sz w:val="20"/>
                  <w:szCs w:val="20"/>
                </w:rPr>
                <w:t>:/</w:t>
              </w:r>
              <w:r w:rsidR="00FA4924" w:rsidRPr="005F5073">
                <w:rPr>
                  <w:rStyle w:val="Hyperlink"/>
                  <w:rFonts w:ascii="Calibri" w:eastAsia="Calibri" w:hAnsi="Calibri" w:cs="Calibri"/>
                  <w:spacing w:val="-2"/>
                  <w:sz w:val="20"/>
                  <w:szCs w:val="20"/>
                </w:rPr>
                <w:t>/</w:t>
              </w:r>
              <w:r w:rsidR="00FA4924" w:rsidRPr="00F9281B">
                <w:rPr>
                  <w:rStyle w:val="Hyperlink"/>
                  <w:rFonts w:ascii="Calibri" w:eastAsia="Calibri" w:hAnsi="Calibri" w:cs="Calibri"/>
                  <w:sz w:val="20"/>
                  <w:szCs w:val="20"/>
                </w:rPr>
                <w:t>www</w:t>
              </w:r>
              <w:r w:rsidR="00FA4924" w:rsidRPr="00F9281B">
                <w:rPr>
                  <w:rStyle w:val="Hyperlink"/>
                  <w:rFonts w:ascii="Calibri" w:eastAsia="Calibri" w:hAnsi="Calibri" w:cs="Calibri"/>
                  <w:spacing w:val="-2"/>
                  <w:sz w:val="20"/>
                  <w:szCs w:val="20"/>
                </w:rPr>
                <w:t>.</w:t>
              </w:r>
              <w:r w:rsidR="00FA4924" w:rsidRPr="001B2BAE">
                <w:rPr>
                  <w:rStyle w:val="Hyperlink"/>
                  <w:rFonts w:ascii="Calibri" w:eastAsia="Calibri" w:hAnsi="Calibri" w:cs="Calibri"/>
                  <w:spacing w:val="-1"/>
                  <w:sz w:val="20"/>
                  <w:szCs w:val="20"/>
                </w:rPr>
                <w:t>u</w:t>
              </w:r>
              <w:r w:rsidR="00FA4924" w:rsidRPr="007A010D">
                <w:rPr>
                  <w:rStyle w:val="Hyperlink"/>
                  <w:rFonts w:ascii="Calibri" w:eastAsia="Calibri" w:hAnsi="Calibri" w:cs="Calibri"/>
                  <w:spacing w:val="1"/>
                  <w:sz w:val="20"/>
                  <w:szCs w:val="20"/>
                </w:rPr>
                <w:t>n</w:t>
              </w:r>
              <w:r w:rsidR="00FA4924" w:rsidRPr="00033906">
                <w:rPr>
                  <w:rStyle w:val="Hyperlink"/>
                  <w:rFonts w:ascii="Calibri" w:eastAsia="Calibri" w:hAnsi="Calibri" w:cs="Calibri"/>
                  <w:spacing w:val="-2"/>
                  <w:sz w:val="20"/>
                  <w:szCs w:val="20"/>
                </w:rPr>
                <w:t>.</w:t>
              </w:r>
              <w:r w:rsidR="00FA4924" w:rsidRPr="00033906">
                <w:rPr>
                  <w:rStyle w:val="Hyperlink"/>
                  <w:rFonts w:ascii="Calibri" w:eastAsia="Calibri" w:hAnsi="Calibri" w:cs="Calibri"/>
                  <w:spacing w:val="1"/>
                  <w:sz w:val="20"/>
                  <w:szCs w:val="20"/>
                </w:rPr>
                <w:t>o</w:t>
              </w:r>
              <w:r w:rsidR="00FA4924" w:rsidRPr="00033906">
                <w:rPr>
                  <w:rStyle w:val="Hyperlink"/>
                  <w:rFonts w:ascii="Calibri" w:eastAsia="Calibri" w:hAnsi="Calibri" w:cs="Calibri"/>
                  <w:sz w:val="20"/>
                  <w:szCs w:val="20"/>
                </w:rPr>
                <w:t>rg</w:t>
              </w:r>
              <w:r w:rsidR="00FA4924" w:rsidRPr="00033906">
                <w:rPr>
                  <w:rStyle w:val="Hyperlink"/>
                  <w:rFonts w:ascii="Calibri" w:eastAsia="Calibri" w:hAnsi="Calibri" w:cs="Calibri"/>
                  <w:spacing w:val="-2"/>
                  <w:sz w:val="20"/>
                  <w:szCs w:val="20"/>
                </w:rPr>
                <w:t>/</w:t>
              </w:r>
              <w:r w:rsidR="00FA4924" w:rsidRPr="00033906">
                <w:rPr>
                  <w:rStyle w:val="Hyperlink"/>
                  <w:rFonts w:ascii="Calibri" w:eastAsia="Calibri" w:hAnsi="Calibri" w:cs="Calibri"/>
                  <w:sz w:val="20"/>
                  <w:szCs w:val="20"/>
                </w:rPr>
                <w:t>e</w:t>
              </w:r>
              <w:r w:rsidR="00FA4924" w:rsidRPr="00033906">
                <w:rPr>
                  <w:rStyle w:val="Hyperlink"/>
                  <w:rFonts w:ascii="Calibri" w:eastAsia="Calibri" w:hAnsi="Calibri" w:cs="Calibri"/>
                  <w:spacing w:val="-3"/>
                  <w:sz w:val="20"/>
                  <w:szCs w:val="20"/>
                </w:rPr>
                <w:t>s</w:t>
              </w:r>
              <w:r w:rsidR="00FA4924" w:rsidRPr="00033906">
                <w:rPr>
                  <w:rStyle w:val="Hyperlink"/>
                  <w:rFonts w:ascii="Calibri" w:eastAsia="Calibri" w:hAnsi="Calibri" w:cs="Calibri"/>
                  <w:spacing w:val="3"/>
                  <w:sz w:val="20"/>
                  <w:szCs w:val="20"/>
                </w:rPr>
                <w:t>a</w:t>
              </w:r>
              <w:r w:rsidR="00FA4924" w:rsidRPr="00033906">
                <w:rPr>
                  <w:rStyle w:val="Hyperlink"/>
                  <w:rFonts w:ascii="Calibri" w:eastAsia="Calibri" w:hAnsi="Calibri" w:cs="Calibri"/>
                  <w:spacing w:val="-2"/>
                  <w:sz w:val="20"/>
                  <w:szCs w:val="20"/>
                </w:rPr>
                <w:t>/</w:t>
              </w:r>
              <w:r w:rsidR="00FA4924" w:rsidRPr="00033906">
                <w:rPr>
                  <w:rStyle w:val="Hyperlink"/>
                  <w:rFonts w:ascii="Calibri" w:eastAsia="Calibri" w:hAnsi="Calibri" w:cs="Calibri"/>
                  <w:spacing w:val="-1"/>
                  <w:sz w:val="20"/>
                  <w:szCs w:val="20"/>
                </w:rPr>
                <w:t>po</w:t>
              </w:r>
              <w:r w:rsidR="00FA4924" w:rsidRPr="00033906">
                <w:rPr>
                  <w:rStyle w:val="Hyperlink"/>
                  <w:rFonts w:ascii="Calibri" w:eastAsia="Calibri" w:hAnsi="Calibri" w:cs="Calibri"/>
                  <w:spacing w:val="1"/>
                  <w:sz w:val="20"/>
                  <w:szCs w:val="20"/>
                </w:rPr>
                <w:t>pu</w:t>
              </w:r>
              <w:r w:rsidR="00FA4924" w:rsidRPr="00033906">
                <w:rPr>
                  <w:rStyle w:val="Hyperlink"/>
                  <w:rFonts w:ascii="Calibri" w:eastAsia="Calibri" w:hAnsi="Calibri" w:cs="Calibri"/>
                  <w:spacing w:val="-2"/>
                  <w:sz w:val="20"/>
                  <w:szCs w:val="20"/>
                </w:rPr>
                <w:t>l</w:t>
              </w:r>
              <w:r w:rsidR="00FA4924" w:rsidRPr="00033906">
                <w:rPr>
                  <w:rStyle w:val="Hyperlink"/>
                  <w:rFonts w:ascii="Calibri" w:eastAsia="Calibri" w:hAnsi="Calibri" w:cs="Calibri"/>
                  <w:spacing w:val="1"/>
                  <w:sz w:val="20"/>
                  <w:szCs w:val="20"/>
                </w:rPr>
                <w:t>at</w:t>
              </w:r>
              <w:r w:rsidR="00FA4924" w:rsidRPr="00033906">
                <w:rPr>
                  <w:rStyle w:val="Hyperlink"/>
                  <w:rFonts w:ascii="Calibri" w:eastAsia="Calibri" w:hAnsi="Calibri" w:cs="Calibri"/>
                  <w:spacing w:val="-2"/>
                  <w:sz w:val="20"/>
                  <w:szCs w:val="20"/>
                </w:rPr>
                <w:t>i</w:t>
              </w:r>
              <w:r w:rsidR="00FA4924" w:rsidRPr="00033906">
                <w:rPr>
                  <w:rStyle w:val="Hyperlink"/>
                  <w:rFonts w:ascii="Calibri" w:eastAsia="Calibri" w:hAnsi="Calibri" w:cs="Calibri"/>
                  <w:spacing w:val="-1"/>
                  <w:sz w:val="20"/>
                  <w:szCs w:val="20"/>
                </w:rPr>
                <w:t>o</w:t>
              </w:r>
              <w:r w:rsidR="00FA4924" w:rsidRPr="00033906">
                <w:rPr>
                  <w:rStyle w:val="Hyperlink"/>
                  <w:rFonts w:ascii="Calibri" w:eastAsia="Calibri" w:hAnsi="Calibri" w:cs="Calibri"/>
                  <w:spacing w:val="1"/>
                  <w:sz w:val="20"/>
                  <w:szCs w:val="20"/>
                </w:rPr>
                <w:t>n</w:t>
              </w:r>
              <w:r w:rsidR="00FA4924" w:rsidRPr="00033906">
                <w:rPr>
                  <w:rStyle w:val="Hyperlink"/>
                  <w:rFonts w:ascii="Calibri" w:eastAsia="Calibri" w:hAnsi="Calibri" w:cs="Calibri"/>
                  <w:spacing w:val="-2"/>
                  <w:sz w:val="20"/>
                  <w:szCs w:val="20"/>
                </w:rPr>
                <w:t>/</w:t>
              </w:r>
              <w:r w:rsidR="00FA4924" w:rsidRPr="00033906">
                <w:rPr>
                  <w:rStyle w:val="Hyperlink"/>
                  <w:rFonts w:ascii="Calibri" w:eastAsia="Calibri" w:hAnsi="Calibri" w:cs="Calibri"/>
                  <w:spacing w:val="1"/>
                  <w:sz w:val="20"/>
                  <w:szCs w:val="20"/>
                </w:rPr>
                <w:t>p</w:t>
              </w:r>
              <w:r w:rsidR="00FA4924" w:rsidRPr="00033906">
                <w:rPr>
                  <w:rStyle w:val="Hyperlink"/>
                  <w:rFonts w:ascii="Calibri" w:eastAsia="Calibri" w:hAnsi="Calibri" w:cs="Calibri"/>
                  <w:spacing w:val="-1"/>
                  <w:sz w:val="20"/>
                  <w:szCs w:val="20"/>
                </w:rPr>
                <w:t>u</w:t>
              </w:r>
              <w:r w:rsidR="00FA4924" w:rsidRPr="00033906">
                <w:rPr>
                  <w:rStyle w:val="Hyperlink"/>
                  <w:rFonts w:ascii="Calibri" w:eastAsia="Calibri" w:hAnsi="Calibri" w:cs="Calibri"/>
                  <w:spacing w:val="1"/>
                  <w:sz w:val="20"/>
                  <w:szCs w:val="20"/>
                </w:rPr>
                <w:t>b</w:t>
              </w:r>
              <w:r w:rsidR="00FA4924" w:rsidRPr="00033906">
                <w:rPr>
                  <w:rStyle w:val="Hyperlink"/>
                  <w:rFonts w:ascii="Calibri" w:eastAsia="Calibri" w:hAnsi="Calibri" w:cs="Calibri"/>
                  <w:sz w:val="20"/>
                  <w:szCs w:val="20"/>
                </w:rPr>
                <w:t>l</w:t>
              </w:r>
              <w:r w:rsidR="00FA4924" w:rsidRPr="00033906">
                <w:rPr>
                  <w:rStyle w:val="Hyperlink"/>
                  <w:rFonts w:ascii="Calibri" w:eastAsia="Calibri" w:hAnsi="Calibri" w:cs="Calibri"/>
                  <w:spacing w:val="-2"/>
                  <w:sz w:val="20"/>
                  <w:szCs w:val="20"/>
                </w:rPr>
                <w:t>i</w:t>
              </w:r>
              <w:r w:rsidR="00FA4924" w:rsidRPr="00033906">
                <w:rPr>
                  <w:rStyle w:val="Hyperlink"/>
                  <w:rFonts w:ascii="Calibri" w:eastAsia="Calibri" w:hAnsi="Calibri" w:cs="Calibri"/>
                  <w:sz w:val="20"/>
                  <w:szCs w:val="20"/>
                </w:rPr>
                <w:t>c</w:t>
              </w:r>
              <w:r w:rsidR="00FA4924" w:rsidRPr="00033906">
                <w:rPr>
                  <w:rStyle w:val="Hyperlink"/>
                  <w:rFonts w:ascii="Calibri" w:eastAsia="Calibri" w:hAnsi="Calibri" w:cs="Calibri"/>
                  <w:spacing w:val="-1"/>
                  <w:sz w:val="20"/>
                  <w:szCs w:val="20"/>
                </w:rPr>
                <w:t>a</w:t>
              </w:r>
              <w:r w:rsidR="00FA4924" w:rsidRPr="00033906">
                <w:rPr>
                  <w:rStyle w:val="Hyperlink"/>
                  <w:rFonts w:ascii="Calibri" w:eastAsia="Calibri" w:hAnsi="Calibri" w:cs="Calibri"/>
                  <w:spacing w:val="1"/>
                  <w:sz w:val="20"/>
                  <w:szCs w:val="20"/>
                </w:rPr>
                <w:t>t</w:t>
              </w:r>
              <w:r w:rsidR="00FA4924" w:rsidRPr="00033906">
                <w:rPr>
                  <w:rStyle w:val="Hyperlink"/>
                  <w:rFonts w:ascii="Calibri" w:eastAsia="Calibri" w:hAnsi="Calibri" w:cs="Calibri"/>
                  <w:spacing w:val="-2"/>
                  <w:sz w:val="20"/>
                  <w:szCs w:val="20"/>
                </w:rPr>
                <w:t>i</w:t>
              </w:r>
              <w:r w:rsidR="00FA4924" w:rsidRPr="00033906">
                <w:rPr>
                  <w:rStyle w:val="Hyperlink"/>
                  <w:rFonts w:ascii="Calibri" w:eastAsia="Calibri" w:hAnsi="Calibri" w:cs="Calibri"/>
                  <w:spacing w:val="-1"/>
                  <w:sz w:val="20"/>
                  <w:szCs w:val="20"/>
                </w:rPr>
                <w:t>o</w:t>
              </w:r>
              <w:r w:rsidR="00FA4924" w:rsidRPr="00033906">
                <w:rPr>
                  <w:rStyle w:val="Hyperlink"/>
                  <w:rFonts w:ascii="Calibri" w:eastAsia="Calibri" w:hAnsi="Calibri" w:cs="Calibri"/>
                  <w:spacing w:val="4"/>
                  <w:sz w:val="20"/>
                  <w:szCs w:val="20"/>
                </w:rPr>
                <w:t>n</w:t>
              </w:r>
              <w:r w:rsidR="00FA4924" w:rsidRPr="00033906">
                <w:rPr>
                  <w:rStyle w:val="Hyperlink"/>
                  <w:rFonts w:ascii="Calibri" w:eastAsia="Calibri" w:hAnsi="Calibri" w:cs="Calibri"/>
                  <w:spacing w:val="-1"/>
                  <w:sz w:val="20"/>
                  <w:szCs w:val="20"/>
                </w:rPr>
                <w:t>s</w:t>
              </w:r>
              <w:r w:rsidR="00FA4924" w:rsidRPr="00033906">
                <w:rPr>
                  <w:rStyle w:val="Hyperlink"/>
                  <w:rFonts w:ascii="Calibri" w:eastAsia="Calibri" w:hAnsi="Calibri" w:cs="Calibri"/>
                  <w:spacing w:val="-2"/>
                  <w:sz w:val="20"/>
                  <w:szCs w:val="20"/>
                </w:rPr>
                <w:t>/M</w:t>
              </w:r>
              <w:r w:rsidR="00FA4924" w:rsidRPr="00033906">
                <w:rPr>
                  <w:rStyle w:val="Hyperlink"/>
                  <w:rFonts w:ascii="Calibri" w:eastAsia="Calibri" w:hAnsi="Calibri" w:cs="Calibri"/>
                  <w:spacing w:val="1"/>
                  <w:sz w:val="20"/>
                  <w:szCs w:val="20"/>
                </w:rPr>
                <w:t>a</w:t>
              </w:r>
              <w:r w:rsidR="00FA4924" w:rsidRPr="00033906">
                <w:rPr>
                  <w:rStyle w:val="Hyperlink"/>
                  <w:rFonts w:ascii="Calibri" w:eastAsia="Calibri" w:hAnsi="Calibri" w:cs="Calibri"/>
                  <w:spacing w:val="-1"/>
                  <w:sz w:val="20"/>
                  <w:szCs w:val="20"/>
                </w:rPr>
                <w:t>nu</w:t>
              </w:r>
              <w:r w:rsidR="00FA4924" w:rsidRPr="00033906">
                <w:rPr>
                  <w:rStyle w:val="Hyperlink"/>
                  <w:rFonts w:ascii="Calibri" w:eastAsia="Calibri" w:hAnsi="Calibri" w:cs="Calibri"/>
                  <w:spacing w:val="1"/>
                  <w:sz w:val="20"/>
                  <w:szCs w:val="20"/>
                </w:rPr>
                <w:t>a</w:t>
              </w:r>
              <w:r w:rsidR="00FA4924" w:rsidRPr="00033906">
                <w:rPr>
                  <w:rStyle w:val="Hyperlink"/>
                  <w:rFonts w:ascii="Calibri" w:eastAsia="Calibri" w:hAnsi="Calibri" w:cs="Calibri"/>
                  <w:sz w:val="20"/>
                  <w:szCs w:val="20"/>
                </w:rPr>
                <w:t>l_X</w:t>
              </w:r>
              <w:r w:rsidR="00FA4924" w:rsidRPr="00033906">
                <w:rPr>
                  <w:rStyle w:val="Hyperlink"/>
                  <w:rFonts w:ascii="Calibri" w:eastAsia="Calibri" w:hAnsi="Calibri" w:cs="Calibri"/>
                  <w:spacing w:val="-2"/>
                  <w:sz w:val="20"/>
                  <w:szCs w:val="20"/>
                </w:rPr>
                <w:t>/M</w:t>
              </w:r>
              <w:r w:rsidR="00FA4924" w:rsidRPr="00033906">
                <w:rPr>
                  <w:rStyle w:val="Hyperlink"/>
                  <w:rFonts w:ascii="Calibri" w:eastAsia="Calibri" w:hAnsi="Calibri" w:cs="Calibri"/>
                  <w:spacing w:val="1"/>
                  <w:sz w:val="20"/>
                  <w:szCs w:val="20"/>
                </w:rPr>
                <w:t>a</w:t>
              </w:r>
              <w:r w:rsidR="00FA4924" w:rsidRPr="00033906">
                <w:rPr>
                  <w:rStyle w:val="Hyperlink"/>
                  <w:rFonts w:ascii="Calibri" w:eastAsia="Calibri" w:hAnsi="Calibri" w:cs="Calibri"/>
                  <w:spacing w:val="-1"/>
                  <w:sz w:val="20"/>
                  <w:szCs w:val="20"/>
                </w:rPr>
                <w:t>nu</w:t>
              </w:r>
              <w:r w:rsidR="00FA4924" w:rsidRPr="00033906">
                <w:rPr>
                  <w:rStyle w:val="Hyperlink"/>
                  <w:rFonts w:ascii="Calibri" w:eastAsia="Calibri" w:hAnsi="Calibri" w:cs="Calibri"/>
                  <w:spacing w:val="3"/>
                  <w:sz w:val="20"/>
                  <w:szCs w:val="20"/>
                </w:rPr>
                <w:t>a</w:t>
              </w:r>
              <w:r w:rsidR="00FA4924" w:rsidRPr="00033906">
                <w:rPr>
                  <w:rStyle w:val="Hyperlink"/>
                  <w:rFonts w:ascii="Calibri" w:eastAsia="Calibri" w:hAnsi="Calibri" w:cs="Calibri"/>
                  <w:spacing w:val="-2"/>
                  <w:sz w:val="20"/>
                  <w:szCs w:val="20"/>
                </w:rPr>
                <w:t>l</w:t>
              </w:r>
              <w:r w:rsidR="00FA4924" w:rsidRPr="00033906">
                <w:rPr>
                  <w:rStyle w:val="Hyperlink"/>
                  <w:rFonts w:ascii="Calibri" w:eastAsia="Calibri" w:hAnsi="Calibri" w:cs="Calibri"/>
                  <w:spacing w:val="-3"/>
                  <w:sz w:val="20"/>
                  <w:szCs w:val="20"/>
                </w:rPr>
                <w:t>_</w:t>
              </w:r>
              <w:r w:rsidR="00FA4924" w:rsidRPr="00033906">
                <w:rPr>
                  <w:rStyle w:val="Hyperlink"/>
                  <w:rFonts w:ascii="Calibri" w:eastAsia="Calibri" w:hAnsi="Calibri" w:cs="Calibri"/>
                  <w:sz w:val="20"/>
                  <w:szCs w:val="20"/>
                </w:rPr>
                <w:t>X</w:t>
              </w:r>
              <w:r w:rsidR="00FA4924" w:rsidRPr="00033906">
                <w:rPr>
                  <w:rStyle w:val="Hyperlink"/>
                  <w:rFonts w:ascii="Calibri" w:eastAsia="Calibri" w:hAnsi="Calibri" w:cs="Calibri"/>
                  <w:spacing w:val="-2"/>
                  <w:sz w:val="20"/>
                  <w:szCs w:val="20"/>
                </w:rPr>
                <w:t>.</w:t>
              </w:r>
              <w:r w:rsidR="00362540" w:rsidRPr="00362540">
                <w:rPr>
                  <w:rStyle w:val="Hyperlink"/>
                  <w:rFonts w:ascii="Calibri" w:eastAsia="Calibri" w:hAnsi="Calibri" w:cs="Calibri"/>
                  <w:spacing w:val="-3"/>
                  <w:sz w:val="20"/>
                  <w:szCs w:val="20"/>
                </w:rPr>
                <w:t>p</w:t>
              </w:r>
              <w:r w:rsidR="00362540" w:rsidRPr="00362540">
                <w:rPr>
                  <w:rStyle w:val="Hyperlink"/>
                  <w:rFonts w:eastAsia="Calibri"/>
                  <w:spacing w:val="-3"/>
                  <w:sz w:val="20"/>
                  <w:szCs w:val="20"/>
                </w:rPr>
                <w:t>df</w:t>
              </w:r>
            </w:hyperlink>
            <w:r>
              <w:rPr>
                <w:rFonts w:ascii="Calibri" w:eastAsia="Calibri" w:hAnsi="Calibri" w:cs="Calibri"/>
                <w:color w:val="494949"/>
                <w:spacing w:val="-1"/>
                <w:sz w:val="20"/>
                <w:szCs w:val="20"/>
              </w:rPr>
              <w:t>).</w:t>
            </w:r>
          </w:p>
        </w:tc>
      </w:tr>
      <w:tr w:rsidR="007F2D9F" w:rsidRPr="00837EC7" w14:paraId="5CACC290"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C34583">
            <w:pPr>
              <w:spacing w:after="0" w:line="240" w:lineRule="auto"/>
              <w:rPr>
                <w:rFonts w:ascii="Calibri" w:eastAsia="Times New Roman" w:hAnsi="Calibri" w:cs="Calibri"/>
                <w:color w:val="000000"/>
              </w:rPr>
            </w:pPr>
          </w:p>
        </w:tc>
      </w:tr>
      <w:tr w:rsidR="007F2D9F" w:rsidRPr="00837EC7" w14:paraId="59475AF8"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C34583">
            <w:pPr>
              <w:spacing w:after="0" w:line="240" w:lineRule="auto"/>
              <w:rPr>
                <w:rFonts w:ascii="Calibri" w:eastAsia="Times New Roman" w:hAnsi="Calibri" w:cs="Calibri"/>
                <w:color w:val="000000"/>
              </w:rPr>
            </w:pPr>
          </w:p>
        </w:tc>
      </w:tr>
      <w:tr w:rsidR="007F2D9F" w:rsidRPr="00837EC7" w14:paraId="67DAA1D3"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3C108014" w14:textId="77777777" w:rsidR="008A5C9E" w:rsidRPr="00F86479" w:rsidRDefault="008A5C9E" w:rsidP="0083098D">
            <w:pPr>
              <w:pStyle w:val="MSubHeader"/>
              <w:rPr>
                <w:rFonts w:eastAsia="Calibri"/>
              </w:rPr>
            </w:pPr>
            <w:r w:rsidRPr="00F86479">
              <w:rPr>
                <w:rFonts w:eastAsia="Calibri"/>
                <w:spacing w:val="-2"/>
              </w:rPr>
              <w:t>T</w:t>
            </w:r>
            <w:r w:rsidRPr="00F86479">
              <w:rPr>
                <w:rFonts w:eastAsia="Calibri"/>
                <w:spacing w:val="1"/>
              </w:rPr>
              <w:t>re</w:t>
            </w:r>
            <w:r w:rsidRPr="00F86479">
              <w:rPr>
                <w:rFonts w:eastAsia="Calibri"/>
                <w:spacing w:val="-2"/>
              </w:rPr>
              <w:t>a</w:t>
            </w:r>
            <w:r w:rsidRPr="00F86479">
              <w:rPr>
                <w:rFonts w:eastAsia="Calibri"/>
                <w:spacing w:val="1"/>
              </w:rPr>
              <w:t>t</w:t>
            </w:r>
            <w:r w:rsidRPr="00F86479">
              <w:rPr>
                <w:rFonts w:eastAsia="Calibri"/>
                <w:spacing w:val="-3"/>
              </w:rPr>
              <w:t>m</w:t>
            </w:r>
            <w:r w:rsidRPr="00F86479">
              <w:rPr>
                <w:rFonts w:eastAsia="Calibri"/>
                <w:spacing w:val="1"/>
              </w:rPr>
              <w:t>en</w:t>
            </w:r>
            <w:r w:rsidRPr="00F86479">
              <w:rPr>
                <w:rFonts w:eastAsia="Calibri"/>
              </w:rPr>
              <w:t>t</w:t>
            </w:r>
            <w:r w:rsidRPr="00F86479">
              <w:rPr>
                <w:rFonts w:ascii="Times New Roman" w:hAnsi="Times New Roman"/>
              </w:rPr>
              <w:t xml:space="preserve"> </w:t>
            </w:r>
            <w:r w:rsidRPr="00F86479">
              <w:rPr>
                <w:rFonts w:eastAsia="Calibri"/>
                <w:spacing w:val="1"/>
              </w:rPr>
              <w:t>o</w:t>
            </w:r>
            <w:r w:rsidRPr="00F86479">
              <w:rPr>
                <w:rFonts w:eastAsia="Calibri"/>
              </w:rPr>
              <w:t>f</w:t>
            </w:r>
            <w:r w:rsidRPr="00F86479">
              <w:rPr>
                <w:rFonts w:ascii="Times New Roman" w:hAnsi="Times New Roman"/>
                <w:spacing w:val="-5"/>
              </w:rPr>
              <w:t xml:space="preserve"> </w:t>
            </w:r>
            <w:r w:rsidRPr="00F86479">
              <w:rPr>
                <w:rFonts w:eastAsia="Calibri"/>
                <w:spacing w:val="2"/>
              </w:rPr>
              <w:t>m</w:t>
            </w:r>
            <w:r w:rsidRPr="00F86479">
              <w:rPr>
                <w:rFonts w:eastAsia="Calibri"/>
                <w:spacing w:val="-1"/>
              </w:rPr>
              <w:t>i</w:t>
            </w:r>
            <w:r w:rsidRPr="00F86479">
              <w:rPr>
                <w:rFonts w:eastAsia="Calibri"/>
                <w:spacing w:val="-2"/>
              </w:rPr>
              <w:t>s</w:t>
            </w:r>
            <w:r w:rsidRPr="00F86479">
              <w:rPr>
                <w:rFonts w:eastAsia="Calibri"/>
              </w:rPr>
              <w:t>s</w:t>
            </w:r>
            <w:r w:rsidRPr="00F86479">
              <w:rPr>
                <w:rFonts w:eastAsia="Calibri"/>
                <w:spacing w:val="-1"/>
              </w:rPr>
              <w:t>i</w:t>
            </w:r>
            <w:r w:rsidRPr="00F86479">
              <w:rPr>
                <w:rFonts w:eastAsia="Calibri"/>
                <w:spacing w:val="1"/>
              </w:rPr>
              <w:t>n</w:t>
            </w:r>
            <w:r w:rsidRPr="00F86479">
              <w:rPr>
                <w:rFonts w:eastAsia="Calibri"/>
              </w:rPr>
              <w:t>g</w:t>
            </w:r>
            <w:r w:rsidRPr="00F86479">
              <w:rPr>
                <w:rFonts w:ascii="Times New Roman" w:hAnsi="Times New Roman"/>
                <w:spacing w:val="4"/>
              </w:rPr>
              <w:t xml:space="preserve"> </w:t>
            </w:r>
            <w:r w:rsidRPr="00F86479">
              <w:rPr>
                <w:rFonts w:eastAsia="Calibri"/>
                <w:spacing w:val="-3"/>
                <w:w w:val="103"/>
              </w:rPr>
              <w:t>v</w:t>
            </w:r>
            <w:r w:rsidRPr="00F86479">
              <w:rPr>
                <w:rFonts w:eastAsia="Calibri"/>
                <w:w w:val="102"/>
              </w:rPr>
              <w:t>a</w:t>
            </w:r>
            <w:r w:rsidRPr="00F86479">
              <w:rPr>
                <w:rFonts w:eastAsia="Calibri"/>
                <w:spacing w:val="-3"/>
                <w:w w:val="106"/>
              </w:rPr>
              <w:t>l</w:t>
            </w:r>
            <w:r w:rsidRPr="00F86479">
              <w:rPr>
                <w:rFonts w:eastAsia="Calibri"/>
                <w:spacing w:val="-1"/>
                <w:w w:val="101"/>
              </w:rPr>
              <w:t>u</w:t>
            </w:r>
            <w:r w:rsidRPr="00F86479">
              <w:rPr>
                <w:rFonts w:eastAsia="Calibri"/>
                <w:spacing w:val="3"/>
              </w:rPr>
              <w:t>e</w:t>
            </w:r>
            <w:r w:rsidRPr="00F86479">
              <w:rPr>
                <w:rFonts w:eastAsia="Calibri"/>
                <w:spacing w:val="-2"/>
                <w:w w:val="101"/>
              </w:rPr>
              <w:t>s</w:t>
            </w:r>
            <w:r w:rsidRPr="00F86479">
              <w:rPr>
                <w:rFonts w:eastAsia="Calibri"/>
                <w:w w:val="102"/>
              </w:rPr>
              <w:t>:</w:t>
            </w:r>
          </w:p>
          <w:p w14:paraId="01493406" w14:textId="7FC55E72" w:rsidR="009811C4" w:rsidRPr="0099545B" w:rsidRDefault="009811C4" w:rsidP="0099545B">
            <w:pPr>
              <w:pStyle w:val="MText"/>
              <w:numPr>
                <w:ilvl w:val="0"/>
                <w:numId w:val="7"/>
              </w:numPr>
              <w:rPr>
                <w:b/>
                <w:bCs/>
                <w:i/>
                <w:iCs/>
              </w:rPr>
            </w:pPr>
            <w:r w:rsidRPr="0099545B">
              <w:rPr>
                <w:b/>
                <w:bCs/>
                <w:i/>
                <w:iCs/>
              </w:rPr>
              <w:t>At country level</w:t>
            </w:r>
            <w:r w:rsidR="0099545B" w:rsidRPr="0099545B">
              <w:rPr>
                <w:b/>
                <w:bCs/>
                <w:i/>
                <w:iCs/>
              </w:rPr>
              <w:t>:</w:t>
            </w:r>
          </w:p>
          <w:p w14:paraId="5E1C5D41" w14:textId="7C474B0D" w:rsidR="008A5C9E" w:rsidRDefault="008A5C9E" w:rsidP="0083098D">
            <w:pPr>
              <w:pStyle w:val="MText"/>
              <w:rPr>
                <w:rFonts w:eastAsia="Calibri"/>
              </w:rPr>
            </w:pPr>
            <w:r>
              <w:rPr>
                <w:rFonts w:eastAsia="Calibri"/>
                <w:spacing w:val="-1"/>
              </w:rPr>
              <w:t>Th</w:t>
            </w:r>
            <w:r>
              <w:rPr>
                <w:rFonts w:eastAsia="Calibri"/>
                <w:spacing w:val="2"/>
              </w:rPr>
              <w:t>e</w:t>
            </w:r>
            <w:r>
              <w:rPr>
                <w:rFonts w:eastAsia="Calibri"/>
                <w:spacing w:val="-2"/>
              </w:rPr>
              <w:t>r</w:t>
            </w:r>
            <w:r>
              <w:rPr>
                <w:rFonts w:eastAsia="Calibri"/>
              </w:rPr>
              <w:t>e</w:t>
            </w:r>
            <w:r>
              <w:rPr>
                <w:rFonts w:ascii="Times New Roman" w:hAnsi="Times New Roman"/>
                <w:spacing w:val="-10"/>
              </w:rPr>
              <w:t xml:space="preserve"> </w:t>
            </w:r>
            <w:r>
              <w:rPr>
                <w:rFonts w:eastAsia="Calibri"/>
              </w:rPr>
              <w:t>is</w:t>
            </w:r>
            <w:r>
              <w:rPr>
                <w:rFonts w:ascii="Times New Roman" w:hAnsi="Times New Roman"/>
                <w:spacing w:val="-9"/>
              </w:rPr>
              <w:t xml:space="preserve"> </w:t>
            </w:r>
            <w:r>
              <w:rPr>
                <w:rFonts w:eastAsia="Calibri"/>
                <w:spacing w:val="-1"/>
              </w:rPr>
              <w:t>n</w:t>
            </w:r>
            <w:r>
              <w:rPr>
                <w:rFonts w:eastAsia="Calibri"/>
              </w:rPr>
              <w:t>o</w:t>
            </w:r>
            <w:r>
              <w:rPr>
                <w:rFonts w:ascii="Times New Roman" w:hAnsi="Times New Roman"/>
                <w:spacing w:val="-8"/>
              </w:rPr>
              <w:t xml:space="preserve"> </w:t>
            </w:r>
            <w:r>
              <w:rPr>
                <w:rFonts w:eastAsia="Calibri"/>
                <w:spacing w:val="-1"/>
              </w:rPr>
              <w:t>a</w:t>
            </w:r>
            <w:r>
              <w:rPr>
                <w:rFonts w:eastAsia="Calibri"/>
                <w:spacing w:val="3"/>
              </w:rPr>
              <w:t>t</w:t>
            </w:r>
            <w:r>
              <w:rPr>
                <w:rFonts w:eastAsia="Calibri"/>
                <w:spacing w:val="-2"/>
              </w:rPr>
              <w:t>t</w:t>
            </w:r>
            <w:r>
              <w:rPr>
                <w:rFonts w:eastAsia="Calibri"/>
              </w:rPr>
              <w:t>e</w:t>
            </w:r>
            <w:r>
              <w:rPr>
                <w:rFonts w:eastAsia="Calibri"/>
                <w:spacing w:val="-3"/>
              </w:rPr>
              <w:t>m</w:t>
            </w:r>
            <w:r>
              <w:rPr>
                <w:rFonts w:eastAsia="Calibri"/>
                <w:spacing w:val="-1"/>
              </w:rPr>
              <w:t>p</w:t>
            </w:r>
            <w:r>
              <w:rPr>
                <w:rFonts w:eastAsia="Calibri"/>
              </w:rPr>
              <w:t>t</w:t>
            </w:r>
            <w:r>
              <w:rPr>
                <w:rFonts w:ascii="Times New Roman" w:hAnsi="Times New Roman"/>
                <w:spacing w:val="-13"/>
              </w:rPr>
              <w:t xml:space="preserve"> </w:t>
            </w:r>
            <w:r>
              <w:rPr>
                <w:rFonts w:eastAsia="Calibri"/>
                <w:spacing w:val="1"/>
              </w:rPr>
              <w:t>t</w:t>
            </w:r>
            <w:r>
              <w:rPr>
                <w:rFonts w:eastAsia="Calibri"/>
              </w:rPr>
              <w:t>o</w:t>
            </w:r>
            <w:r>
              <w:rPr>
                <w:rFonts w:ascii="Times New Roman" w:hAnsi="Times New Roman"/>
                <w:spacing w:val="-8"/>
              </w:rPr>
              <w:t xml:space="preserve"> </w:t>
            </w:r>
            <w:r>
              <w:rPr>
                <w:rFonts w:eastAsia="Calibri"/>
                <w:spacing w:val="1"/>
              </w:rPr>
              <w:t>p</w:t>
            </w:r>
            <w:r>
              <w:rPr>
                <w:rFonts w:eastAsia="Calibri"/>
                <w:spacing w:val="-2"/>
              </w:rPr>
              <w:t>r</w:t>
            </w:r>
            <w:r>
              <w:rPr>
                <w:rFonts w:eastAsia="Calibri"/>
                <w:spacing w:val="1"/>
              </w:rPr>
              <w:t>o</w:t>
            </w:r>
            <w:r>
              <w:rPr>
                <w:rFonts w:eastAsia="Calibri"/>
                <w:spacing w:val="-1"/>
              </w:rPr>
              <w:t>v</w:t>
            </w:r>
            <w:r>
              <w:rPr>
                <w:rFonts w:eastAsia="Calibri"/>
              </w:rPr>
              <w:t>i</w:t>
            </w:r>
            <w:r>
              <w:rPr>
                <w:rFonts w:eastAsia="Calibri"/>
                <w:spacing w:val="1"/>
              </w:rPr>
              <w:t>d</w:t>
            </w:r>
            <w:r>
              <w:rPr>
                <w:rFonts w:eastAsia="Calibri"/>
              </w:rPr>
              <w:t>e</w:t>
            </w:r>
            <w:r>
              <w:rPr>
                <w:rFonts w:ascii="Times New Roman" w:hAnsi="Times New Roman"/>
                <w:spacing w:val="-13"/>
              </w:rPr>
              <w:t xml:space="preserve"> </w:t>
            </w:r>
            <w:r>
              <w:rPr>
                <w:rFonts w:eastAsia="Calibri"/>
              </w:rPr>
              <w:t>e</w:t>
            </w:r>
            <w:r>
              <w:rPr>
                <w:rFonts w:eastAsia="Calibri"/>
                <w:spacing w:val="-3"/>
              </w:rPr>
              <w:t>s</w:t>
            </w:r>
            <w:r>
              <w:rPr>
                <w:rFonts w:eastAsia="Calibri"/>
                <w:spacing w:val="3"/>
              </w:rPr>
              <w:t>t</w:t>
            </w:r>
            <w:r>
              <w:rPr>
                <w:rFonts w:eastAsia="Calibri"/>
              </w:rPr>
              <w:t>i</w:t>
            </w:r>
            <w:r>
              <w:rPr>
                <w:rFonts w:eastAsia="Calibri"/>
                <w:spacing w:val="-5"/>
              </w:rPr>
              <w:t>m</w:t>
            </w:r>
            <w:r>
              <w:rPr>
                <w:rFonts w:eastAsia="Calibri"/>
                <w:spacing w:val="3"/>
              </w:rPr>
              <w:t>a</w:t>
            </w:r>
            <w:r>
              <w:rPr>
                <w:rFonts w:eastAsia="Calibri"/>
                <w:spacing w:val="-2"/>
              </w:rPr>
              <w:t>t</w:t>
            </w:r>
            <w:r>
              <w:rPr>
                <w:rFonts w:eastAsia="Calibri"/>
              </w:rPr>
              <w:t>es</w:t>
            </w:r>
            <w:r>
              <w:rPr>
                <w:rFonts w:ascii="Times New Roman" w:hAnsi="Times New Roman"/>
                <w:spacing w:val="-13"/>
              </w:rPr>
              <w:t xml:space="preserve"> </w:t>
            </w:r>
            <w:r>
              <w:rPr>
                <w:rFonts w:eastAsia="Calibri"/>
                <w:spacing w:val="-1"/>
              </w:rPr>
              <w:t>fo</w:t>
            </w:r>
            <w:r>
              <w:rPr>
                <w:rFonts w:eastAsia="Calibri"/>
              </w:rPr>
              <w:t>r</w:t>
            </w:r>
            <w:r>
              <w:rPr>
                <w:rFonts w:ascii="Times New Roman" w:hAnsi="Times New Roman"/>
                <w:spacing w:val="-6"/>
              </w:rPr>
              <w:t xml:space="preserve"> </w:t>
            </w:r>
            <w:r>
              <w:rPr>
                <w:rFonts w:eastAsia="Calibri"/>
                <w:spacing w:val="-2"/>
              </w:rPr>
              <w:t>i</w:t>
            </w:r>
            <w:r>
              <w:rPr>
                <w:rFonts w:eastAsia="Calibri"/>
                <w:spacing w:val="-1"/>
              </w:rPr>
              <w:t>n</w:t>
            </w:r>
            <w:r>
              <w:rPr>
                <w:rFonts w:eastAsia="Calibri"/>
                <w:spacing w:val="1"/>
              </w:rPr>
              <w:t>d</w:t>
            </w:r>
            <w:r>
              <w:rPr>
                <w:rFonts w:eastAsia="Calibri"/>
              </w:rPr>
              <w:t>i</w:t>
            </w:r>
            <w:r>
              <w:rPr>
                <w:rFonts w:eastAsia="Calibri"/>
                <w:spacing w:val="-1"/>
              </w:rPr>
              <w:t>v</w:t>
            </w:r>
            <w:r>
              <w:rPr>
                <w:rFonts w:eastAsia="Calibri"/>
                <w:spacing w:val="-2"/>
              </w:rPr>
              <w:t>i</w:t>
            </w:r>
            <w:r>
              <w:rPr>
                <w:rFonts w:eastAsia="Calibri"/>
                <w:spacing w:val="1"/>
              </w:rPr>
              <w:t>d</w:t>
            </w:r>
            <w:r>
              <w:rPr>
                <w:rFonts w:eastAsia="Calibri"/>
                <w:spacing w:val="-1"/>
              </w:rPr>
              <w:t>u</w:t>
            </w:r>
            <w:r>
              <w:rPr>
                <w:rFonts w:eastAsia="Calibri"/>
                <w:spacing w:val="1"/>
              </w:rPr>
              <w:t>a</w:t>
            </w:r>
            <w:r>
              <w:rPr>
                <w:rFonts w:eastAsia="Calibri"/>
              </w:rPr>
              <w:t>l</w:t>
            </w:r>
            <w:r>
              <w:rPr>
                <w:rFonts w:ascii="Times New Roman" w:hAnsi="Times New Roman"/>
                <w:spacing w:val="-12"/>
              </w:rPr>
              <w:t xml:space="preserve"> </w:t>
            </w:r>
            <w:r>
              <w:rPr>
                <w:rFonts w:eastAsia="Calibri"/>
                <w:spacing w:val="-2"/>
              </w:rPr>
              <w:t>c</w:t>
            </w:r>
            <w:r>
              <w:rPr>
                <w:rFonts w:eastAsia="Calibri"/>
                <w:spacing w:val="-1"/>
              </w:rPr>
              <w:t>oun</w:t>
            </w:r>
            <w:r>
              <w:rPr>
                <w:rFonts w:eastAsia="Calibri"/>
                <w:spacing w:val="3"/>
              </w:rPr>
              <w:t>t</w:t>
            </w:r>
            <w:r>
              <w:rPr>
                <w:rFonts w:eastAsia="Calibri"/>
              </w:rPr>
              <w:t>ries</w:t>
            </w:r>
            <w:r>
              <w:rPr>
                <w:rFonts w:ascii="Times New Roman" w:hAnsi="Times New Roman"/>
                <w:spacing w:val="-16"/>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spacing w:val="-1"/>
              </w:rPr>
              <w:t>a</w:t>
            </w:r>
            <w:r>
              <w:rPr>
                <w:rFonts w:eastAsia="Calibri"/>
                <w:spacing w:val="3"/>
              </w:rPr>
              <w:t>r</w:t>
            </w:r>
            <w:r>
              <w:rPr>
                <w:rFonts w:eastAsia="Calibri"/>
                <w:spacing w:val="-3"/>
              </w:rPr>
              <w:t>e</w:t>
            </w:r>
            <w:r>
              <w:rPr>
                <w:rFonts w:eastAsia="Calibri"/>
                <w:spacing w:val="1"/>
              </w:rPr>
              <w:t>a</w:t>
            </w:r>
            <w:r>
              <w:rPr>
                <w:rFonts w:eastAsia="Calibri"/>
              </w:rPr>
              <w:t>s</w:t>
            </w:r>
            <w:r>
              <w:rPr>
                <w:rFonts w:ascii="Times New Roman" w:hAnsi="Times New Roman"/>
                <w:spacing w:val="-12"/>
              </w:rPr>
              <w:t xml:space="preserve"> </w:t>
            </w:r>
            <w:r>
              <w:rPr>
                <w:rFonts w:eastAsia="Calibri"/>
              </w:rPr>
              <w:t>w</w:t>
            </w:r>
            <w:r>
              <w:rPr>
                <w:rFonts w:eastAsia="Calibri"/>
                <w:spacing w:val="1"/>
              </w:rPr>
              <w:t>h</w:t>
            </w:r>
            <w:r>
              <w:rPr>
                <w:rFonts w:eastAsia="Calibri"/>
                <w:spacing w:val="-3"/>
              </w:rPr>
              <w:t>e</w:t>
            </w:r>
            <w:r>
              <w:rPr>
                <w:rFonts w:eastAsia="Calibri"/>
              </w:rPr>
              <w:t>n</w:t>
            </w:r>
            <w:r>
              <w:rPr>
                <w:rFonts w:ascii="Times New Roman" w:hAnsi="Times New Roman"/>
                <w:spacing w:val="-8"/>
              </w:rPr>
              <w:t xml:space="preserve"> </w:t>
            </w:r>
            <w:r>
              <w:rPr>
                <w:rFonts w:eastAsia="Calibri"/>
                <w:spacing w:val="-2"/>
              </w:rPr>
              <w:t>c</w:t>
            </w:r>
            <w:r>
              <w:rPr>
                <w:rFonts w:eastAsia="Calibri"/>
                <w:spacing w:val="-1"/>
              </w:rPr>
              <w:t>ou</w:t>
            </w:r>
            <w:r>
              <w:rPr>
                <w:rFonts w:eastAsia="Calibri"/>
                <w:spacing w:val="1"/>
              </w:rPr>
              <w:t>nt</w:t>
            </w:r>
            <w:r>
              <w:rPr>
                <w:rFonts w:eastAsia="Calibri"/>
                <w:spacing w:val="-2"/>
              </w:rPr>
              <w:t>r</w:t>
            </w:r>
            <w:r>
              <w:rPr>
                <w:rFonts w:eastAsia="Calibri"/>
              </w:rPr>
              <w:t>y</w:t>
            </w:r>
            <w:r>
              <w:rPr>
                <w:rFonts w:ascii="Times New Roman" w:hAnsi="Times New Roman"/>
                <w:spacing w:val="-11"/>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spacing w:val="-1"/>
              </w:rPr>
              <w:t>a</w:t>
            </w:r>
            <w:r>
              <w:rPr>
                <w:rFonts w:eastAsia="Calibri"/>
              </w:rPr>
              <w:t>rea</w:t>
            </w:r>
            <w:r>
              <w:rPr>
                <w:rFonts w:ascii="Times New Roman" w:hAnsi="Times New Roman"/>
              </w:rPr>
              <w:t xml:space="preserve"> </w:t>
            </w:r>
            <w:r>
              <w:rPr>
                <w:rFonts w:eastAsia="Calibri"/>
                <w:spacing w:val="-1"/>
              </w:rPr>
              <w:t>da</w:t>
            </w:r>
            <w:r>
              <w:rPr>
                <w:rFonts w:eastAsia="Calibri"/>
                <w:spacing w:val="1"/>
              </w:rPr>
              <w:t>t</w:t>
            </w:r>
            <w:r>
              <w:rPr>
                <w:rFonts w:eastAsia="Calibri"/>
              </w:rPr>
              <w:t>a</w:t>
            </w:r>
            <w:r>
              <w:rPr>
                <w:rFonts w:ascii="Times New Roman" w:hAnsi="Times New Roman"/>
                <w:spacing w:val="-10"/>
              </w:rPr>
              <w:t xml:space="preserve"> </w:t>
            </w:r>
            <w:r>
              <w:rPr>
                <w:rFonts w:eastAsia="Calibri"/>
                <w:spacing w:val="-1"/>
              </w:rPr>
              <w:t>a</w:t>
            </w:r>
            <w:r>
              <w:rPr>
                <w:rFonts w:eastAsia="Calibri"/>
                <w:spacing w:val="3"/>
              </w:rPr>
              <w:t>r</w:t>
            </w:r>
            <w:r>
              <w:rPr>
                <w:rFonts w:eastAsia="Calibri"/>
              </w:rPr>
              <w:t>e</w:t>
            </w:r>
            <w:r>
              <w:rPr>
                <w:rFonts w:ascii="Times New Roman" w:hAnsi="Times New Roman"/>
                <w:spacing w:val="-10"/>
              </w:rPr>
              <w:t xml:space="preserve"> </w:t>
            </w:r>
            <w:r>
              <w:rPr>
                <w:rFonts w:eastAsia="Calibri"/>
                <w:spacing w:val="-1"/>
              </w:rPr>
              <w:t>no</w:t>
            </w:r>
            <w:r>
              <w:rPr>
                <w:rFonts w:eastAsia="Calibri"/>
              </w:rPr>
              <w:t>t</w:t>
            </w:r>
            <w:r>
              <w:rPr>
                <w:rFonts w:ascii="Times New Roman" w:hAnsi="Times New Roman"/>
                <w:spacing w:val="-9"/>
              </w:rPr>
              <w:t xml:space="preserve"> </w:t>
            </w:r>
            <w:r>
              <w:rPr>
                <w:rFonts w:eastAsia="Calibri"/>
                <w:spacing w:val="3"/>
              </w:rPr>
              <w:t>a</w:t>
            </w:r>
            <w:r>
              <w:rPr>
                <w:rFonts w:eastAsia="Calibri"/>
                <w:spacing w:val="-6"/>
              </w:rPr>
              <w:t>v</w:t>
            </w:r>
            <w:r>
              <w:rPr>
                <w:rFonts w:eastAsia="Calibri"/>
                <w:spacing w:val="3"/>
              </w:rPr>
              <w:t>a</w:t>
            </w:r>
            <w:r>
              <w:rPr>
                <w:rFonts w:eastAsia="Calibri"/>
              </w:rPr>
              <w:t>i</w:t>
            </w:r>
            <w:r>
              <w:rPr>
                <w:rFonts w:eastAsia="Calibri"/>
                <w:spacing w:val="-2"/>
              </w:rPr>
              <w:t>l</w:t>
            </w:r>
            <w:r>
              <w:rPr>
                <w:rFonts w:eastAsia="Calibri"/>
                <w:spacing w:val="-1"/>
              </w:rPr>
              <w:t>a</w:t>
            </w:r>
            <w:r>
              <w:rPr>
                <w:rFonts w:eastAsia="Calibri"/>
                <w:spacing w:val="1"/>
              </w:rPr>
              <w:t>b</w:t>
            </w:r>
            <w:r>
              <w:rPr>
                <w:rFonts w:eastAsia="Calibri"/>
              </w:rPr>
              <w:t>le.</w:t>
            </w:r>
          </w:p>
          <w:p w14:paraId="5617336C" w14:textId="77777777" w:rsidR="00B96BF9" w:rsidRDefault="00B96BF9" w:rsidP="0083098D">
            <w:pPr>
              <w:pStyle w:val="MText"/>
              <w:rPr>
                <w:rFonts w:eastAsia="Calibri"/>
              </w:rPr>
            </w:pPr>
          </w:p>
          <w:p w14:paraId="73772858" w14:textId="36AEE5D0" w:rsidR="009811C4" w:rsidRPr="0099545B" w:rsidRDefault="009811C4" w:rsidP="0099545B">
            <w:pPr>
              <w:pStyle w:val="MText"/>
              <w:numPr>
                <w:ilvl w:val="0"/>
                <w:numId w:val="7"/>
              </w:numPr>
              <w:rPr>
                <w:b/>
                <w:bCs/>
                <w:i/>
                <w:iCs/>
              </w:rPr>
            </w:pPr>
            <w:r w:rsidRPr="0099545B">
              <w:rPr>
                <w:b/>
                <w:bCs/>
                <w:i/>
                <w:iCs/>
              </w:rPr>
              <w:t>At regional and global levels</w:t>
            </w:r>
            <w:r w:rsidR="0099545B" w:rsidRPr="0099545B">
              <w:rPr>
                <w:b/>
                <w:bCs/>
                <w:i/>
                <w:iCs/>
              </w:rPr>
              <w:t>:</w:t>
            </w:r>
          </w:p>
          <w:p w14:paraId="55C0FDEF" w14:textId="22016922" w:rsidR="007F2D9F" w:rsidRPr="00837EC7" w:rsidRDefault="008A5C9E" w:rsidP="003653D8">
            <w:pPr>
              <w:spacing w:after="0" w:line="276" w:lineRule="auto"/>
              <w:ind w:right="248"/>
              <w:rPr>
                <w:rFonts w:cstheme="minorHAnsi"/>
                <w:sz w:val="21"/>
                <w:szCs w:val="21"/>
              </w:rPr>
            </w:pPr>
            <w:r w:rsidRPr="0083098D">
              <w:rPr>
                <w:rStyle w:val="MTextChar"/>
                <w:rFonts w:eastAsia="Calibri"/>
              </w:rPr>
              <w:t>The</w:t>
            </w:r>
            <w:r w:rsidRPr="0083098D">
              <w:rPr>
                <w:rStyle w:val="MTextChar"/>
                <w:rFonts w:eastAsiaTheme="minorHAnsi"/>
              </w:rPr>
              <w:t xml:space="preserve"> </w:t>
            </w:r>
            <w:r w:rsidRPr="0083098D">
              <w:rPr>
                <w:rStyle w:val="MTextChar"/>
                <w:rFonts w:eastAsia="Calibri"/>
              </w:rPr>
              <w:t>regional</w:t>
            </w:r>
            <w:r w:rsidRPr="0083098D">
              <w:rPr>
                <w:rStyle w:val="MTextChar"/>
                <w:rFonts w:eastAsiaTheme="minorHAnsi"/>
              </w:rPr>
              <w:t xml:space="preserve"> </w:t>
            </w:r>
            <w:r w:rsidRPr="0083098D">
              <w:rPr>
                <w:rStyle w:val="MTextChar"/>
                <w:rFonts w:eastAsia="Calibri"/>
              </w:rPr>
              <w:t>or</w:t>
            </w:r>
            <w:r w:rsidRPr="0083098D">
              <w:rPr>
                <w:rStyle w:val="MTextChar"/>
                <w:rFonts w:eastAsiaTheme="minorHAnsi"/>
              </w:rPr>
              <w:t xml:space="preserve"> </w:t>
            </w:r>
            <w:r w:rsidRPr="0083098D">
              <w:rPr>
                <w:rStyle w:val="MTextChar"/>
                <w:rFonts w:eastAsia="Calibri"/>
              </w:rPr>
              <w:t>global</w:t>
            </w:r>
            <w:r w:rsidRPr="0083098D">
              <w:rPr>
                <w:rStyle w:val="MTextChar"/>
                <w:rFonts w:eastAsiaTheme="minorHAnsi"/>
              </w:rPr>
              <w:t xml:space="preserve"> </w:t>
            </w:r>
            <w:r w:rsidRPr="0083098D">
              <w:rPr>
                <w:rStyle w:val="MTextChar"/>
                <w:rFonts w:eastAsia="Calibri"/>
              </w:rPr>
              <w:t>aggregates</w:t>
            </w:r>
            <w:r w:rsidRPr="0083098D">
              <w:rPr>
                <w:rStyle w:val="MTextChar"/>
                <w:rFonts w:eastAsiaTheme="minorHAnsi"/>
              </w:rPr>
              <w:t xml:space="preserve"> </w:t>
            </w:r>
            <w:r w:rsidRPr="0083098D">
              <w:rPr>
                <w:rStyle w:val="MTextChar"/>
                <w:rFonts w:eastAsia="Calibri"/>
              </w:rPr>
              <w:t>of</w:t>
            </w:r>
            <w:r w:rsidRPr="0083098D">
              <w:rPr>
                <w:rStyle w:val="MTextChar"/>
                <w:rFonts w:eastAsiaTheme="minorHAnsi"/>
              </w:rPr>
              <w:t xml:space="preserve"> </w:t>
            </w:r>
            <w:r w:rsidRPr="0083098D">
              <w:rPr>
                <w:rStyle w:val="MTextChar"/>
                <w:rFonts w:eastAsia="Calibri"/>
              </w:rPr>
              <w:t>the</w:t>
            </w:r>
            <w:r w:rsidRPr="0083098D">
              <w:rPr>
                <w:rStyle w:val="MTextChar"/>
                <w:rFonts w:eastAsiaTheme="minorHAnsi"/>
              </w:rPr>
              <w:t xml:space="preserve"> </w:t>
            </w:r>
            <w:r w:rsidRPr="0083098D">
              <w:rPr>
                <w:rStyle w:val="MTextChar"/>
                <w:rFonts w:eastAsia="Calibri"/>
              </w:rPr>
              <w:t>adolescent</w:t>
            </w:r>
            <w:r w:rsidRPr="0083098D">
              <w:rPr>
                <w:rStyle w:val="MTextChar"/>
                <w:rFonts w:eastAsiaTheme="minorHAnsi"/>
              </w:rPr>
              <w:t xml:space="preserve"> </w:t>
            </w:r>
            <w:r w:rsidRPr="0083098D">
              <w:rPr>
                <w:rStyle w:val="MTextChar"/>
                <w:rFonts w:eastAsia="Calibri"/>
              </w:rPr>
              <w:t>birth</w:t>
            </w:r>
            <w:r w:rsidRPr="0083098D">
              <w:rPr>
                <w:rStyle w:val="MTextChar"/>
                <w:rFonts w:eastAsiaTheme="minorHAnsi"/>
              </w:rPr>
              <w:t xml:space="preserve"> </w:t>
            </w:r>
            <w:r w:rsidRPr="0083098D">
              <w:rPr>
                <w:rStyle w:val="MTextChar"/>
                <w:rFonts w:eastAsia="Calibri"/>
              </w:rPr>
              <w:t>rate</w:t>
            </w:r>
            <w:r w:rsidRPr="0083098D">
              <w:rPr>
                <w:rStyle w:val="MTextChar"/>
                <w:rFonts w:eastAsiaTheme="minorHAnsi"/>
              </w:rPr>
              <w:t xml:space="preserve"> </w:t>
            </w:r>
            <w:r w:rsidRPr="0083098D">
              <w:rPr>
                <w:rStyle w:val="MTextChar"/>
                <w:rFonts w:eastAsia="Calibri"/>
              </w:rPr>
              <w:t>for</w:t>
            </w:r>
            <w:r w:rsidRPr="0083098D">
              <w:rPr>
                <w:rStyle w:val="MTextChar"/>
                <w:rFonts w:eastAsiaTheme="minorHAnsi"/>
              </w:rPr>
              <w:t xml:space="preserve"> </w:t>
            </w:r>
            <w:r w:rsidRPr="0083098D">
              <w:rPr>
                <w:rStyle w:val="MTextChar"/>
                <w:rFonts w:eastAsia="Calibri"/>
              </w:rPr>
              <w:t>the</w:t>
            </w:r>
            <w:r w:rsidRPr="0083098D">
              <w:rPr>
                <w:rStyle w:val="MTextChar"/>
                <w:rFonts w:eastAsiaTheme="minorHAnsi"/>
              </w:rPr>
              <w:t xml:space="preserve"> </w:t>
            </w:r>
            <w:r w:rsidRPr="0083098D">
              <w:rPr>
                <w:rStyle w:val="MTextChar"/>
                <w:rFonts w:eastAsia="Calibri"/>
              </w:rPr>
              <w:t>age</w:t>
            </w:r>
            <w:r w:rsidRPr="0083098D">
              <w:rPr>
                <w:rStyle w:val="MTextChar"/>
                <w:rFonts w:eastAsiaTheme="minorHAnsi"/>
              </w:rPr>
              <w:t xml:space="preserve"> </w:t>
            </w:r>
            <w:r w:rsidRPr="0083098D">
              <w:rPr>
                <w:rStyle w:val="MTextChar"/>
                <w:rFonts w:eastAsia="Calibri"/>
              </w:rPr>
              <w:t>group</w:t>
            </w:r>
            <w:r w:rsidRPr="0083098D">
              <w:rPr>
                <w:rStyle w:val="MTextChar"/>
                <w:rFonts w:eastAsiaTheme="minorHAnsi"/>
              </w:rPr>
              <w:t xml:space="preserve"> </w:t>
            </w:r>
            <w:r w:rsidRPr="0083098D">
              <w:rPr>
                <w:rStyle w:val="MTextChar"/>
                <w:rFonts w:eastAsia="Calibri"/>
              </w:rPr>
              <w:t>15-19</w:t>
            </w:r>
            <w:r w:rsidRPr="0083098D">
              <w:rPr>
                <w:rStyle w:val="MTextChar"/>
                <w:rFonts w:eastAsiaTheme="minorHAnsi"/>
              </w:rPr>
              <w:t xml:space="preserve"> </w:t>
            </w:r>
            <w:r w:rsidRPr="0083098D">
              <w:rPr>
                <w:rStyle w:val="MTextChar"/>
                <w:rFonts w:eastAsia="Calibri"/>
              </w:rPr>
              <w:t>years</w:t>
            </w:r>
            <w:r w:rsidRPr="0083098D">
              <w:rPr>
                <w:rStyle w:val="MTextChar"/>
                <w:rFonts w:eastAsiaTheme="minorHAnsi"/>
              </w:rPr>
              <w:t xml:space="preserve"> </w:t>
            </w:r>
            <w:r w:rsidRPr="0083098D">
              <w:rPr>
                <w:rStyle w:val="MTextChar"/>
                <w:rFonts w:eastAsia="Calibri"/>
              </w:rPr>
              <w:t>are</w:t>
            </w:r>
            <w:r w:rsidRPr="0083098D">
              <w:rPr>
                <w:rStyle w:val="MTextChar"/>
                <w:rFonts w:eastAsiaTheme="minorHAnsi"/>
              </w:rPr>
              <w:t xml:space="preserve"> </w:t>
            </w:r>
            <w:r w:rsidRPr="0083098D">
              <w:rPr>
                <w:rStyle w:val="MTextChar"/>
                <w:rFonts w:eastAsia="Calibri"/>
              </w:rPr>
              <w:t>from</w:t>
            </w:r>
            <w:r w:rsidRPr="0083098D">
              <w:rPr>
                <w:rStyle w:val="MTextChar"/>
                <w:rFonts w:eastAsiaTheme="minorHAnsi"/>
              </w:rPr>
              <w:t xml:space="preserve"> </w:t>
            </w:r>
            <w:r w:rsidRPr="0083098D">
              <w:rPr>
                <w:rStyle w:val="MTextChar"/>
                <w:rFonts w:eastAsia="Calibri"/>
              </w:rPr>
              <w:t>the</w:t>
            </w:r>
            <w:r w:rsidRPr="0083098D">
              <w:rPr>
                <w:rStyle w:val="MTextChar"/>
                <w:rFonts w:eastAsiaTheme="minorHAnsi"/>
              </w:rPr>
              <w:t xml:space="preserve"> </w:t>
            </w:r>
            <w:r w:rsidRPr="0083098D">
              <w:rPr>
                <w:rStyle w:val="MTextChar"/>
                <w:rFonts w:eastAsia="Calibri"/>
              </w:rPr>
              <w:t>latest</w:t>
            </w:r>
            <w:r w:rsidRPr="0083098D">
              <w:rPr>
                <w:rStyle w:val="MTextChar"/>
                <w:rFonts w:eastAsiaTheme="minorHAnsi"/>
              </w:rPr>
              <w:t xml:space="preserve"> </w:t>
            </w:r>
            <w:r w:rsidRPr="0083098D">
              <w:rPr>
                <w:rStyle w:val="MTextChar"/>
                <w:rFonts w:eastAsia="Calibri"/>
              </w:rPr>
              <w:t>revision</w:t>
            </w:r>
            <w:r w:rsidRPr="0083098D">
              <w:rPr>
                <w:rStyle w:val="MTextChar"/>
                <w:rFonts w:eastAsiaTheme="minorHAnsi"/>
              </w:rPr>
              <w:t xml:space="preserve"> </w:t>
            </w:r>
            <w:r w:rsidRPr="0083098D">
              <w:rPr>
                <w:rStyle w:val="MTextChar"/>
                <w:rFonts w:eastAsia="Calibri"/>
              </w:rPr>
              <w:t>of</w:t>
            </w:r>
            <w:r w:rsidRPr="0083098D">
              <w:rPr>
                <w:rStyle w:val="MTextChar"/>
                <w:rFonts w:eastAsiaTheme="minorHAnsi"/>
              </w:rPr>
              <w:t xml:space="preserve"> </w:t>
            </w:r>
            <w:r w:rsidRPr="0083098D">
              <w:rPr>
                <w:rStyle w:val="MTextChar"/>
                <w:rFonts w:eastAsia="Calibri"/>
              </w:rPr>
              <w:t>World</w:t>
            </w:r>
            <w:r w:rsidRPr="0083098D">
              <w:rPr>
                <w:rStyle w:val="MTextChar"/>
                <w:rFonts w:eastAsiaTheme="minorHAnsi"/>
              </w:rPr>
              <w:t xml:space="preserve"> </w:t>
            </w:r>
            <w:r w:rsidRPr="0083098D">
              <w:rPr>
                <w:rStyle w:val="MTextChar"/>
                <w:rFonts w:eastAsia="Calibri"/>
              </w:rPr>
              <w:t>Population</w:t>
            </w:r>
            <w:r w:rsidRPr="0083098D">
              <w:rPr>
                <w:rStyle w:val="MTextChar"/>
                <w:rFonts w:eastAsiaTheme="minorHAnsi"/>
              </w:rPr>
              <w:t xml:space="preserve"> </w:t>
            </w:r>
            <w:r w:rsidRPr="0083098D">
              <w:rPr>
                <w:rStyle w:val="MTextChar"/>
                <w:rFonts w:eastAsia="Calibri"/>
              </w:rPr>
              <w:t>Prospects</w:t>
            </w:r>
            <w:r w:rsidRPr="0083098D">
              <w:rPr>
                <w:rStyle w:val="MTextChar"/>
                <w:rFonts w:eastAsiaTheme="minorHAnsi"/>
              </w:rPr>
              <w:t xml:space="preserve"> </w:t>
            </w:r>
            <w:r w:rsidRPr="0083098D">
              <w:rPr>
                <w:rStyle w:val="MTextChar"/>
                <w:rFonts w:eastAsia="Calibri"/>
              </w:rPr>
              <w:t>produced</w:t>
            </w:r>
            <w:r w:rsidRPr="0083098D">
              <w:rPr>
                <w:rStyle w:val="MTextChar"/>
                <w:rFonts w:eastAsiaTheme="minorHAnsi"/>
              </w:rPr>
              <w:t xml:space="preserve"> </w:t>
            </w:r>
            <w:r w:rsidRPr="0083098D">
              <w:rPr>
                <w:rStyle w:val="MTextChar"/>
                <w:rFonts w:eastAsia="Calibri"/>
              </w:rPr>
              <w:t>by</w:t>
            </w:r>
            <w:r w:rsidRPr="0083098D">
              <w:rPr>
                <w:rStyle w:val="MTextChar"/>
                <w:rFonts w:eastAsiaTheme="minorHAnsi"/>
              </w:rPr>
              <w:t xml:space="preserve"> </w:t>
            </w:r>
            <w:r w:rsidRPr="0083098D">
              <w:rPr>
                <w:rStyle w:val="MTextChar"/>
                <w:rFonts w:eastAsia="Calibri"/>
              </w:rPr>
              <w:t>the</w:t>
            </w:r>
            <w:r w:rsidRPr="0083098D">
              <w:rPr>
                <w:rStyle w:val="MTextChar"/>
                <w:rFonts w:eastAsiaTheme="minorHAnsi"/>
              </w:rPr>
              <w:t xml:space="preserve"> </w:t>
            </w:r>
            <w:r w:rsidRPr="0083098D">
              <w:rPr>
                <w:rStyle w:val="MTextChar"/>
                <w:rFonts w:eastAsia="Calibri"/>
              </w:rPr>
              <w:t>Population</w:t>
            </w:r>
            <w:r w:rsidRPr="0083098D">
              <w:rPr>
                <w:rStyle w:val="MTextChar"/>
                <w:rFonts w:eastAsiaTheme="minorHAnsi"/>
              </w:rPr>
              <w:t xml:space="preserve"> </w:t>
            </w:r>
            <w:r w:rsidRPr="0083098D">
              <w:rPr>
                <w:rStyle w:val="MTextChar"/>
                <w:rFonts w:eastAsia="Calibri"/>
              </w:rPr>
              <w:t>Division.</w:t>
            </w:r>
            <w:r w:rsidRPr="0083098D">
              <w:rPr>
                <w:rStyle w:val="MTextChar"/>
                <w:rFonts w:eastAsiaTheme="minorHAnsi"/>
              </w:rPr>
              <w:t xml:space="preserve"> </w:t>
            </w:r>
            <w:r w:rsidR="00362540">
              <w:rPr>
                <w:rStyle w:val="MTextChar"/>
                <w:rFonts w:eastAsiaTheme="minorHAnsi"/>
              </w:rPr>
              <w:t>Given</w:t>
            </w:r>
            <w:r w:rsidRPr="0083098D">
              <w:rPr>
                <w:rStyle w:val="MTextChar"/>
                <w:rFonts w:eastAsiaTheme="minorHAnsi"/>
              </w:rPr>
              <w:t xml:space="preserve"> </w:t>
            </w:r>
            <w:r w:rsidRPr="0083098D">
              <w:rPr>
                <w:rStyle w:val="MTextChar"/>
                <w:rFonts w:eastAsia="Calibri"/>
              </w:rPr>
              <w:t>cases</w:t>
            </w:r>
            <w:r w:rsidRPr="0083098D">
              <w:rPr>
                <w:rStyle w:val="MTextChar"/>
                <w:rFonts w:eastAsiaTheme="minorHAnsi"/>
              </w:rPr>
              <w:t xml:space="preserve"> </w:t>
            </w:r>
            <w:r w:rsidRPr="0083098D">
              <w:rPr>
                <w:rStyle w:val="MTextChar"/>
                <w:rFonts w:eastAsia="Calibri"/>
              </w:rPr>
              <w:t>whe</w:t>
            </w:r>
            <w:r w:rsidR="00362540">
              <w:rPr>
                <w:rStyle w:val="MTextChar"/>
                <w:rFonts w:eastAsia="Calibri"/>
              </w:rPr>
              <w:t>n</w:t>
            </w:r>
            <w:r w:rsidRPr="0083098D">
              <w:rPr>
                <w:rStyle w:val="MTextChar"/>
                <w:rFonts w:eastAsiaTheme="minorHAnsi"/>
              </w:rPr>
              <w:t xml:space="preserve"> </w:t>
            </w:r>
            <w:r w:rsidRPr="0083098D">
              <w:rPr>
                <w:rStyle w:val="MTextChar"/>
                <w:rFonts w:eastAsia="Calibri"/>
              </w:rPr>
              <w:t>data</w:t>
            </w:r>
            <w:r w:rsidR="00362540">
              <w:rPr>
                <w:rStyle w:val="MTextChar"/>
                <w:rFonts w:eastAsia="Calibri"/>
              </w:rPr>
              <w:t xml:space="preserve"> </w:t>
            </w:r>
            <w:r w:rsidR="00362540" w:rsidRPr="0083098D">
              <w:rPr>
                <w:rStyle w:val="MTextChar"/>
                <w:rFonts w:eastAsia="Calibri"/>
              </w:rPr>
              <w:t>are</w:t>
            </w:r>
            <w:r w:rsidR="00362540" w:rsidRPr="0083098D">
              <w:rPr>
                <w:rStyle w:val="MTextChar"/>
                <w:rFonts w:eastAsiaTheme="minorHAnsi"/>
              </w:rPr>
              <w:t xml:space="preserve"> </w:t>
            </w:r>
            <w:r w:rsidR="00362540" w:rsidRPr="0083098D">
              <w:rPr>
                <w:rStyle w:val="MTextChar"/>
                <w:rFonts w:eastAsia="Calibri"/>
              </w:rPr>
              <w:t>missing</w:t>
            </w:r>
            <w:r w:rsidR="00362540" w:rsidRPr="0083098D">
              <w:rPr>
                <w:rStyle w:val="MTextChar"/>
                <w:rFonts w:eastAsiaTheme="minorHAnsi"/>
              </w:rPr>
              <w:t xml:space="preserve"> </w:t>
            </w:r>
            <w:r w:rsidR="00362540" w:rsidRPr="0083098D">
              <w:rPr>
                <w:rStyle w:val="MTextChar"/>
                <w:rFonts w:eastAsia="Calibri"/>
              </w:rPr>
              <w:t>or</w:t>
            </w:r>
            <w:r w:rsidR="00362540" w:rsidRPr="0083098D">
              <w:rPr>
                <w:rStyle w:val="MTextChar"/>
                <w:rFonts w:eastAsiaTheme="minorHAnsi"/>
              </w:rPr>
              <w:t xml:space="preserve"> </w:t>
            </w:r>
            <w:r w:rsidR="00362540" w:rsidRPr="0083098D">
              <w:rPr>
                <w:rStyle w:val="MTextChar"/>
                <w:rFonts w:eastAsia="Calibri"/>
              </w:rPr>
              <w:t>assessed</w:t>
            </w:r>
            <w:r w:rsidR="00362540" w:rsidRPr="0083098D">
              <w:rPr>
                <w:rStyle w:val="MTextChar"/>
                <w:rFonts w:eastAsiaTheme="minorHAnsi"/>
              </w:rPr>
              <w:t xml:space="preserve"> </w:t>
            </w:r>
            <w:r w:rsidR="00362540" w:rsidRPr="0083098D">
              <w:rPr>
                <w:rStyle w:val="MTextChar"/>
                <w:rFonts w:eastAsia="Calibri"/>
              </w:rPr>
              <w:t>as</w:t>
            </w:r>
            <w:r w:rsidR="00362540" w:rsidRPr="0083098D">
              <w:rPr>
                <w:rStyle w:val="MTextChar"/>
                <w:rFonts w:eastAsiaTheme="minorHAnsi"/>
              </w:rPr>
              <w:t xml:space="preserve"> </w:t>
            </w:r>
            <w:r w:rsidR="00362540" w:rsidRPr="0083098D">
              <w:rPr>
                <w:rStyle w:val="MTextChar"/>
                <w:rFonts w:eastAsia="Calibri"/>
              </w:rPr>
              <w:t>unreliable,</w:t>
            </w:r>
            <w:r w:rsidR="00362540" w:rsidRPr="0083098D">
              <w:rPr>
                <w:rStyle w:val="MTextChar"/>
                <w:rFonts w:eastAsiaTheme="minorHAnsi"/>
              </w:rPr>
              <w:t xml:space="preserve"> </w:t>
            </w:r>
            <w:r w:rsidR="00362540" w:rsidRPr="0083098D">
              <w:rPr>
                <w:rStyle w:val="MTextChar"/>
                <w:rFonts w:eastAsia="Calibri"/>
              </w:rPr>
              <w:t>estimates</w:t>
            </w:r>
            <w:r w:rsidR="00362540" w:rsidRPr="0083098D">
              <w:rPr>
                <w:rStyle w:val="MTextChar"/>
                <w:rFonts w:eastAsiaTheme="minorHAnsi"/>
              </w:rPr>
              <w:t xml:space="preserve"> </w:t>
            </w:r>
            <w:r w:rsidR="00362540" w:rsidRPr="0083098D">
              <w:rPr>
                <w:rStyle w:val="MTextChar"/>
                <w:rFonts w:eastAsia="Calibri"/>
              </w:rPr>
              <w:t>for</w:t>
            </w:r>
            <w:r w:rsidR="00362540" w:rsidRPr="0083098D">
              <w:rPr>
                <w:rStyle w:val="MTextChar"/>
                <w:rFonts w:eastAsiaTheme="minorHAnsi"/>
              </w:rPr>
              <w:t xml:space="preserve"> </w:t>
            </w:r>
            <w:r w:rsidR="00362540" w:rsidRPr="0083098D">
              <w:rPr>
                <w:rStyle w:val="MTextChar"/>
                <w:rFonts w:eastAsia="Calibri"/>
              </w:rPr>
              <w:t>individual</w:t>
            </w:r>
            <w:r w:rsidR="00362540" w:rsidRPr="0083098D">
              <w:rPr>
                <w:rStyle w:val="MTextChar"/>
                <w:rFonts w:eastAsiaTheme="minorHAnsi"/>
              </w:rPr>
              <w:t xml:space="preserve"> </w:t>
            </w:r>
            <w:r w:rsidR="00362540" w:rsidRPr="0083098D">
              <w:rPr>
                <w:rStyle w:val="MTextChar"/>
                <w:rFonts w:eastAsia="Calibri"/>
              </w:rPr>
              <w:t>countries</w:t>
            </w:r>
            <w:r w:rsidR="00362540" w:rsidRPr="0083098D">
              <w:rPr>
                <w:rStyle w:val="MTextChar"/>
                <w:rFonts w:eastAsiaTheme="minorHAnsi"/>
              </w:rPr>
              <w:t xml:space="preserve"> </w:t>
            </w:r>
            <w:r w:rsidR="00362540" w:rsidRPr="0083098D">
              <w:rPr>
                <w:rStyle w:val="MTextChar"/>
                <w:rFonts w:eastAsia="Calibri"/>
              </w:rPr>
              <w:t>or</w:t>
            </w:r>
            <w:r w:rsidR="00362540" w:rsidRPr="0083098D">
              <w:rPr>
                <w:rStyle w:val="MTextChar"/>
                <w:rFonts w:eastAsiaTheme="minorHAnsi"/>
              </w:rPr>
              <w:t xml:space="preserve"> </w:t>
            </w:r>
            <w:r w:rsidR="00362540" w:rsidRPr="0083098D">
              <w:rPr>
                <w:rStyle w:val="MTextChar"/>
                <w:rFonts w:eastAsia="Calibri"/>
              </w:rPr>
              <w:t>areas</w:t>
            </w:r>
            <w:r w:rsidR="00362540" w:rsidRPr="0083098D">
              <w:rPr>
                <w:rStyle w:val="MTextChar"/>
                <w:rFonts w:eastAsiaTheme="minorHAnsi"/>
              </w:rPr>
              <w:t xml:space="preserve"> </w:t>
            </w:r>
            <w:r w:rsidR="00362540" w:rsidRPr="0083098D">
              <w:rPr>
                <w:rStyle w:val="MTextChar"/>
                <w:rFonts w:eastAsia="Calibri"/>
              </w:rPr>
              <w:t>are</w:t>
            </w:r>
            <w:r w:rsidR="00362540" w:rsidRPr="0083098D">
              <w:rPr>
                <w:rStyle w:val="MTextChar"/>
                <w:rFonts w:eastAsiaTheme="minorHAnsi"/>
              </w:rPr>
              <w:t xml:space="preserve"> </w:t>
            </w:r>
            <w:r w:rsidR="00362540" w:rsidRPr="0083098D">
              <w:rPr>
                <w:rStyle w:val="MTextChar"/>
                <w:rFonts w:eastAsia="Calibri"/>
              </w:rPr>
              <w:t>generated</w:t>
            </w:r>
            <w:r w:rsidR="00362540" w:rsidRPr="0083098D">
              <w:rPr>
                <w:rStyle w:val="MTextChar"/>
                <w:rFonts w:eastAsiaTheme="minorHAnsi"/>
              </w:rPr>
              <w:t xml:space="preserve"> </w:t>
            </w:r>
            <w:r w:rsidR="00362540" w:rsidRPr="0083098D">
              <w:rPr>
                <w:rStyle w:val="MTextChar"/>
                <w:rFonts w:eastAsia="Calibri"/>
              </w:rPr>
              <w:t>either</w:t>
            </w:r>
            <w:r w:rsidR="00362540" w:rsidRPr="0083098D">
              <w:rPr>
                <w:rStyle w:val="MTextChar"/>
                <w:rFonts w:eastAsiaTheme="minorHAnsi"/>
              </w:rPr>
              <w:t xml:space="preserve"> </w:t>
            </w:r>
            <w:r w:rsidR="00362540" w:rsidRPr="0083098D">
              <w:rPr>
                <w:rStyle w:val="MTextChar"/>
                <w:rFonts w:eastAsia="Calibri"/>
              </w:rPr>
              <w:t>through</w:t>
            </w:r>
            <w:r w:rsidR="00362540" w:rsidRPr="0083098D">
              <w:rPr>
                <w:rStyle w:val="MTextChar"/>
                <w:rFonts w:eastAsiaTheme="minorHAnsi"/>
              </w:rPr>
              <w:t xml:space="preserve"> </w:t>
            </w:r>
            <w:r w:rsidR="00362540" w:rsidRPr="0083098D">
              <w:rPr>
                <w:rStyle w:val="MTextChar"/>
                <w:rFonts w:eastAsia="Calibri"/>
              </w:rPr>
              <w:t>expert-based</w:t>
            </w:r>
            <w:r w:rsidR="00362540" w:rsidRPr="0083098D">
              <w:rPr>
                <w:rStyle w:val="MTextChar"/>
                <w:rFonts w:eastAsiaTheme="minorHAnsi"/>
              </w:rPr>
              <w:t xml:space="preserve"> </w:t>
            </w:r>
            <w:r w:rsidR="00362540" w:rsidRPr="0083098D">
              <w:rPr>
                <w:rStyle w:val="MTextChar"/>
                <w:rFonts w:eastAsia="Calibri"/>
              </w:rPr>
              <w:t>opinion,</w:t>
            </w:r>
            <w:r w:rsidR="00362540" w:rsidRPr="0083098D">
              <w:rPr>
                <w:rStyle w:val="MTextChar"/>
                <w:rFonts w:eastAsiaTheme="minorHAnsi"/>
              </w:rPr>
              <w:t xml:space="preserve"> </w:t>
            </w:r>
            <w:r w:rsidR="003653D8" w:rsidRPr="0083098D">
              <w:rPr>
                <w:rStyle w:val="MTextChar"/>
                <w:rFonts w:eastAsia="Calibri"/>
              </w:rPr>
              <w:t>reviewing</w:t>
            </w:r>
            <w:r w:rsidR="003653D8" w:rsidRPr="0083098D">
              <w:rPr>
                <w:rStyle w:val="MTextChar"/>
                <w:rFonts w:eastAsiaTheme="minorHAnsi"/>
              </w:rPr>
              <w:t xml:space="preserve"> </w:t>
            </w:r>
            <w:r w:rsidR="003653D8" w:rsidRPr="0083098D">
              <w:rPr>
                <w:rStyle w:val="MTextChar"/>
                <w:rFonts w:eastAsia="Calibri"/>
              </w:rPr>
              <w:t>and</w:t>
            </w:r>
            <w:r w:rsidR="003653D8" w:rsidRPr="0083098D">
              <w:rPr>
                <w:rStyle w:val="MTextChar"/>
                <w:rFonts w:eastAsiaTheme="minorHAnsi"/>
              </w:rPr>
              <w:t xml:space="preserve"> </w:t>
            </w:r>
            <w:r w:rsidR="003653D8" w:rsidRPr="0083098D">
              <w:rPr>
                <w:rStyle w:val="MTextChar"/>
                <w:rFonts w:eastAsia="Calibri"/>
              </w:rPr>
              <w:t>weighting</w:t>
            </w:r>
            <w:r w:rsidR="003653D8" w:rsidRPr="0083098D">
              <w:rPr>
                <w:rStyle w:val="MTextChar"/>
                <w:rFonts w:eastAsiaTheme="minorHAnsi"/>
              </w:rPr>
              <w:t xml:space="preserve"> </w:t>
            </w:r>
            <w:r w:rsidR="003653D8" w:rsidRPr="0083098D">
              <w:rPr>
                <w:rStyle w:val="MTextChar"/>
                <w:rFonts w:eastAsia="Calibri"/>
              </w:rPr>
              <w:t>each</w:t>
            </w:r>
            <w:r w:rsidR="003653D8" w:rsidRPr="0083098D">
              <w:rPr>
                <w:rStyle w:val="MTextChar"/>
                <w:rFonts w:eastAsiaTheme="minorHAnsi"/>
              </w:rPr>
              <w:t xml:space="preserve"> </w:t>
            </w:r>
            <w:r w:rsidR="003653D8" w:rsidRPr="0083098D">
              <w:rPr>
                <w:rStyle w:val="MTextChar"/>
                <w:rFonts w:eastAsia="Calibri"/>
              </w:rPr>
              <w:t>observation analytically,</w:t>
            </w:r>
            <w:r w:rsidR="003653D8" w:rsidRPr="0083098D">
              <w:rPr>
                <w:rStyle w:val="MTextChar"/>
                <w:rFonts w:eastAsiaTheme="minorHAnsi"/>
              </w:rPr>
              <w:t xml:space="preserve"> </w:t>
            </w:r>
            <w:r w:rsidR="003653D8" w:rsidRPr="0083098D">
              <w:rPr>
                <w:rStyle w:val="MTextChar"/>
                <w:rFonts w:eastAsia="Calibri"/>
              </w:rPr>
              <w:t>or,</w:t>
            </w:r>
            <w:r w:rsidR="003653D8" w:rsidRPr="0083098D">
              <w:rPr>
                <w:rStyle w:val="MTextChar"/>
                <w:rFonts w:eastAsiaTheme="minorHAnsi"/>
              </w:rPr>
              <w:t xml:space="preserve"> </w:t>
            </w:r>
            <w:r w:rsidR="003653D8" w:rsidRPr="0083098D">
              <w:rPr>
                <w:rStyle w:val="MTextChar"/>
                <w:rFonts w:eastAsia="Calibri"/>
              </w:rPr>
              <w:t>in</w:t>
            </w:r>
            <w:r w:rsidR="003653D8" w:rsidRPr="0083098D">
              <w:rPr>
                <w:rStyle w:val="MTextChar"/>
                <w:rFonts w:eastAsiaTheme="minorHAnsi"/>
              </w:rPr>
              <w:t xml:space="preserve"> </w:t>
            </w:r>
            <w:r w:rsidR="003653D8" w:rsidRPr="0083098D">
              <w:rPr>
                <w:rStyle w:val="MTextChar"/>
                <w:rFonts w:eastAsia="Calibri"/>
              </w:rPr>
              <w:t>more</w:t>
            </w:r>
            <w:r w:rsidR="003653D8" w:rsidRPr="0083098D">
              <w:rPr>
                <w:rStyle w:val="MTextChar"/>
                <w:rFonts w:eastAsiaTheme="minorHAnsi"/>
              </w:rPr>
              <w:t xml:space="preserve"> </w:t>
            </w:r>
            <w:r w:rsidR="003653D8" w:rsidRPr="0083098D">
              <w:rPr>
                <w:rStyle w:val="MTextChar"/>
                <w:rFonts w:eastAsia="Calibri"/>
              </w:rPr>
              <w:t>recent</w:t>
            </w:r>
            <w:r w:rsidR="003653D8" w:rsidRPr="0083098D">
              <w:rPr>
                <w:rStyle w:val="MTextChar"/>
                <w:rFonts w:eastAsiaTheme="minorHAnsi"/>
              </w:rPr>
              <w:t xml:space="preserve"> </w:t>
            </w:r>
            <w:r w:rsidR="003653D8" w:rsidRPr="0083098D">
              <w:rPr>
                <w:rStyle w:val="MTextChar"/>
                <w:rFonts w:eastAsia="Calibri"/>
              </w:rPr>
              <w:t>years,</w:t>
            </w:r>
            <w:r w:rsidR="003653D8" w:rsidRPr="0083098D">
              <w:rPr>
                <w:rStyle w:val="MTextChar"/>
                <w:rFonts w:eastAsiaTheme="minorHAnsi"/>
              </w:rPr>
              <w:t xml:space="preserve"> </w:t>
            </w:r>
            <w:r w:rsidR="003653D8" w:rsidRPr="0083098D">
              <w:rPr>
                <w:rStyle w:val="MTextChar"/>
                <w:rFonts w:eastAsia="Calibri"/>
              </w:rPr>
              <w:t>using</w:t>
            </w:r>
            <w:r w:rsidR="003653D8" w:rsidRPr="0083098D">
              <w:rPr>
                <w:rStyle w:val="MTextChar"/>
                <w:rFonts w:eastAsiaTheme="minorHAnsi"/>
              </w:rPr>
              <w:t xml:space="preserve"> </w:t>
            </w:r>
            <w:r w:rsidR="003653D8" w:rsidRPr="0083098D">
              <w:rPr>
                <w:rStyle w:val="MTextChar"/>
                <w:rFonts w:eastAsia="Calibri"/>
              </w:rPr>
              <w:t>automated</w:t>
            </w:r>
            <w:r w:rsidR="003653D8" w:rsidRPr="0083098D">
              <w:rPr>
                <w:rStyle w:val="MTextChar"/>
                <w:rFonts w:eastAsiaTheme="minorHAnsi"/>
              </w:rPr>
              <w:t xml:space="preserve"> </w:t>
            </w:r>
            <w:r w:rsidR="003653D8" w:rsidRPr="0083098D">
              <w:rPr>
                <w:rStyle w:val="MTextChar"/>
                <w:rFonts w:eastAsia="Calibri"/>
              </w:rPr>
              <w:t>statistical</w:t>
            </w:r>
            <w:r w:rsidR="003653D8" w:rsidRPr="0083098D">
              <w:rPr>
                <w:rStyle w:val="MTextChar"/>
                <w:rFonts w:eastAsiaTheme="minorHAnsi"/>
              </w:rPr>
              <w:t xml:space="preserve"> </w:t>
            </w:r>
            <w:r w:rsidR="003653D8" w:rsidRPr="0083098D">
              <w:rPr>
                <w:rStyle w:val="MTextChar"/>
                <w:rFonts w:eastAsia="Calibri"/>
              </w:rPr>
              <w:t>methods,</w:t>
            </w:r>
            <w:r w:rsidR="003653D8" w:rsidRPr="0083098D">
              <w:rPr>
                <w:rStyle w:val="MTextChar"/>
                <w:rFonts w:eastAsiaTheme="minorHAnsi"/>
              </w:rPr>
              <w:t xml:space="preserve"> </w:t>
            </w:r>
            <w:r w:rsidR="003653D8" w:rsidRPr="0083098D">
              <w:rPr>
                <w:rStyle w:val="MTextChar"/>
                <w:rFonts w:eastAsia="Calibri"/>
              </w:rPr>
              <w:t>or</w:t>
            </w:r>
            <w:r w:rsidR="003653D8" w:rsidRPr="0083098D">
              <w:rPr>
                <w:rStyle w:val="MTextChar"/>
                <w:rFonts w:eastAsiaTheme="minorHAnsi"/>
              </w:rPr>
              <w:t xml:space="preserve"> </w:t>
            </w:r>
            <w:r w:rsidR="003653D8" w:rsidRPr="0083098D">
              <w:rPr>
                <w:rStyle w:val="MTextChar"/>
                <w:rFonts w:eastAsia="Calibri"/>
              </w:rPr>
              <w:t>by</w:t>
            </w:r>
            <w:r w:rsidR="003653D8" w:rsidRPr="0083098D">
              <w:rPr>
                <w:rStyle w:val="MTextChar"/>
                <w:rFonts w:eastAsiaTheme="minorHAnsi"/>
              </w:rPr>
              <w:t xml:space="preserve"> </w:t>
            </w:r>
            <w:r w:rsidR="003653D8" w:rsidRPr="0083098D">
              <w:rPr>
                <w:rStyle w:val="MTextChar"/>
                <w:rFonts w:eastAsia="Calibri"/>
              </w:rPr>
              <w:t>using</w:t>
            </w:r>
            <w:r w:rsidR="003653D8" w:rsidRPr="0083098D">
              <w:rPr>
                <w:rStyle w:val="MTextChar"/>
                <w:rFonts w:eastAsiaTheme="minorHAnsi"/>
              </w:rPr>
              <w:t xml:space="preserve"> </w:t>
            </w:r>
            <w:r w:rsidR="003653D8" w:rsidRPr="0083098D">
              <w:rPr>
                <w:rStyle w:val="MTextChar"/>
                <w:rFonts w:eastAsia="Calibri"/>
              </w:rPr>
              <w:t>a</w:t>
            </w:r>
            <w:r w:rsidR="003653D8" w:rsidRPr="0083098D">
              <w:rPr>
                <w:rStyle w:val="MTextChar"/>
                <w:rFonts w:eastAsiaTheme="minorHAnsi"/>
              </w:rPr>
              <w:t xml:space="preserve"> </w:t>
            </w:r>
            <w:r w:rsidR="003653D8" w:rsidRPr="0083098D">
              <w:rPr>
                <w:rStyle w:val="MTextChar"/>
                <w:rFonts w:eastAsia="Calibri"/>
              </w:rPr>
              <w:t>bias-adjusted</w:t>
            </w:r>
            <w:r w:rsidR="003653D8" w:rsidRPr="0083098D">
              <w:rPr>
                <w:rStyle w:val="MTextChar"/>
                <w:rFonts w:eastAsiaTheme="minorHAnsi"/>
              </w:rPr>
              <w:t xml:space="preserve"> </w:t>
            </w:r>
            <w:r w:rsidR="003653D8" w:rsidRPr="0083098D">
              <w:rPr>
                <w:rStyle w:val="MTextChar"/>
                <w:rFonts w:eastAsia="Calibri"/>
              </w:rPr>
              <w:t>data</w:t>
            </w:r>
            <w:r w:rsidR="003653D8" w:rsidRPr="0083098D">
              <w:rPr>
                <w:rStyle w:val="MTextChar"/>
                <w:rFonts w:eastAsiaTheme="minorHAnsi"/>
              </w:rPr>
              <w:t xml:space="preserve"> </w:t>
            </w:r>
            <w:r w:rsidR="003653D8" w:rsidRPr="0083098D">
              <w:rPr>
                <w:rStyle w:val="MTextChar"/>
                <w:rFonts w:eastAsia="Calibri"/>
              </w:rPr>
              <w:t>model</w:t>
            </w:r>
            <w:r w:rsidR="003653D8" w:rsidRPr="0083098D">
              <w:rPr>
                <w:rStyle w:val="MTextChar"/>
                <w:rFonts w:eastAsiaTheme="minorHAnsi"/>
              </w:rPr>
              <w:t xml:space="preserve"> </w:t>
            </w:r>
            <w:r w:rsidR="003653D8" w:rsidRPr="0083098D">
              <w:rPr>
                <w:rStyle w:val="MTextChar"/>
                <w:rFonts w:eastAsia="Calibri"/>
              </w:rPr>
              <w:t>to</w:t>
            </w:r>
            <w:r w:rsidR="003653D8" w:rsidRPr="0083098D">
              <w:rPr>
                <w:rStyle w:val="MTextChar"/>
                <w:rFonts w:eastAsiaTheme="minorHAnsi"/>
              </w:rPr>
              <w:t xml:space="preserve"> </w:t>
            </w:r>
            <w:r w:rsidR="003653D8" w:rsidRPr="0083098D">
              <w:rPr>
                <w:rStyle w:val="MTextChar"/>
                <w:rFonts w:eastAsia="Calibri"/>
              </w:rPr>
              <w:t>control</w:t>
            </w:r>
            <w:r w:rsidR="003653D8" w:rsidRPr="0083098D">
              <w:rPr>
                <w:rStyle w:val="MTextChar"/>
                <w:rFonts w:eastAsiaTheme="minorHAnsi"/>
              </w:rPr>
              <w:t xml:space="preserve"> </w:t>
            </w:r>
            <w:r w:rsidR="003653D8" w:rsidRPr="0083098D">
              <w:rPr>
                <w:rStyle w:val="MTextChar"/>
                <w:rFonts w:eastAsia="Calibri"/>
              </w:rPr>
              <w:t>for</w:t>
            </w:r>
            <w:r w:rsidR="003653D8" w:rsidRPr="0083098D">
              <w:rPr>
                <w:rStyle w:val="MTextChar"/>
                <w:rFonts w:eastAsiaTheme="minorHAnsi"/>
              </w:rPr>
              <w:t xml:space="preserve"> </w:t>
            </w:r>
            <w:r w:rsidR="003653D8" w:rsidRPr="0083098D">
              <w:rPr>
                <w:rStyle w:val="MTextChar"/>
                <w:rFonts w:eastAsia="Calibri"/>
              </w:rPr>
              <w:t>systematic</w:t>
            </w:r>
            <w:r w:rsidR="003653D8" w:rsidRPr="0083098D">
              <w:rPr>
                <w:rStyle w:val="MTextChar"/>
                <w:rFonts w:eastAsiaTheme="minorHAnsi"/>
              </w:rPr>
              <w:t xml:space="preserve"> </w:t>
            </w:r>
            <w:r w:rsidR="003653D8" w:rsidRPr="0083098D">
              <w:rPr>
                <w:rStyle w:val="MTextChar"/>
                <w:rFonts w:eastAsia="Calibri"/>
              </w:rPr>
              <w:t>biases</w:t>
            </w:r>
            <w:r w:rsidR="003653D8" w:rsidRPr="0083098D">
              <w:rPr>
                <w:rStyle w:val="MTextChar"/>
                <w:rFonts w:eastAsiaTheme="minorHAnsi"/>
              </w:rPr>
              <w:t xml:space="preserve"> </w:t>
            </w:r>
            <w:r w:rsidR="003653D8" w:rsidRPr="0083098D">
              <w:rPr>
                <w:rStyle w:val="MTextChar"/>
                <w:rFonts w:eastAsia="Calibri"/>
              </w:rPr>
              <w:t>between</w:t>
            </w:r>
            <w:r w:rsidR="003653D8" w:rsidRPr="0083098D">
              <w:rPr>
                <w:rStyle w:val="MTextChar"/>
                <w:rFonts w:eastAsiaTheme="minorHAnsi"/>
              </w:rPr>
              <w:t xml:space="preserve"> </w:t>
            </w:r>
            <w:r w:rsidR="003653D8" w:rsidRPr="0083098D">
              <w:rPr>
                <w:rStyle w:val="MTextChar"/>
                <w:rFonts w:eastAsia="Calibri"/>
              </w:rPr>
              <w:t>different</w:t>
            </w:r>
            <w:r w:rsidR="003653D8" w:rsidRPr="0083098D">
              <w:rPr>
                <w:rStyle w:val="MTextChar"/>
                <w:rFonts w:eastAsiaTheme="minorHAnsi"/>
              </w:rPr>
              <w:t xml:space="preserve"> </w:t>
            </w:r>
            <w:r w:rsidR="003653D8" w:rsidRPr="0083098D">
              <w:rPr>
                <w:rStyle w:val="MTextChar"/>
                <w:rFonts w:eastAsia="Calibri"/>
              </w:rPr>
              <w:t>types</w:t>
            </w:r>
            <w:r w:rsidR="003653D8" w:rsidRPr="0083098D">
              <w:rPr>
                <w:rStyle w:val="MTextChar"/>
                <w:rFonts w:eastAsiaTheme="minorHAnsi"/>
              </w:rPr>
              <w:t xml:space="preserve"> </w:t>
            </w:r>
            <w:r w:rsidR="003653D8" w:rsidRPr="0083098D">
              <w:rPr>
                <w:rStyle w:val="MTextChar"/>
                <w:rFonts w:eastAsia="Calibri"/>
              </w:rPr>
              <w:t>of</w:t>
            </w:r>
            <w:r w:rsidR="003653D8" w:rsidRPr="0083098D">
              <w:rPr>
                <w:rStyle w:val="MTextChar"/>
                <w:rFonts w:eastAsiaTheme="minorHAnsi"/>
              </w:rPr>
              <w:t xml:space="preserve"> </w:t>
            </w:r>
            <w:r w:rsidR="003653D8" w:rsidRPr="0083098D">
              <w:rPr>
                <w:rStyle w:val="MTextChar"/>
                <w:rFonts w:eastAsia="Calibri"/>
              </w:rPr>
              <w:t>data.</w:t>
            </w:r>
            <w:r w:rsidR="003653D8" w:rsidRPr="0083098D">
              <w:rPr>
                <w:rStyle w:val="MTextChar"/>
                <w:rFonts w:eastAsiaTheme="minorHAnsi"/>
              </w:rPr>
              <w:t xml:space="preserve"> </w:t>
            </w:r>
            <w:r w:rsidR="003653D8" w:rsidRPr="0083098D">
              <w:rPr>
                <w:rStyle w:val="MTextChar"/>
                <w:rFonts w:eastAsia="Calibri"/>
              </w:rPr>
              <w:t>See</w:t>
            </w:r>
            <w:r w:rsidR="003653D8" w:rsidRPr="0083098D">
              <w:rPr>
                <w:rStyle w:val="MTextChar"/>
                <w:rFonts w:eastAsiaTheme="minorHAnsi"/>
              </w:rPr>
              <w:t xml:space="preserve"> </w:t>
            </w:r>
            <w:r w:rsidR="003653D8" w:rsidRPr="0083098D">
              <w:rPr>
                <w:rStyle w:val="MTextChar"/>
                <w:rFonts w:eastAsia="Calibri"/>
              </w:rPr>
              <w:t>United</w:t>
            </w:r>
            <w:r w:rsidR="003653D8" w:rsidRPr="0083098D">
              <w:rPr>
                <w:rStyle w:val="MTextChar"/>
                <w:rFonts w:eastAsiaTheme="minorHAnsi"/>
              </w:rPr>
              <w:t xml:space="preserve"> </w:t>
            </w:r>
            <w:r w:rsidR="003653D8" w:rsidRPr="0083098D">
              <w:rPr>
                <w:rStyle w:val="MTextChar"/>
                <w:rFonts w:eastAsia="Calibri"/>
              </w:rPr>
              <w:t>Nations,</w:t>
            </w:r>
            <w:r w:rsidR="003653D8" w:rsidRPr="0083098D">
              <w:rPr>
                <w:rStyle w:val="MTextChar"/>
                <w:rFonts w:eastAsiaTheme="minorHAnsi"/>
              </w:rPr>
              <w:t xml:space="preserve"> </w:t>
            </w:r>
            <w:r w:rsidR="003653D8" w:rsidRPr="0083098D">
              <w:rPr>
                <w:rStyle w:val="MTextChar"/>
                <w:rFonts w:eastAsia="Calibri"/>
              </w:rPr>
              <w:t>Department</w:t>
            </w:r>
            <w:r w:rsidR="003653D8" w:rsidRPr="0083098D">
              <w:rPr>
                <w:rStyle w:val="MTextChar"/>
                <w:rFonts w:eastAsiaTheme="minorHAnsi"/>
              </w:rPr>
              <w:t xml:space="preserve"> </w:t>
            </w:r>
            <w:r w:rsidR="003653D8" w:rsidRPr="0083098D">
              <w:rPr>
                <w:rStyle w:val="MTextChar"/>
                <w:rFonts w:eastAsia="Calibri"/>
              </w:rPr>
              <w:t>of</w:t>
            </w:r>
            <w:r w:rsidR="003653D8" w:rsidRPr="0083098D">
              <w:rPr>
                <w:rStyle w:val="MTextChar"/>
                <w:rFonts w:eastAsiaTheme="minorHAnsi"/>
              </w:rPr>
              <w:t xml:space="preserve"> </w:t>
            </w:r>
            <w:r w:rsidR="003653D8" w:rsidRPr="0083098D">
              <w:rPr>
                <w:rStyle w:val="MTextChar"/>
                <w:rFonts w:eastAsia="Calibri"/>
              </w:rPr>
              <w:t>Economic</w:t>
            </w:r>
            <w:r w:rsidR="003653D8" w:rsidRPr="0083098D">
              <w:rPr>
                <w:rStyle w:val="MTextChar"/>
                <w:rFonts w:eastAsiaTheme="minorHAnsi"/>
              </w:rPr>
              <w:t xml:space="preserve"> </w:t>
            </w:r>
            <w:r w:rsidR="003653D8" w:rsidRPr="0083098D">
              <w:rPr>
                <w:rStyle w:val="MTextChar"/>
                <w:rFonts w:eastAsia="Calibri"/>
              </w:rPr>
              <w:t>and</w:t>
            </w:r>
            <w:r w:rsidR="003653D8" w:rsidRPr="0083098D">
              <w:rPr>
                <w:rStyle w:val="MTextChar"/>
                <w:rFonts w:eastAsiaTheme="minorHAnsi"/>
              </w:rPr>
              <w:t xml:space="preserve"> </w:t>
            </w:r>
            <w:r w:rsidR="003653D8" w:rsidRPr="0083098D">
              <w:rPr>
                <w:rStyle w:val="MTextChar"/>
                <w:rFonts w:eastAsia="Calibri"/>
              </w:rPr>
              <w:t>Social</w:t>
            </w:r>
            <w:r w:rsidR="003653D8" w:rsidRPr="0083098D">
              <w:rPr>
                <w:rStyle w:val="MTextChar"/>
                <w:rFonts w:eastAsiaTheme="minorHAnsi"/>
              </w:rPr>
              <w:t xml:space="preserve"> </w:t>
            </w:r>
            <w:r w:rsidR="003653D8" w:rsidRPr="0083098D">
              <w:rPr>
                <w:rStyle w:val="MTextChar"/>
                <w:rFonts w:eastAsia="Calibri"/>
              </w:rPr>
              <w:t>Affairs,</w:t>
            </w:r>
            <w:r w:rsidR="003653D8" w:rsidRPr="0083098D">
              <w:rPr>
                <w:rStyle w:val="MTextChar"/>
                <w:rFonts w:eastAsiaTheme="minorHAnsi"/>
              </w:rPr>
              <w:t xml:space="preserve"> </w:t>
            </w:r>
            <w:r w:rsidR="003653D8" w:rsidRPr="0083098D">
              <w:rPr>
                <w:rStyle w:val="MTextChar"/>
                <w:rFonts w:eastAsia="Calibri"/>
              </w:rPr>
              <w:t>Population</w:t>
            </w:r>
            <w:r w:rsidR="003653D8" w:rsidRPr="0083098D">
              <w:rPr>
                <w:rStyle w:val="MTextChar"/>
                <w:rFonts w:eastAsiaTheme="minorHAnsi"/>
              </w:rPr>
              <w:t xml:space="preserve"> </w:t>
            </w:r>
            <w:r w:rsidR="003653D8" w:rsidRPr="0083098D">
              <w:rPr>
                <w:rStyle w:val="MTextChar"/>
                <w:rFonts w:eastAsia="Calibri"/>
              </w:rPr>
              <w:t>Division</w:t>
            </w:r>
            <w:r w:rsidR="003653D8" w:rsidRPr="0083098D">
              <w:rPr>
                <w:rStyle w:val="MTextChar"/>
                <w:rFonts w:eastAsiaTheme="minorHAnsi"/>
              </w:rPr>
              <w:t xml:space="preserve"> </w:t>
            </w:r>
            <w:r w:rsidR="003653D8" w:rsidRPr="0083098D">
              <w:rPr>
                <w:rStyle w:val="MTextChar"/>
                <w:rFonts w:eastAsia="Calibri"/>
              </w:rPr>
              <w:t>(201</w:t>
            </w:r>
            <w:r w:rsidR="00362540">
              <w:rPr>
                <w:rStyle w:val="MTextChar"/>
                <w:rFonts w:eastAsia="Calibri"/>
              </w:rPr>
              <w:t>9</w:t>
            </w:r>
            <w:r w:rsidR="003653D8" w:rsidRPr="0083098D">
              <w:rPr>
                <w:rStyle w:val="MTextChar"/>
                <w:rFonts w:eastAsia="Calibri"/>
              </w:rPr>
              <w:t>).</w:t>
            </w:r>
            <w:r w:rsidR="003653D8" w:rsidRPr="0083098D">
              <w:rPr>
                <w:rStyle w:val="MTextChar"/>
                <w:rFonts w:eastAsiaTheme="minorHAnsi"/>
              </w:rPr>
              <w:t xml:space="preserve"> </w:t>
            </w:r>
            <w:r w:rsidR="003653D8" w:rsidRPr="0083098D">
              <w:rPr>
                <w:rStyle w:val="MTextChar"/>
                <w:rFonts w:eastAsia="Calibri"/>
              </w:rPr>
              <w:t>World</w:t>
            </w:r>
            <w:r w:rsidR="003653D8" w:rsidRPr="0083098D">
              <w:rPr>
                <w:rStyle w:val="MTextChar"/>
                <w:rFonts w:eastAsiaTheme="minorHAnsi"/>
              </w:rPr>
              <w:t xml:space="preserve"> </w:t>
            </w:r>
            <w:r w:rsidR="003653D8" w:rsidRPr="0083098D">
              <w:rPr>
                <w:rStyle w:val="MTextChar"/>
                <w:rFonts w:eastAsia="Calibri"/>
              </w:rPr>
              <w:t>Population</w:t>
            </w:r>
            <w:r w:rsidR="003653D8" w:rsidRPr="0083098D">
              <w:rPr>
                <w:rStyle w:val="MTextChar"/>
                <w:rFonts w:eastAsiaTheme="minorHAnsi"/>
              </w:rPr>
              <w:t xml:space="preserve"> </w:t>
            </w:r>
            <w:r w:rsidR="003653D8" w:rsidRPr="0083098D">
              <w:rPr>
                <w:rStyle w:val="MTextChar"/>
                <w:rFonts w:eastAsia="Calibri"/>
              </w:rPr>
              <w:t>Prospects</w:t>
            </w:r>
            <w:r w:rsidR="00B3031D">
              <w:rPr>
                <w:rStyle w:val="MTextChar"/>
                <w:rFonts w:eastAsia="Calibri"/>
              </w:rPr>
              <w:t xml:space="preserve"> </w:t>
            </w:r>
            <w:r w:rsidR="003653D8" w:rsidRPr="0083098D">
              <w:rPr>
                <w:rStyle w:val="MTextChar"/>
                <w:rFonts w:eastAsia="Calibri"/>
              </w:rPr>
              <w:t>201</w:t>
            </w:r>
            <w:r w:rsidR="00362540">
              <w:rPr>
                <w:rStyle w:val="MTextChar"/>
                <w:rFonts w:eastAsia="Calibri"/>
              </w:rPr>
              <w:t>9:</w:t>
            </w:r>
            <w:r w:rsidR="003653D8" w:rsidRPr="0083098D">
              <w:rPr>
                <w:rStyle w:val="MTextChar"/>
                <w:rFonts w:eastAsiaTheme="minorHAnsi"/>
              </w:rPr>
              <w:t xml:space="preserve"> </w:t>
            </w:r>
            <w:r w:rsidR="003653D8" w:rsidRPr="0083098D">
              <w:rPr>
                <w:rStyle w:val="MTextChar"/>
                <w:rFonts w:eastAsia="Calibri"/>
              </w:rPr>
              <w:t>Revision,</w:t>
            </w:r>
            <w:r w:rsidR="003653D8" w:rsidRPr="0083098D">
              <w:rPr>
                <w:rStyle w:val="MTextChar"/>
                <w:rFonts w:eastAsiaTheme="minorHAnsi"/>
              </w:rPr>
              <w:t xml:space="preserve"> </w:t>
            </w:r>
            <w:r w:rsidR="003653D8" w:rsidRPr="0083098D">
              <w:rPr>
                <w:rStyle w:val="MTextChar"/>
                <w:rFonts w:eastAsia="Calibri"/>
              </w:rPr>
              <w:t>Methodology</w:t>
            </w:r>
            <w:r w:rsidR="003653D8" w:rsidRPr="0083098D">
              <w:rPr>
                <w:rStyle w:val="MTextChar"/>
                <w:rFonts w:eastAsiaTheme="minorHAnsi"/>
              </w:rPr>
              <w:t xml:space="preserve"> </w:t>
            </w:r>
            <w:r w:rsidR="003653D8" w:rsidRPr="0083098D">
              <w:rPr>
                <w:rStyle w:val="MTextChar"/>
                <w:rFonts w:eastAsia="Calibri"/>
              </w:rPr>
              <w:t>of</w:t>
            </w:r>
            <w:r w:rsidR="003653D8" w:rsidRPr="0083098D">
              <w:rPr>
                <w:rStyle w:val="MTextChar"/>
                <w:rFonts w:eastAsiaTheme="minorHAnsi"/>
              </w:rPr>
              <w:t xml:space="preserve"> </w:t>
            </w:r>
            <w:r w:rsidR="003653D8" w:rsidRPr="0083098D">
              <w:rPr>
                <w:rStyle w:val="MTextChar"/>
                <w:rFonts w:eastAsia="Calibri"/>
              </w:rPr>
              <w:t>the</w:t>
            </w:r>
            <w:r w:rsidR="003653D8" w:rsidRPr="0083098D">
              <w:rPr>
                <w:rStyle w:val="MTextChar"/>
                <w:rFonts w:eastAsiaTheme="minorHAnsi"/>
              </w:rPr>
              <w:t xml:space="preserve"> </w:t>
            </w:r>
            <w:r w:rsidR="003653D8" w:rsidRPr="0083098D">
              <w:rPr>
                <w:rStyle w:val="MTextChar"/>
                <w:rFonts w:eastAsia="Calibri"/>
              </w:rPr>
              <w:t>United</w:t>
            </w:r>
            <w:r w:rsidR="003653D8" w:rsidRPr="0083098D">
              <w:rPr>
                <w:rStyle w:val="MTextChar"/>
                <w:rFonts w:eastAsiaTheme="minorHAnsi"/>
              </w:rPr>
              <w:t xml:space="preserve"> </w:t>
            </w:r>
            <w:r w:rsidR="003653D8" w:rsidRPr="0083098D">
              <w:rPr>
                <w:rStyle w:val="MTextChar"/>
                <w:rFonts w:eastAsia="Calibri"/>
              </w:rPr>
              <w:t>Nations</w:t>
            </w:r>
            <w:r w:rsidR="003653D8" w:rsidRPr="0083098D">
              <w:rPr>
                <w:rStyle w:val="MTextChar"/>
                <w:rFonts w:eastAsiaTheme="minorHAnsi"/>
              </w:rPr>
              <w:t xml:space="preserve"> </w:t>
            </w:r>
            <w:r w:rsidR="003653D8" w:rsidRPr="0083098D">
              <w:rPr>
                <w:rStyle w:val="MTextChar"/>
                <w:rFonts w:eastAsia="Calibri"/>
              </w:rPr>
              <w:t>Population</w:t>
            </w:r>
            <w:r w:rsidR="003653D8" w:rsidRPr="0083098D">
              <w:rPr>
                <w:rStyle w:val="MTextChar"/>
                <w:rFonts w:eastAsiaTheme="minorHAnsi"/>
              </w:rPr>
              <w:t xml:space="preserve"> </w:t>
            </w:r>
            <w:r w:rsidR="00722DB8">
              <w:rPr>
                <w:rStyle w:val="MTextChar"/>
                <w:rFonts w:eastAsia="Calibri"/>
              </w:rPr>
              <w:t>e</w:t>
            </w:r>
            <w:r w:rsidR="003653D8" w:rsidRPr="0083098D">
              <w:rPr>
                <w:rStyle w:val="MTextChar"/>
                <w:rFonts w:eastAsia="Calibri"/>
              </w:rPr>
              <w:t>stimates</w:t>
            </w:r>
            <w:r w:rsidR="003653D8" w:rsidRPr="0083098D">
              <w:rPr>
                <w:rStyle w:val="MTextChar"/>
                <w:rFonts w:eastAsiaTheme="minorHAnsi"/>
              </w:rPr>
              <w:t xml:space="preserve"> </w:t>
            </w:r>
            <w:r w:rsidR="003653D8" w:rsidRPr="0083098D">
              <w:rPr>
                <w:rStyle w:val="MTextChar"/>
                <w:rFonts w:eastAsia="Calibri"/>
              </w:rPr>
              <w:t>and</w:t>
            </w:r>
            <w:r w:rsidR="003653D8" w:rsidRPr="0083098D">
              <w:rPr>
                <w:rStyle w:val="MTextChar"/>
                <w:rFonts w:eastAsiaTheme="minorHAnsi"/>
              </w:rPr>
              <w:t xml:space="preserve"> </w:t>
            </w:r>
            <w:r w:rsidR="00722DB8">
              <w:rPr>
                <w:rStyle w:val="MTextChar"/>
                <w:rFonts w:eastAsia="Calibri"/>
              </w:rPr>
              <w:t>p</w:t>
            </w:r>
            <w:r w:rsidR="003653D8" w:rsidRPr="0083098D">
              <w:rPr>
                <w:rStyle w:val="MTextChar"/>
                <w:rFonts w:eastAsia="Calibri"/>
              </w:rPr>
              <w:t>rojections,</w:t>
            </w:r>
            <w:r w:rsidR="003653D8" w:rsidRPr="0083098D">
              <w:rPr>
                <w:rStyle w:val="MTextChar"/>
                <w:rFonts w:eastAsiaTheme="minorHAnsi"/>
              </w:rPr>
              <w:t xml:space="preserve"> </w:t>
            </w:r>
            <w:r w:rsidR="00722DB8">
              <w:rPr>
                <w:rStyle w:val="MTextChar"/>
                <w:rFonts w:eastAsia="Calibri"/>
              </w:rPr>
              <w:t xml:space="preserve"> (ST/ESA/SER.A/425), available at </w:t>
            </w:r>
            <w:hyperlink r:id="rId18" w:history="1">
              <w:r w:rsidR="00722DB8" w:rsidRPr="00722DB8">
                <w:rPr>
                  <w:rStyle w:val="Hyperlink"/>
                  <w:rFonts w:eastAsia="Calibri" w:cs="Times New Roman"/>
                  <w:sz w:val="21"/>
                  <w:szCs w:val="21"/>
                  <w:shd w:val="clear" w:color="auto" w:fill="FFFFFF"/>
                  <w:lang w:val="en-GB" w:eastAsia="en-GB"/>
                </w:rPr>
                <w:t>https://population.un.org/wpp/Publications/Files/WPP2019_Methodology.pdf</w:t>
              </w:r>
            </w:hyperlink>
            <w:r w:rsidR="00722DB8">
              <w:rPr>
                <w:rStyle w:val="MTextChar"/>
                <w:rFonts w:eastAsia="Calibri"/>
              </w:rPr>
              <w:t>.</w:t>
            </w:r>
          </w:p>
        </w:tc>
      </w:tr>
      <w:tr w:rsidR="007F2D9F" w:rsidRPr="00837EC7" w14:paraId="3D44243E"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B0ACEBB" w14:textId="7B4DC6FF" w:rsidR="008A5C9E" w:rsidRDefault="008A5C9E" w:rsidP="003653D8">
            <w:pPr>
              <w:pStyle w:val="MSubHeader"/>
              <w:rPr>
                <w:sz w:val="18"/>
                <w:szCs w:val="18"/>
              </w:rPr>
            </w:pPr>
            <w:r w:rsidRPr="00E91701">
              <w:rPr>
                <w:rFonts w:eastAsia="Calibri"/>
                <w:spacing w:val="-1"/>
              </w:rPr>
              <w:t>R</w:t>
            </w:r>
            <w:r w:rsidRPr="00E91701">
              <w:rPr>
                <w:rFonts w:eastAsia="Calibri"/>
                <w:spacing w:val="1"/>
              </w:rPr>
              <w:t>e</w:t>
            </w:r>
            <w:r w:rsidRPr="00E91701">
              <w:rPr>
                <w:rFonts w:eastAsia="Calibri"/>
                <w:spacing w:val="-1"/>
              </w:rPr>
              <w:t>gion</w:t>
            </w:r>
            <w:r w:rsidRPr="00E91701">
              <w:rPr>
                <w:rFonts w:eastAsia="Calibri"/>
              </w:rPr>
              <w:t>al</w:t>
            </w:r>
            <w:r w:rsidRPr="00E91701">
              <w:rPr>
                <w:rFonts w:ascii="Times New Roman" w:hAnsi="Times New Roman"/>
                <w:spacing w:val="6"/>
              </w:rPr>
              <w:t xml:space="preserve"> </w:t>
            </w:r>
            <w:r w:rsidRPr="00E91701">
              <w:rPr>
                <w:rFonts w:eastAsia="Calibri"/>
                <w:w w:val="102"/>
              </w:rPr>
              <w:t>a</w:t>
            </w:r>
            <w:r w:rsidRPr="00E91701">
              <w:rPr>
                <w:rFonts w:eastAsia="Calibri"/>
                <w:spacing w:val="-1"/>
                <w:w w:val="99"/>
              </w:rPr>
              <w:t>g</w:t>
            </w:r>
            <w:r w:rsidRPr="00E91701">
              <w:rPr>
                <w:rFonts w:eastAsia="Calibri"/>
                <w:spacing w:val="-3"/>
                <w:w w:val="99"/>
              </w:rPr>
              <w:t>g</w:t>
            </w:r>
            <w:r w:rsidRPr="00E91701">
              <w:rPr>
                <w:rFonts w:eastAsia="Calibri"/>
                <w:spacing w:val="1"/>
                <w:w w:val="101"/>
              </w:rPr>
              <w:t>r</w:t>
            </w:r>
            <w:r w:rsidRPr="00E91701">
              <w:rPr>
                <w:rFonts w:eastAsia="Calibri"/>
                <w:spacing w:val="1"/>
              </w:rPr>
              <w:t>e</w:t>
            </w:r>
            <w:r w:rsidRPr="00E91701">
              <w:rPr>
                <w:rFonts w:eastAsia="Calibri"/>
                <w:spacing w:val="-3"/>
                <w:w w:val="99"/>
              </w:rPr>
              <w:t>g</w:t>
            </w:r>
            <w:r w:rsidRPr="00E91701">
              <w:rPr>
                <w:rFonts w:eastAsia="Calibri"/>
                <w:w w:val="102"/>
              </w:rPr>
              <w:t>a</w:t>
            </w:r>
            <w:r w:rsidRPr="00E91701">
              <w:rPr>
                <w:rFonts w:eastAsia="Calibri"/>
                <w:spacing w:val="-2"/>
                <w:w w:val="102"/>
              </w:rPr>
              <w:t>t</w:t>
            </w:r>
            <w:r w:rsidRPr="00E91701">
              <w:rPr>
                <w:rFonts w:eastAsia="Calibri"/>
                <w:spacing w:val="1"/>
              </w:rPr>
              <w:t>e</w:t>
            </w:r>
            <w:r w:rsidRPr="00E91701">
              <w:rPr>
                <w:rFonts w:eastAsia="Calibri"/>
                <w:w w:val="101"/>
              </w:rPr>
              <w:t>s</w:t>
            </w:r>
            <w:r w:rsidRPr="00E91701">
              <w:rPr>
                <w:rFonts w:eastAsia="Calibri"/>
                <w:w w:val="102"/>
              </w:rPr>
              <w:t>:</w:t>
            </w:r>
          </w:p>
          <w:p w14:paraId="78A9C594" w14:textId="596BCADF" w:rsidR="008A5C9E" w:rsidRDefault="008A5C9E" w:rsidP="003653D8">
            <w:pPr>
              <w:pStyle w:val="MText"/>
              <w:rPr>
                <w:rFonts w:eastAsia="Calibri"/>
              </w:rPr>
            </w:pPr>
            <w:r>
              <w:rPr>
                <w:rFonts w:eastAsia="Calibri"/>
                <w:spacing w:val="-1"/>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a</w:t>
            </w:r>
            <w:r>
              <w:rPr>
                <w:rFonts w:eastAsia="Calibri"/>
                <w:spacing w:val="1"/>
              </w:rPr>
              <w:t>do</w:t>
            </w:r>
            <w:r>
              <w:rPr>
                <w:rFonts w:eastAsia="Calibri"/>
              </w:rPr>
              <w:t>le</w:t>
            </w:r>
            <w:r>
              <w:rPr>
                <w:rFonts w:eastAsia="Calibri"/>
                <w:spacing w:val="-1"/>
              </w:rPr>
              <w:t>s</w:t>
            </w:r>
            <w:r>
              <w:rPr>
                <w:rFonts w:eastAsia="Calibri"/>
                <w:spacing w:val="-2"/>
              </w:rPr>
              <w:t>c</w:t>
            </w:r>
            <w:r>
              <w:rPr>
                <w:rFonts w:eastAsia="Calibri"/>
                <w:spacing w:val="-3"/>
              </w:rPr>
              <w:t>e</w:t>
            </w:r>
            <w:r>
              <w:rPr>
                <w:rFonts w:eastAsia="Calibri"/>
                <w:spacing w:val="1"/>
              </w:rPr>
              <w:t>n</w:t>
            </w:r>
            <w:r>
              <w:rPr>
                <w:rFonts w:eastAsia="Calibri"/>
              </w:rPr>
              <w:t>t</w:t>
            </w:r>
            <w:r>
              <w:rPr>
                <w:rFonts w:ascii="Times New Roman" w:hAnsi="Times New Roman"/>
                <w:spacing w:val="-15"/>
              </w:rPr>
              <w:t xml:space="preserve"> </w:t>
            </w:r>
            <w:r>
              <w:rPr>
                <w:rFonts w:eastAsia="Calibri"/>
                <w:spacing w:val="1"/>
              </w:rPr>
              <w:t>b</w:t>
            </w:r>
            <w:r>
              <w:rPr>
                <w:rFonts w:eastAsia="Calibri"/>
                <w:spacing w:val="-2"/>
              </w:rPr>
              <w:t>i</w:t>
            </w:r>
            <w:r>
              <w:rPr>
                <w:rFonts w:eastAsia="Calibri"/>
              </w:rPr>
              <w:t>r</w:t>
            </w:r>
            <w:r>
              <w:rPr>
                <w:rFonts w:eastAsia="Calibri"/>
                <w:spacing w:val="-2"/>
              </w:rPr>
              <w:t>t</w:t>
            </w:r>
            <w:r>
              <w:rPr>
                <w:rFonts w:eastAsia="Calibri"/>
              </w:rPr>
              <w:t>h</w:t>
            </w:r>
            <w:r>
              <w:rPr>
                <w:rFonts w:ascii="Times New Roman" w:hAnsi="Times New Roman"/>
                <w:spacing w:val="-7"/>
              </w:rPr>
              <w:t xml:space="preserve"> </w:t>
            </w:r>
            <w:r>
              <w:rPr>
                <w:rFonts w:eastAsia="Calibri"/>
                <w:spacing w:val="-2"/>
              </w:rPr>
              <w:t>r</w:t>
            </w:r>
            <w:r>
              <w:rPr>
                <w:rFonts w:eastAsia="Calibri"/>
                <w:spacing w:val="1"/>
              </w:rPr>
              <w:t>a</w:t>
            </w:r>
            <w:r>
              <w:rPr>
                <w:rFonts w:eastAsia="Calibri"/>
                <w:spacing w:val="-2"/>
              </w:rPr>
              <w:t>t</w:t>
            </w:r>
            <w:r>
              <w:rPr>
                <w:rFonts w:eastAsia="Calibri"/>
              </w:rPr>
              <w:t>es</w:t>
            </w:r>
            <w:r>
              <w:rPr>
                <w:rFonts w:ascii="Times New Roman" w:hAnsi="Times New Roman"/>
                <w:spacing w:val="-9"/>
              </w:rPr>
              <w:t xml:space="preserve"> </w:t>
            </w:r>
            <w:r>
              <w:rPr>
                <w:rFonts w:eastAsia="Calibri"/>
                <w:spacing w:val="-2"/>
              </w:rPr>
              <w:t>r</w:t>
            </w:r>
            <w:r>
              <w:rPr>
                <w:rFonts w:eastAsia="Calibri"/>
                <w:spacing w:val="2"/>
              </w:rPr>
              <w:t>e</w:t>
            </w:r>
            <w:r>
              <w:rPr>
                <w:rFonts w:eastAsia="Calibri"/>
                <w:spacing w:val="-1"/>
              </w:rPr>
              <w:t>po</w:t>
            </w:r>
            <w:r>
              <w:rPr>
                <w:rFonts w:eastAsia="Calibri"/>
                <w:spacing w:val="-2"/>
              </w:rPr>
              <w:t>r</w:t>
            </w:r>
            <w:r>
              <w:rPr>
                <w:rFonts w:eastAsia="Calibri"/>
                <w:spacing w:val="1"/>
              </w:rPr>
              <w:t>t</w:t>
            </w:r>
            <w:r>
              <w:rPr>
                <w:rFonts w:eastAsia="Calibri"/>
              </w:rPr>
              <w:t>ed</w:t>
            </w:r>
            <w:r>
              <w:rPr>
                <w:rFonts w:ascii="Times New Roman" w:hAnsi="Times New Roman"/>
                <w:spacing w:val="-13"/>
              </w:rPr>
              <w:t xml:space="preserve"> </w:t>
            </w:r>
            <w:r>
              <w:rPr>
                <w:rFonts w:eastAsia="Calibri"/>
                <w:spacing w:val="-1"/>
              </w:rPr>
              <w:t>f</w:t>
            </w:r>
            <w:r>
              <w:rPr>
                <w:rFonts w:eastAsia="Calibri"/>
                <w:spacing w:val="1"/>
              </w:rPr>
              <w:t>o</w:t>
            </w:r>
            <w:r>
              <w:rPr>
                <w:rFonts w:eastAsia="Calibri"/>
              </w:rPr>
              <w:t>r</w:t>
            </w:r>
            <w:r>
              <w:rPr>
                <w:rFonts w:ascii="Times New Roman" w:hAnsi="Times New Roman"/>
                <w:spacing w:val="-8"/>
              </w:rPr>
              <w:t xml:space="preserve"> </w:t>
            </w:r>
            <w:r>
              <w:rPr>
                <w:rFonts w:eastAsia="Calibri"/>
              </w:rPr>
              <w:t>g</w:t>
            </w:r>
            <w:r>
              <w:rPr>
                <w:rFonts w:eastAsia="Calibri"/>
                <w:spacing w:val="-2"/>
              </w:rPr>
              <w:t>l</w:t>
            </w:r>
            <w:r>
              <w:rPr>
                <w:rFonts w:eastAsia="Calibri"/>
                <w:spacing w:val="-1"/>
              </w:rPr>
              <w:t>ob</w:t>
            </w:r>
            <w:r>
              <w:rPr>
                <w:rFonts w:eastAsia="Calibri"/>
                <w:spacing w:val="3"/>
              </w:rPr>
              <w:t>a</w:t>
            </w:r>
            <w:r>
              <w:rPr>
                <w:rFonts w:eastAsia="Calibri"/>
              </w:rPr>
              <w:t>l</w:t>
            </w:r>
            <w:r>
              <w:rPr>
                <w:rFonts w:ascii="Times New Roman" w:hAnsi="Times New Roman"/>
                <w:spacing w:val="-14"/>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rPr>
              <w:t>r</w:t>
            </w:r>
            <w:r>
              <w:rPr>
                <w:rFonts w:eastAsia="Calibri"/>
                <w:spacing w:val="2"/>
              </w:rPr>
              <w:t>e</w:t>
            </w:r>
            <w:r>
              <w:rPr>
                <w:rFonts w:eastAsia="Calibri"/>
                <w:spacing w:val="-2"/>
              </w:rPr>
              <w:t>gi</w:t>
            </w:r>
            <w:r>
              <w:rPr>
                <w:rFonts w:eastAsia="Calibri"/>
                <w:spacing w:val="-1"/>
              </w:rPr>
              <w:t>o</w:t>
            </w:r>
            <w:r>
              <w:rPr>
                <w:rFonts w:eastAsia="Calibri"/>
                <w:spacing w:val="1"/>
              </w:rPr>
              <w:t>na</w:t>
            </w:r>
            <w:r>
              <w:rPr>
                <w:rFonts w:eastAsia="Calibri"/>
              </w:rPr>
              <w:t>l</w:t>
            </w:r>
            <w:r>
              <w:rPr>
                <w:rFonts w:ascii="Times New Roman" w:hAnsi="Times New Roman"/>
                <w:spacing w:val="-14"/>
              </w:rPr>
              <w:t xml:space="preserve"> </w:t>
            </w:r>
            <w:r>
              <w:rPr>
                <w:rFonts w:eastAsia="Calibri"/>
                <w:spacing w:val="1"/>
              </w:rPr>
              <w:t>a</w:t>
            </w:r>
            <w:r>
              <w:rPr>
                <w:rFonts w:eastAsia="Calibri"/>
              </w:rPr>
              <w:t>g</w:t>
            </w:r>
            <w:r>
              <w:rPr>
                <w:rFonts w:eastAsia="Calibri"/>
                <w:spacing w:val="-2"/>
              </w:rPr>
              <w:t>gr</w:t>
            </w:r>
            <w:r>
              <w:rPr>
                <w:rFonts w:eastAsia="Calibri"/>
                <w:spacing w:val="2"/>
              </w:rPr>
              <w:t>e</w:t>
            </w:r>
            <w:r>
              <w:rPr>
                <w:rFonts w:eastAsia="Calibri"/>
                <w:spacing w:val="-5"/>
              </w:rPr>
              <w:t>g</w:t>
            </w:r>
            <w:r>
              <w:rPr>
                <w:rFonts w:eastAsia="Calibri"/>
                <w:spacing w:val="3"/>
              </w:rPr>
              <w:t>a</w:t>
            </w:r>
            <w:r>
              <w:rPr>
                <w:rFonts w:eastAsia="Calibri"/>
                <w:spacing w:val="-2"/>
              </w:rPr>
              <w:t>t</w:t>
            </w:r>
            <w:r>
              <w:rPr>
                <w:rFonts w:eastAsia="Calibri"/>
              </w:rPr>
              <w:t>es</w:t>
            </w:r>
            <w:r>
              <w:rPr>
                <w:rFonts w:ascii="Times New Roman" w:hAnsi="Times New Roman"/>
                <w:spacing w:val="-17"/>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b</w:t>
            </w:r>
            <w:r>
              <w:rPr>
                <w:rFonts w:eastAsia="Calibri"/>
                <w:spacing w:val="3"/>
              </w:rPr>
              <w:t>a</w:t>
            </w:r>
            <w:r>
              <w:rPr>
                <w:rFonts w:eastAsia="Calibri"/>
                <w:spacing w:val="-3"/>
              </w:rPr>
              <w:t>se</w:t>
            </w:r>
            <w:r>
              <w:rPr>
                <w:rFonts w:eastAsia="Calibri"/>
              </w:rPr>
              <w:t>d</w:t>
            </w:r>
            <w:r>
              <w:rPr>
                <w:rFonts w:ascii="Times New Roman" w:hAnsi="Times New Roman"/>
                <w:spacing w:val="-11"/>
              </w:rPr>
              <w:t xml:space="preserve"> </w:t>
            </w:r>
            <w:r>
              <w:rPr>
                <w:rFonts w:eastAsia="Calibri"/>
                <w:spacing w:val="-1"/>
              </w:rPr>
              <w:t>o</w:t>
            </w:r>
            <w:r>
              <w:rPr>
                <w:rFonts w:eastAsia="Calibri"/>
              </w:rPr>
              <w:t>n</w:t>
            </w:r>
            <w:r>
              <w:rPr>
                <w:rFonts w:ascii="Times New Roman" w:hAnsi="Times New Roman"/>
                <w:spacing w:val="-8"/>
              </w:rPr>
              <w:t xml:space="preserve"> </w:t>
            </w:r>
            <w:r>
              <w:rPr>
                <w:rFonts w:eastAsia="Calibri"/>
                <w:spacing w:val="1"/>
              </w:rPr>
              <w:t>th</w:t>
            </w:r>
            <w:r>
              <w:rPr>
                <w:rFonts w:eastAsia="Calibri"/>
              </w:rPr>
              <w:t>e</w:t>
            </w:r>
            <w:r>
              <w:rPr>
                <w:rFonts w:ascii="Times New Roman" w:hAnsi="Times New Roman"/>
                <w:spacing w:val="-10"/>
              </w:rPr>
              <w:t xml:space="preserve"> </w:t>
            </w:r>
            <w:r>
              <w:rPr>
                <w:rFonts w:eastAsia="Calibri"/>
                <w:spacing w:val="1"/>
              </w:rPr>
              <w:t>a</w:t>
            </w:r>
            <w:r>
              <w:rPr>
                <w:rFonts w:eastAsia="Calibri"/>
                <w:spacing w:val="-1"/>
              </w:rPr>
              <w:t>v</w:t>
            </w:r>
            <w:r>
              <w:rPr>
                <w:rFonts w:eastAsia="Calibri"/>
              </w:rPr>
              <w:t>e</w:t>
            </w:r>
            <w:r>
              <w:rPr>
                <w:rFonts w:eastAsia="Calibri"/>
                <w:spacing w:val="-2"/>
              </w:rPr>
              <w:t>r</w:t>
            </w:r>
            <w:r>
              <w:rPr>
                <w:rFonts w:eastAsia="Calibri"/>
                <w:spacing w:val="1"/>
              </w:rPr>
              <w:t>a</w:t>
            </w:r>
            <w:r>
              <w:rPr>
                <w:rFonts w:eastAsia="Calibri"/>
              </w:rPr>
              <w:t>ge</w:t>
            </w:r>
            <w:r>
              <w:rPr>
                <w:rFonts w:ascii="Times New Roman" w:hAnsi="Times New Roman"/>
                <w:spacing w:val="-13"/>
              </w:rPr>
              <w:t xml:space="preserve"> </w:t>
            </w:r>
            <w:r>
              <w:rPr>
                <w:rFonts w:eastAsia="Calibri"/>
                <w:spacing w:val="-1"/>
              </w:rPr>
              <w:t>o</w:t>
            </w:r>
            <w:r>
              <w:rPr>
                <w:rFonts w:eastAsia="Calibri"/>
              </w:rPr>
              <w:t>f</w:t>
            </w:r>
            <w:r>
              <w:rPr>
                <w:rFonts w:ascii="Times New Roman" w:hAnsi="Times New Roman"/>
              </w:rPr>
              <w:t xml:space="preserve"> </w:t>
            </w:r>
            <w:r>
              <w:rPr>
                <w:rFonts w:eastAsia="Calibri"/>
              </w:rPr>
              <w:t>e</w:t>
            </w:r>
            <w:r>
              <w:rPr>
                <w:rFonts w:eastAsia="Calibri"/>
                <w:spacing w:val="-1"/>
              </w:rPr>
              <w:t>s</w:t>
            </w:r>
            <w:r>
              <w:rPr>
                <w:rFonts w:eastAsia="Calibri"/>
                <w:spacing w:val="3"/>
              </w:rPr>
              <w:t>t</w:t>
            </w:r>
            <w:r>
              <w:rPr>
                <w:rFonts w:eastAsia="Calibri"/>
                <w:spacing w:val="-2"/>
              </w:rPr>
              <w:t>i</w:t>
            </w:r>
            <w:r>
              <w:rPr>
                <w:rFonts w:eastAsia="Calibri"/>
                <w:spacing w:val="-3"/>
              </w:rPr>
              <w:t>m</w:t>
            </w:r>
            <w:r>
              <w:rPr>
                <w:rFonts w:eastAsia="Calibri"/>
                <w:spacing w:val="1"/>
              </w:rPr>
              <w:t>at</w:t>
            </w:r>
            <w:r>
              <w:rPr>
                <w:rFonts w:eastAsia="Calibri"/>
                <w:spacing w:val="-3"/>
              </w:rPr>
              <w:t>e</w:t>
            </w:r>
            <w:r>
              <w:rPr>
                <w:rFonts w:eastAsia="Calibri"/>
              </w:rPr>
              <w:t>d</w:t>
            </w:r>
            <w:r>
              <w:rPr>
                <w:rFonts w:ascii="Times New Roman" w:hAnsi="Times New Roman"/>
                <w:spacing w:val="-14"/>
              </w:rPr>
              <w:t xml:space="preserve"> </w:t>
            </w:r>
            <w:r>
              <w:rPr>
                <w:rFonts w:eastAsia="Calibri"/>
                <w:spacing w:val="1"/>
              </w:rPr>
              <w:t>a</w:t>
            </w:r>
            <w:r>
              <w:rPr>
                <w:rFonts w:eastAsia="Calibri"/>
                <w:spacing w:val="-1"/>
              </w:rPr>
              <w:t>d</w:t>
            </w:r>
            <w:r>
              <w:rPr>
                <w:rFonts w:eastAsia="Calibri"/>
                <w:spacing w:val="1"/>
              </w:rPr>
              <w:t>o</w:t>
            </w:r>
            <w:r>
              <w:rPr>
                <w:rFonts w:eastAsia="Calibri"/>
                <w:spacing w:val="-2"/>
              </w:rPr>
              <w:t>l</w:t>
            </w:r>
            <w:r>
              <w:rPr>
                <w:rFonts w:eastAsia="Calibri"/>
              </w:rPr>
              <w:t>e</w:t>
            </w:r>
            <w:r>
              <w:rPr>
                <w:rFonts w:eastAsia="Calibri"/>
                <w:spacing w:val="-1"/>
              </w:rPr>
              <w:t>s</w:t>
            </w:r>
            <w:r>
              <w:rPr>
                <w:rFonts w:eastAsia="Calibri"/>
              </w:rPr>
              <w:t>ce</w:t>
            </w:r>
            <w:r>
              <w:rPr>
                <w:rFonts w:eastAsia="Calibri"/>
                <w:spacing w:val="-1"/>
              </w:rPr>
              <w:t>n</w:t>
            </w:r>
            <w:r>
              <w:rPr>
                <w:rFonts w:eastAsia="Calibri"/>
              </w:rPr>
              <w:t>t</w:t>
            </w:r>
            <w:r>
              <w:rPr>
                <w:rFonts w:ascii="Times New Roman" w:hAnsi="Times New Roman"/>
                <w:spacing w:val="-15"/>
              </w:rPr>
              <w:t xml:space="preserve"> </w:t>
            </w:r>
            <w:r>
              <w:rPr>
                <w:rFonts w:eastAsia="Calibri"/>
                <w:spacing w:val="1"/>
              </w:rPr>
              <w:t>b</w:t>
            </w:r>
            <w:r>
              <w:rPr>
                <w:rFonts w:eastAsia="Calibri"/>
              </w:rPr>
              <w:t>i</w:t>
            </w:r>
            <w:r>
              <w:rPr>
                <w:rFonts w:eastAsia="Calibri"/>
                <w:spacing w:val="-2"/>
              </w:rPr>
              <w:t>rt</w:t>
            </w:r>
            <w:r>
              <w:rPr>
                <w:rFonts w:eastAsia="Calibri"/>
              </w:rPr>
              <w:t>h</w:t>
            </w:r>
            <w:r>
              <w:rPr>
                <w:rFonts w:ascii="Times New Roman" w:hAnsi="Times New Roman"/>
                <w:spacing w:val="-10"/>
              </w:rPr>
              <w:t xml:space="preserve"> </w:t>
            </w:r>
            <w:r>
              <w:rPr>
                <w:rFonts w:eastAsia="Calibri"/>
              </w:rPr>
              <w:t>r</w:t>
            </w:r>
            <w:r>
              <w:rPr>
                <w:rFonts w:eastAsia="Calibri"/>
                <w:spacing w:val="-1"/>
              </w:rPr>
              <w:t>a</w:t>
            </w:r>
            <w:r>
              <w:rPr>
                <w:rFonts w:eastAsia="Calibri"/>
                <w:spacing w:val="1"/>
              </w:rPr>
              <w:t>t</w:t>
            </w:r>
            <w:r>
              <w:rPr>
                <w:rFonts w:eastAsia="Calibri"/>
                <w:spacing w:val="2"/>
              </w:rPr>
              <w:t>e</w:t>
            </w:r>
            <w:r>
              <w:rPr>
                <w:rFonts w:eastAsia="Calibri"/>
              </w:rPr>
              <w:t>s</w:t>
            </w:r>
            <w:r>
              <w:rPr>
                <w:rFonts w:ascii="Times New Roman" w:hAnsi="Times New Roman"/>
                <w:spacing w:val="-14"/>
              </w:rPr>
              <w:t xml:space="preserve"> </w:t>
            </w:r>
            <w:r>
              <w:rPr>
                <w:rFonts w:eastAsia="Calibri"/>
                <w:spacing w:val="2"/>
              </w:rPr>
              <w:t>f</w:t>
            </w:r>
            <w:r>
              <w:rPr>
                <w:rFonts w:eastAsia="Calibri"/>
                <w:spacing w:val="-1"/>
              </w:rPr>
              <w:t>o</w:t>
            </w:r>
            <w:r>
              <w:rPr>
                <w:rFonts w:eastAsia="Calibri"/>
              </w:rPr>
              <w:t>r</w:t>
            </w:r>
            <w:r>
              <w:rPr>
                <w:rFonts w:ascii="Times New Roman" w:hAnsi="Times New Roman"/>
                <w:spacing w:val="-8"/>
              </w:rPr>
              <w:t xml:space="preserve"> </w:t>
            </w:r>
            <w:r>
              <w:rPr>
                <w:rFonts w:eastAsia="Calibri"/>
                <w:spacing w:val="1"/>
              </w:rPr>
              <w:t>t</w:t>
            </w:r>
            <w:r>
              <w:rPr>
                <w:rFonts w:eastAsia="Calibri"/>
              </w:rPr>
              <w:t>w</w:t>
            </w:r>
            <w:r>
              <w:rPr>
                <w:rFonts w:eastAsia="Calibri"/>
                <w:spacing w:val="1"/>
              </w:rPr>
              <w:t>o</w:t>
            </w:r>
            <w:r>
              <w:rPr>
                <w:rFonts w:ascii="Times New Roman" w:hAnsi="Times New Roman"/>
                <w:spacing w:val="-10"/>
              </w:rPr>
              <w:t xml:space="preserve"> </w:t>
            </w:r>
            <w:r>
              <w:rPr>
                <w:rFonts w:eastAsia="Calibri"/>
                <w:spacing w:val="-2"/>
              </w:rPr>
              <w:t>c</w:t>
            </w:r>
            <w:r>
              <w:rPr>
                <w:rFonts w:eastAsia="Calibri"/>
                <w:spacing w:val="-1"/>
              </w:rPr>
              <w:t>o</w:t>
            </w:r>
            <w:r>
              <w:rPr>
                <w:rFonts w:eastAsia="Calibri"/>
                <w:spacing w:val="1"/>
              </w:rPr>
              <w:t>nt</w:t>
            </w:r>
            <w:r>
              <w:rPr>
                <w:rFonts w:eastAsia="Calibri"/>
              </w:rPr>
              <w:t>i</w:t>
            </w:r>
            <w:r>
              <w:rPr>
                <w:rFonts w:eastAsia="Calibri"/>
                <w:spacing w:val="-5"/>
              </w:rPr>
              <w:t>g</w:t>
            </w:r>
            <w:r>
              <w:rPr>
                <w:rFonts w:eastAsia="Calibri"/>
                <w:spacing w:val="-1"/>
              </w:rPr>
              <w:t>u</w:t>
            </w:r>
            <w:r>
              <w:rPr>
                <w:rFonts w:eastAsia="Calibri"/>
                <w:spacing w:val="1"/>
              </w:rPr>
              <w:t>ou</w:t>
            </w:r>
            <w:r>
              <w:rPr>
                <w:rFonts w:eastAsia="Calibri"/>
              </w:rPr>
              <w:t>s</w:t>
            </w:r>
            <w:r>
              <w:rPr>
                <w:rFonts w:ascii="Times New Roman" w:hAnsi="Times New Roman"/>
                <w:spacing w:val="-14"/>
              </w:rPr>
              <w:t xml:space="preserve"> </w:t>
            </w:r>
            <w:r>
              <w:rPr>
                <w:rFonts w:eastAsia="Calibri"/>
                <w:spacing w:val="-1"/>
              </w:rPr>
              <w:t>f</w:t>
            </w:r>
            <w:r>
              <w:rPr>
                <w:rFonts w:eastAsia="Calibri"/>
              </w:rPr>
              <w:t>i</w:t>
            </w:r>
            <w:r>
              <w:rPr>
                <w:rFonts w:eastAsia="Calibri"/>
                <w:spacing w:val="-3"/>
              </w:rPr>
              <w:t>v</w:t>
            </w:r>
            <w:r>
              <w:rPr>
                <w:rFonts w:eastAsia="Calibri"/>
              </w:rPr>
              <w:t>e</w:t>
            </w:r>
            <w:r>
              <w:rPr>
                <w:rFonts w:eastAsia="Calibri"/>
                <w:spacing w:val="-1"/>
              </w:rPr>
              <w:t>-</w:t>
            </w:r>
            <w:r>
              <w:rPr>
                <w:rFonts w:eastAsia="Calibri"/>
                <w:spacing w:val="1"/>
              </w:rPr>
              <w:t>y</w:t>
            </w:r>
            <w:r>
              <w:rPr>
                <w:rFonts w:eastAsia="Calibri"/>
                <w:spacing w:val="-3"/>
              </w:rPr>
              <w:t>e</w:t>
            </w:r>
            <w:r>
              <w:rPr>
                <w:rFonts w:eastAsia="Calibri"/>
                <w:spacing w:val="1"/>
              </w:rPr>
              <w:t>a</w:t>
            </w:r>
            <w:r>
              <w:rPr>
                <w:rFonts w:eastAsia="Calibri"/>
              </w:rPr>
              <w:t>r</w:t>
            </w:r>
            <w:r>
              <w:rPr>
                <w:rFonts w:ascii="Times New Roman" w:hAnsi="Times New Roman"/>
                <w:spacing w:val="-13"/>
              </w:rPr>
              <w:t xml:space="preserve"> </w:t>
            </w:r>
            <w:r>
              <w:rPr>
                <w:rFonts w:eastAsia="Calibri"/>
                <w:spacing w:val="1"/>
              </w:rPr>
              <w:t>p</w:t>
            </w:r>
            <w:r>
              <w:rPr>
                <w:rFonts w:eastAsia="Calibri"/>
                <w:spacing w:val="-3"/>
              </w:rPr>
              <w:t>e</w:t>
            </w:r>
            <w:r>
              <w:rPr>
                <w:rFonts w:eastAsia="Calibri"/>
              </w:rPr>
              <w:t>r</w:t>
            </w:r>
            <w:r>
              <w:rPr>
                <w:rFonts w:eastAsia="Calibri"/>
                <w:spacing w:val="-2"/>
              </w:rPr>
              <w:t>i</w:t>
            </w:r>
            <w:r>
              <w:rPr>
                <w:rFonts w:eastAsia="Calibri"/>
                <w:spacing w:val="1"/>
              </w:rPr>
              <w:t>od</w:t>
            </w:r>
            <w:r>
              <w:rPr>
                <w:rFonts w:eastAsia="Calibri"/>
              </w:rPr>
              <w:t>s</w:t>
            </w:r>
            <w:r>
              <w:rPr>
                <w:rFonts w:ascii="Times New Roman" w:hAnsi="Times New Roman"/>
                <w:spacing w:val="-14"/>
              </w:rPr>
              <w:t xml:space="preserve"> </w:t>
            </w:r>
            <w:r>
              <w:rPr>
                <w:rFonts w:eastAsia="Calibri"/>
              </w:rPr>
              <w:t>(e.g</w:t>
            </w:r>
            <w:r>
              <w:rPr>
                <w:rFonts w:eastAsia="Calibri"/>
                <w:spacing w:val="-2"/>
              </w:rPr>
              <w:t>.</w:t>
            </w:r>
            <w:r>
              <w:rPr>
                <w:rFonts w:eastAsia="Calibri"/>
              </w:rPr>
              <w:t>,</w:t>
            </w:r>
            <w:r>
              <w:rPr>
                <w:rFonts w:ascii="Times New Roman" w:hAnsi="Times New Roman"/>
                <w:spacing w:val="-8"/>
              </w:rPr>
              <w:t xml:space="preserve"> </w:t>
            </w:r>
            <w:r>
              <w:rPr>
                <w:rFonts w:eastAsia="Calibri"/>
                <w:spacing w:val="-2"/>
              </w:rPr>
              <w:t>20</w:t>
            </w:r>
            <w:r>
              <w:rPr>
                <w:rFonts w:eastAsia="Calibri"/>
                <w:spacing w:val="3"/>
              </w:rPr>
              <w:t>1</w:t>
            </w:r>
            <w:r w:rsidR="00722DB8">
              <w:rPr>
                <w:rFonts w:eastAsia="Calibri"/>
              </w:rPr>
              <w:t>5</w:t>
            </w:r>
            <w:r>
              <w:rPr>
                <w:rFonts w:eastAsia="Calibri"/>
                <w:spacing w:val="-3"/>
              </w:rPr>
              <w:t>-</w:t>
            </w:r>
            <w:r>
              <w:rPr>
                <w:rFonts w:eastAsia="Calibri"/>
              </w:rPr>
              <w:t>20</w:t>
            </w:r>
            <w:r w:rsidR="00722DB8">
              <w:rPr>
                <w:rFonts w:eastAsia="Calibri"/>
              </w:rPr>
              <w:t>20</w:t>
            </w:r>
            <w:r>
              <w:rPr>
                <w:rFonts w:ascii="Times New Roman" w:hAnsi="Times New Roman"/>
                <w:spacing w:val="-13"/>
              </w:rPr>
              <w:t xml:space="preserve"> </w:t>
            </w:r>
            <w:r>
              <w:rPr>
                <w:rFonts w:eastAsia="Calibri"/>
                <w:spacing w:val="-1"/>
              </w:rPr>
              <w:t>an</w:t>
            </w:r>
            <w:r>
              <w:rPr>
                <w:rFonts w:eastAsia="Calibri"/>
              </w:rPr>
              <w:t>d</w:t>
            </w:r>
            <w:r>
              <w:rPr>
                <w:rFonts w:ascii="Times New Roman" w:hAnsi="Times New Roman"/>
                <w:spacing w:val="-9"/>
              </w:rPr>
              <w:t xml:space="preserve"> </w:t>
            </w:r>
            <w:r>
              <w:rPr>
                <w:rFonts w:eastAsia="Calibri"/>
              </w:rPr>
              <w:t>20</w:t>
            </w:r>
            <w:r w:rsidR="00722DB8">
              <w:rPr>
                <w:rFonts w:eastAsia="Calibri"/>
                <w:spacing w:val="3"/>
              </w:rPr>
              <w:t>20</w:t>
            </w:r>
            <w:r>
              <w:rPr>
                <w:rFonts w:eastAsia="Calibri"/>
                <w:spacing w:val="-3"/>
              </w:rPr>
              <w:t>-</w:t>
            </w:r>
            <w:r>
              <w:rPr>
                <w:rFonts w:eastAsia="Calibri"/>
              </w:rPr>
              <w:t>20</w:t>
            </w:r>
            <w:r>
              <w:rPr>
                <w:rFonts w:eastAsia="Calibri"/>
                <w:spacing w:val="-2"/>
              </w:rPr>
              <w:t>2</w:t>
            </w:r>
            <w:r w:rsidR="00722DB8">
              <w:rPr>
                <w:rFonts w:eastAsia="Calibri"/>
              </w:rPr>
              <w:t>5</w:t>
            </w:r>
            <w:r>
              <w:rPr>
                <w:rFonts w:ascii="Times New Roman" w:hAnsi="Times New Roman"/>
              </w:rPr>
              <w:t xml:space="preserve"> </w:t>
            </w:r>
            <w:r>
              <w:rPr>
                <w:rFonts w:eastAsia="Calibri"/>
                <w:spacing w:val="-1"/>
              </w:rPr>
              <w:t>f</w:t>
            </w:r>
            <w:r>
              <w:rPr>
                <w:rFonts w:eastAsia="Calibri"/>
                <w:spacing w:val="1"/>
              </w:rPr>
              <w:t>o</w:t>
            </w:r>
            <w:r>
              <w:rPr>
                <w:rFonts w:eastAsia="Calibri"/>
              </w:rPr>
              <w:t>r</w:t>
            </w:r>
            <w:r>
              <w:rPr>
                <w:rFonts w:ascii="Times New Roman" w:hAnsi="Times New Roman"/>
                <w:spacing w:val="-6"/>
              </w:rPr>
              <w:t xml:space="preserve"> </w:t>
            </w:r>
            <w:r>
              <w:rPr>
                <w:rFonts w:eastAsia="Calibri"/>
                <w:spacing w:val="-3"/>
              </w:rPr>
              <w:t>y</w:t>
            </w:r>
            <w:r>
              <w:rPr>
                <w:rFonts w:eastAsia="Calibri"/>
              </w:rPr>
              <w:t>e</w:t>
            </w:r>
            <w:r>
              <w:rPr>
                <w:rFonts w:eastAsia="Calibri"/>
                <w:spacing w:val="1"/>
              </w:rPr>
              <w:t>a</w:t>
            </w:r>
            <w:r>
              <w:rPr>
                <w:rFonts w:eastAsia="Calibri"/>
              </w:rPr>
              <w:t>r</w:t>
            </w:r>
            <w:r>
              <w:rPr>
                <w:rFonts w:ascii="Times New Roman" w:hAnsi="Times New Roman"/>
                <w:spacing w:val="-10"/>
              </w:rPr>
              <w:t xml:space="preserve"> </w:t>
            </w:r>
            <w:r>
              <w:rPr>
                <w:rFonts w:eastAsia="Calibri"/>
                <w:spacing w:val="-2"/>
              </w:rPr>
              <w:t>2</w:t>
            </w:r>
            <w:r>
              <w:rPr>
                <w:rFonts w:eastAsia="Calibri"/>
                <w:spacing w:val="3"/>
              </w:rPr>
              <w:t>0</w:t>
            </w:r>
            <w:r w:rsidR="00722DB8">
              <w:rPr>
                <w:rFonts w:eastAsia="Calibri"/>
                <w:spacing w:val="-2"/>
              </w:rPr>
              <w:t>20</w:t>
            </w:r>
            <w:r>
              <w:rPr>
                <w:rFonts w:eastAsia="Calibri"/>
              </w:rPr>
              <w:t>)</w:t>
            </w:r>
            <w:r>
              <w:rPr>
                <w:rFonts w:ascii="Times New Roman" w:hAnsi="Times New Roman"/>
                <w:spacing w:val="-10"/>
              </w:rPr>
              <w:t xml:space="preserve"> </w:t>
            </w:r>
            <w:r>
              <w:rPr>
                <w:rFonts w:eastAsia="Calibri"/>
                <w:spacing w:val="-1"/>
              </w:rPr>
              <w:t>pu</w:t>
            </w:r>
            <w:r>
              <w:rPr>
                <w:rFonts w:eastAsia="Calibri"/>
                <w:spacing w:val="1"/>
              </w:rPr>
              <w:t>b</w:t>
            </w:r>
            <w:r>
              <w:rPr>
                <w:rFonts w:eastAsia="Calibri"/>
              </w:rPr>
              <w:t>li</w:t>
            </w:r>
            <w:r>
              <w:rPr>
                <w:rFonts w:eastAsia="Calibri"/>
                <w:spacing w:val="-1"/>
              </w:rPr>
              <w:t>sh</w:t>
            </w:r>
            <w:r>
              <w:rPr>
                <w:rFonts w:eastAsia="Calibri"/>
              </w:rPr>
              <w:t>ed</w:t>
            </w:r>
            <w:r>
              <w:rPr>
                <w:rFonts w:ascii="Times New Roman" w:hAnsi="Times New Roman"/>
                <w:spacing w:val="-11"/>
              </w:rPr>
              <w:t xml:space="preserve"> </w:t>
            </w:r>
            <w:r>
              <w:rPr>
                <w:rFonts w:eastAsia="Calibri"/>
                <w:spacing w:val="-5"/>
              </w:rPr>
              <w:t>i</w:t>
            </w:r>
            <w:r>
              <w:rPr>
                <w:rFonts w:eastAsia="Calibri"/>
              </w:rPr>
              <w:t>n</w:t>
            </w:r>
            <w:r>
              <w:rPr>
                <w:rFonts w:ascii="Times New Roman" w:hAnsi="Times New Roman"/>
                <w:spacing w:val="-8"/>
              </w:rPr>
              <w:t xml:space="preserve"> </w:t>
            </w:r>
            <w:r>
              <w:rPr>
                <w:rFonts w:eastAsia="Calibri"/>
              </w:rPr>
              <w:t>U</w:t>
            </w:r>
            <w:r>
              <w:rPr>
                <w:rFonts w:eastAsia="Calibri"/>
                <w:spacing w:val="1"/>
              </w:rPr>
              <w:t>n</w:t>
            </w:r>
            <w:r>
              <w:rPr>
                <w:rFonts w:eastAsia="Calibri"/>
              </w:rPr>
              <w:t>i</w:t>
            </w:r>
            <w:r>
              <w:rPr>
                <w:rFonts w:eastAsia="Calibri"/>
                <w:spacing w:val="-2"/>
              </w:rPr>
              <w:t>t</w:t>
            </w:r>
            <w:r>
              <w:rPr>
                <w:rFonts w:eastAsia="Calibri"/>
              </w:rPr>
              <w:t>ed</w:t>
            </w:r>
            <w:r>
              <w:rPr>
                <w:rFonts w:ascii="Times New Roman" w:hAnsi="Times New Roman"/>
                <w:spacing w:val="-12"/>
              </w:rPr>
              <w:t xml:space="preserve"> </w:t>
            </w:r>
            <w:r>
              <w:rPr>
                <w:rFonts w:eastAsia="Calibri"/>
                <w:spacing w:val="-3"/>
              </w:rPr>
              <w:t>N</w:t>
            </w:r>
            <w:r>
              <w:rPr>
                <w:rFonts w:eastAsia="Calibri"/>
                <w:spacing w:val="3"/>
              </w:rPr>
              <w:t>a</w:t>
            </w:r>
            <w:r>
              <w:rPr>
                <w:rFonts w:eastAsia="Calibri"/>
                <w:spacing w:val="1"/>
              </w:rPr>
              <w:t>t</w:t>
            </w:r>
            <w:r>
              <w:rPr>
                <w:rFonts w:eastAsia="Calibri"/>
                <w:spacing w:val="-2"/>
              </w:rPr>
              <w:t>i</w:t>
            </w:r>
            <w:r>
              <w:rPr>
                <w:rFonts w:eastAsia="Calibri"/>
                <w:spacing w:val="-1"/>
              </w:rPr>
              <w:t>o</w:t>
            </w:r>
            <w:r>
              <w:rPr>
                <w:rFonts w:eastAsia="Calibri"/>
                <w:spacing w:val="1"/>
              </w:rPr>
              <w:t>n</w:t>
            </w:r>
            <w:r>
              <w:rPr>
                <w:rFonts w:eastAsia="Calibri"/>
                <w:spacing w:val="-1"/>
              </w:rPr>
              <w:t>s</w:t>
            </w:r>
            <w:r>
              <w:rPr>
                <w:rFonts w:eastAsia="Calibri"/>
              </w:rPr>
              <w:t>,</w:t>
            </w:r>
            <w:r>
              <w:rPr>
                <w:rFonts w:ascii="Times New Roman" w:hAnsi="Times New Roman"/>
                <w:spacing w:val="-13"/>
              </w:rPr>
              <w:t xml:space="preserve"> </w:t>
            </w:r>
            <w:r>
              <w:rPr>
                <w:rFonts w:eastAsia="Calibri"/>
              </w:rPr>
              <w:t>D</w:t>
            </w:r>
            <w:r>
              <w:rPr>
                <w:rFonts w:eastAsia="Calibri"/>
                <w:spacing w:val="-3"/>
              </w:rPr>
              <w:t>e</w:t>
            </w:r>
            <w:r>
              <w:rPr>
                <w:rFonts w:eastAsia="Calibri"/>
                <w:spacing w:val="-1"/>
              </w:rPr>
              <w:t>p</w:t>
            </w:r>
            <w:r>
              <w:rPr>
                <w:rFonts w:eastAsia="Calibri"/>
                <w:spacing w:val="1"/>
              </w:rPr>
              <w:t>a</w:t>
            </w:r>
            <w:r>
              <w:rPr>
                <w:rFonts w:eastAsia="Calibri"/>
              </w:rPr>
              <w:t>r</w:t>
            </w:r>
            <w:r>
              <w:rPr>
                <w:rFonts w:eastAsia="Calibri"/>
                <w:spacing w:val="1"/>
              </w:rPr>
              <w:t>t</w:t>
            </w:r>
            <w:r>
              <w:rPr>
                <w:rFonts w:eastAsia="Calibri"/>
                <w:spacing w:val="-3"/>
              </w:rPr>
              <w:t>me</w:t>
            </w:r>
            <w:r>
              <w:rPr>
                <w:rFonts w:eastAsia="Calibri"/>
                <w:spacing w:val="1"/>
              </w:rPr>
              <w:t>n</w:t>
            </w:r>
            <w:r>
              <w:rPr>
                <w:rFonts w:eastAsia="Calibri"/>
              </w:rPr>
              <w:t>t</w:t>
            </w:r>
            <w:r>
              <w:rPr>
                <w:rFonts w:ascii="Times New Roman" w:hAnsi="Times New Roman"/>
                <w:spacing w:val="-16"/>
              </w:rPr>
              <w:t xml:space="preserve"> </w:t>
            </w:r>
            <w:r>
              <w:rPr>
                <w:rFonts w:eastAsia="Calibri"/>
                <w:spacing w:val="1"/>
              </w:rPr>
              <w:t>o</w:t>
            </w:r>
            <w:r>
              <w:rPr>
                <w:rFonts w:eastAsia="Calibri"/>
              </w:rPr>
              <w:t>f</w:t>
            </w:r>
            <w:r>
              <w:rPr>
                <w:rFonts w:ascii="Times New Roman" w:hAnsi="Times New Roman"/>
                <w:spacing w:val="-12"/>
              </w:rPr>
              <w:t xml:space="preserve"> </w:t>
            </w:r>
            <w:r>
              <w:rPr>
                <w:rFonts w:eastAsia="Calibri"/>
                <w:spacing w:val="4"/>
              </w:rPr>
              <w:t>E</w:t>
            </w:r>
            <w:r>
              <w:rPr>
                <w:rFonts w:eastAsia="Calibri"/>
                <w:spacing w:val="-5"/>
              </w:rPr>
              <w:t>c</w:t>
            </w:r>
            <w:r>
              <w:rPr>
                <w:rFonts w:eastAsia="Calibri"/>
                <w:spacing w:val="1"/>
              </w:rPr>
              <w:t>o</w:t>
            </w:r>
            <w:r>
              <w:rPr>
                <w:rFonts w:eastAsia="Calibri"/>
                <w:spacing w:val="-1"/>
              </w:rPr>
              <w:t>n</w:t>
            </w:r>
            <w:r>
              <w:rPr>
                <w:rFonts w:eastAsia="Calibri"/>
                <w:spacing w:val="1"/>
              </w:rPr>
              <w:t>o</w:t>
            </w:r>
            <w:r>
              <w:rPr>
                <w:rFonts w:eastAsia="Calibri"/>
              </w:rPr>
              <w:t>mic</w:t>
            </w:r>
            <w:r>
              <w:rPr>
                <w:rFonts w:ascii="Times New Roman" w:hAnsi="Times New Roman"/>
                <w:spacing w:val="-17"/>
              </w:rPr>
              <w:t xml:space="preserve"> </w:t>
            </w:r>
            <w:r>
              <w:rPr>
                <w:rFonts w:eastAsia="Calibri"/>
                <w:spacing w:val="1"/>
              </w:rPr>
              <w:t>a</w:t>
            </w:r>
            <w:r>
              <w:rPr>
                <w:rFonts w:eastAsia="Calibri"/>
                <w:spacing w:val="-1"/>
              </w:rPr>
              <w:t>n</w:t>
            </w:r>
            <w:r>
              <w:rPr>
                <w:rFonts w:eastAsia="Calibri"/>
              </w:rPr>
              <w:t>d</w:t>
            </w:r>
            <w:r>
              <w:rPr>
                <w:rFonts w:ascii="Times New Roman" w:hAnsi="Times New Roman"/>
                <w:spacing w:val="-6"/>
              </w:rPr>
              <w:t xml:space="preserve"> </w:t>
            </w:r>
            <w:r>
              <w:rPr>
                <w:rFonts w:eastAsia="Calibri"/>
                <w:spacing w:val="-2"/>
              </w:rPr>
              <w:t>S</w:t>
            </w:r>
            <w:r>
              <w:rPr>
                <w:rFonts w:eastAsia="Calibri"/>
                <w:spacing w:val="1"/>
              </w:rPr>
              <w:t>o</w:t>
            </w:r>
            <w:r>
              <w:rPr>
                <w:rFonts w:eastAsia="Calibri"/>
              </w:rPr>
              <w:t>c</w:t>
            </w:r>
            <w:r>
              <w:rPr>
                <w:rFonts w:eastAsia="Calibri"/>
                <w:spacing w:val="-5"/>
              </w:rPr>
              <w:t>i</w:t>
            </w:r>
            <w:r>
              <w:rPr>
                <w:rFonts w:eastAsia="Calibri"/>
                <w:spacing w:val="3"/>
              </w:rPr>
              <w:t>a</w:t>
            </w:r>
            <w:r>
              <w:rPr>
                <w:rFonts w:eastAsia="Calibri"/>
              </w:rPr>
              <w:t>l</w:t>
            </w:r>
            <w:r>
              <w:rPr>
                <w:rFonts w:ascii="Times New Roman" w:hAnsi="Times New Roman"/>
                <w:spacing w:val="-12"/>
              </w:rPr>
              <w:t xml:space="preserve"> </w:t>
            </w:r>
            <w:r>
              <w:rPr>
                <w:rFonts w:eastAsia="Calibri"/>
                <w:spacing w:val="-2"/>
              </w:rPr>
              <w:t>A</w:t>
            </w:r>
            <w:r>
              <w:rPr>
                <w:rFonts w:eastAsia="Calibri"/>
                <w:spacing w:val="2"/>
              </w:rPr>
              <w:t>f</w:t>
            </w:r>
            <w:r>
              <w:rPr>
                <w:rFonts w:eastAsia="Calibri"/>
                <w:spacing w:val="-3"/>
              </w:rPr>
              <w:t>f</w:t>
            </w:r>
            <w:r>
              <w:rPr>
                <w:rFonts w:eastAsia="Calibri"/>
                <w:spacing w:val="3"/>
              </w:rPr>
              <w:t>a</w:t>
            </w:r>
            <w:r>
              <w:rPr>
                <w:rFonts w:eastAsia="Calibri"/>
                <w:spacing w:val="-2"/>
              </w:rPr>
              <w:t>i</w:t>
            </w:r>
            <w:r>
              <w:rPr>
                <w:rFonts w:eastAsia="Calibri"/>
              </w:rPr>
              <w:t>r</w:t>
            </w:r>
            <w:r>
              <w:rPr>
                <w:rFonts w:eastAsia="Calibri"/>
                <w:spacing w:val="-1"/>
              </w:rPr>
              <w:t>s</w:t>
            </w:r>
            <w:r>
              <w:rPr>
                <w:rFonts w:eastAsia="Calibri"/>
              </w:rPr>
              <w:t>,</w:t>
            </w:r>
            <w:r>
              <w:rPr>
                <w:rFonts w:ascii="Times New Roman" w:hAnsi="Times New Roman"/>
                <w:spacing w:val="-12"/>
              </w:rPr>
              <w:t xml:space="preserve"> </w:t>
            </w:r>
            <w:r>
              <w:rPr>
                <w:rFonts w:eastAsia="Calibri"/>
                <w:spacing w:val="-2"/>
              </w:rPr>
              <w:t>P</w:t>
            </w:r>
            <w:r>
              <w:rPr>
                <w:rFonts w:eastAsia="Calibri"/>
                <w:spacing w:val="1"/>
              </w:rPr>
              <w:t>o</w:t>
            </w:r>
            <w:r>
              <w:rPr>
                <w:rFonts w:eastAsia="Calibri"/>
                <w:spacing w:val="-1"/>
              </w:rPr>
              <w:t>p</w:t>
            </w:r>
            <w:r>
              <w:rPr>
                <w:rFonts w:eastAsia="Calibri"/>
                <w:spacing w:val="1"/>
              </w:rPr>
              <w:t>u</w:t>
            </w:r>
            <w:r>
              <w:rPr>
                <w:rFonts w:eastAsia="Calibri"/>
                <w:spacing w:val="-2"/>
              </w:rPr>
              <w:t>l</w:t>
            </w:r>
            <w:r>
              <w:rPr>
                <w:rFonts w:eastAsia="Calibri"/>
                <w:spacing w:val="-1"/>
              </w:rPr>
              <w:t>a</w:t>
            </w:r>
            <w:r>
              <w:rPr>
                <w:rFonts w:eastAsia="Calibri"/>
                <w:spacing w:val="3"/>
              </w:rPr>
              <w:t>t</w:t>
            </w:r>
            <w:r>
              <w:rPr>
                <w:rFonts w:eastAsia="Calibri"/>
                <w:spacing w:val="-5"/>
              </w:rPr>
              <w:t>i</w:t>
            </w:r>
            <w:r>
              <w:rPr>
                <w:rFonts w:eastAsia="Calibri"/>
                <w:spacing w:val="1"/>
              </w:rPr>
              <w:t>o</w:t>
            </w:r>
            <w:r>
              <w:rPr>
                <w:rFonts w:eastAsia="Calibri"/>
              </w:rPr>
              <w:t>n</w:t>
            </w:r>
            <w:r>
              <w:rPr>
                <w:rFonts w:ascii="Times New Roman" w:hAnsi="Times New Roman"/>
              </w:rPr>
              <w:t xml:space="preserve"> </w:t>
            </w:r>
            <w:r>
              <w:rPr>
                <w:rFonts w:eastAsia="Calibri"/>
              </w:rPr>
              <w:t>Di</w:t>
            </w:r>
            <w:r>
              <w:rPr>
                <w:rFonts w:eastAsia="Calibri"/>
                <w:spacing w:val="-3"/>
              </w:rPr>
              <w:t>v</w:t>
            </w:r>
            <w:r>
              <w:rPr>
                <w:rFonts w:eastAsia="Calibri"/>
              </w:rPr>
              <w:t>i</w:t>
            </w:r>
            <w:r>
              <w:rPr>
                <w:rFonts w:eastAsia="Calibri"/>
                <w:spacing w:val="-1"/>
              </w:rPr>
              <w:t>s</w:t>
            </w:r>
            <w:r>
              <w:rPr>
                <w:rFonts w:eastAsia="Calibri"/>
              </w:rPr>
              <w:t>i</w:t>
            </w:r>
            <w:r>
              <w:rPr>
                <w:rFonts w:eastAsia="Calibri"/>
                <w:spacing w:val="1"/>
              </w:rPr>
              <w:t>o</w:t>
            </w:r>
            <w:r>
              <w:rPr>
                <w:rFonts w:eastAsia="Calibri"/>
              </w:rPr>
              <w:t>n</w:t>
            </w:r>
            <w:r>
              <w:rPr>
                <w:rFonts w:ascii="Times New Roman" w:hAnsi="Times New Roman"/>
                <w:spacing w:val="-12"/>
              </w:rPr>
              <w:t xml:space="preserve"> </w:t>
            </w:r>
            <w:r>
              <w:rPr>
                <w:rFonts w:eastAsia="Calibri"/>
              </w:rPr>
              <w:t>(2</w:t>
            </w:r>
            <w:r>
              <w:rPr>
                <w:rFonts w:eastAsia="Calibri"/>
                <w:spacing w:val="-2"/>
              </w:rPr>
              <w:t>0</w:t>
            </w:r>
            <w:r>
              <w:rPr>
                <w:rFonts w:eastAsia="Calibri"/>
              </w:rPr>
              <w:t>17).</w:t>
            </w:r>
            <w:r>
              <w:rPr>
                <w:rFonts w:ascii="Times New Roman" w:hAnsi="Times New Roman"/>
                <w:spacing w:val="-13"/>
              </w:rPr>
              <w:t xml:space="preserve"> </w:t>
            </w:r>
            <w:r w:rsidRPr="00E91701">
              <w:rPr>
                <w:rFonts w:eastAsia="Calibri"/>
                <w:i/>
                <w:iCs/>
                <w:spacing w:val="-1"/>
              </w:rPr>
              <w:t>W</w:t>
            </w:r>
            <w:r w:rsidRPr="00E91701">
              <w:rPr>
                <w:rFonts w:eastAsia="Calibri"/>
                <w:i/>
                <w:iCs/>
                <w:spacing w:val="1"/>
              </w:rPr>
              <w:t>o</w:t>
            </w:r>
            <w:r w:rsidRPr="00E91701">
              <w:rPr>
                <w:rFonts w:eastAsia="Calibri"/>
                <w:i/>
                <w:iCs/>
              </w:rPr>
              <w:t>r</w:t>
            </w:r>
            <w:r w:rsidRPr="00E91701">
              <w:rPr>
                <w:rFonts w:eastAsia="Calibri"/>
                <w:i/>
                <w:iCs/>
                <w:spacing w:val="-2"/>
              </w:rPr>
              <w:t>l</w:t>
            </w:r>
            <w:r w:rsidRPr="00E91701">
              <w:rPr>
                <w:rFonts w:eastAsia="Calibri"/>
                <w:i/>
                <w:iCs/>
              </w:rPr>
              <w:t>d</w:t>
            </w:r>
            <w:r w:rsidRPr="00E91701">
              <w:rPr>
                <w:rFonts w:ascii="Times New Roman" w:hAnsi="Times New Roman"/>
                <w:i/>
                <w:iCs/>
                <w:spacing w:val="-11"/>
              </w:rPr>
              <w:t xml:space="preserve"> </w:t>
            </w:r>
            <w:r w:rsidRPr="00E91701">
              <w:rPr>
                <w:rFonts w:eastAsia="Calibri"/>
                <w:i/>
                <w:iCs/>
                <w:spacing w:val="1"/>
              </w:rPr>
              <w:t>P</w:t>
            </w:r>
            <w:r w:rsidRPr="00E91701">
              <w:rPr>
                <w:rFonts w:eastAsia="Calibri"/>
                <w:i/>
                <w:iCs/>
                <w:spacing w:val="-1"/>
              </w:rPr>
              <w:t>op</w:t>
            </w:r>
            <w:r w:rsidRPr="00E91701">
              <w:rPr>
                <w:rFonts w:eastAsia="Calibri"/>
                <w:i/>
                <w:iCs/>
                <w:spacing w:val="1"/>
              </w:rPr>
              <w:t>u</w:t>
            </w:r>
            <w:r w:rsidRPr="00E91701">
              <w:rPr>
                <w:rFonts w:eastAsia="Calibri"/>
                <w:i/>
                <w:iCs/>
                <w:spacing w:val="-2"/>
              </w:rPr>
              <w:t>l</w:t>
            </w:r>
            <w:r w:rsidRPr="00E91701">
              <w:rPr>
                <w:rFonts w:eastAsia="Calibri"/>
                <w:i/>
                <w:iCs/>
                <w:spacing w:val="1"/>
              </w:rPr>
              <w:t>at</w:t>
            </w:r>
            <w:r w:rsidRPr="00E91701">
              <w:rPr>
                <w:rFonts w:eastAsia="Calibri"/>
                <w:i/>
                <w:iCs/>
                <w:spacing w:val="-2"/>
              </w:rPr>
              <w:t>i</w:t>
            </w:r>
            <w:r w:rsidRPr="00E91701">
              <w:rPr>
                <w:rFonts w:eastAsia="Calibri"/>
                <w:i/>
                <w:iCs/>
                <w:spacing w:val="-1"/>
              </w:rPr>
              <w:t>o</w:t>
            </w:r>
            <w:r w:rsidRPr="00E91701">
              <w:rPr>
                <w:rFonts w:eastAsia="Calibri"/>
                <w:i/>
                <w:iCs/>
              </w:rPr>
              <w:t>n</w:t>
            </w:r>
            <w:r w:rsidRPr="00E91701">
              <w:rPr>
                <w:rFonts w:ascii="Times New Roman" w:hAnsi="Times New Roman"/>
                <w:i/>
                <w:iCs/>
                <w:spacing w:val="-15"/>
              </w:rPr>
              <w:t xml:space="preserve"> </w:t>
            </w:r>
            <w:r w:rsidRPr="00E91701">
              <w:rPr>
                <w:rFonts w:eastAsia="Calibri"/>
                <w:i/>
                <w:iCs/>
                <w:spacing w:val="1"/>
              </w:rPr>
              <w:t>P</w:t>
            </w:r>
            <w:r w:rsidRPr="00E91701">
              <w:rPr>
                <w:rFonts w:eastAsia="Calibri"/>
                <w:i/>
                <w:iCs/>
                <w:spacing w:val="-2"/>
              </w:rPr>
              <w:t>r</w:t>
            </w:r>
            <w:r w:rsidRPr="00E91701">
              <w:rPr>
                <w:rFonts w:eastAsia="Calibri"/>
                <w:i/>
                <w:iCs/>
                <w:spacing w:val="3"/>
              </w:rPr>
              <w:t>o</w:t>
            </w:r>
            <w:r w:rsidRPr="00E91701">
              <w:rPr>
                <w:rFonts w:eastAsia="Calibri"/>
                <w:i/>
                <w:iCs/>
                <w:spacing w:val="-3"/>
              </w:rPr>
              <w:t>s</w:t>
            </w:r>
            <w:r w:rsidRPr="00E91701">
              <w:rPr>
                <w:rFonts w:eastAsia="Calibri"/>
                <w:i/>
                <w:iCs/>
                <w:spacing w:val="1"/>
              </w:rPr>
              <w:t>p</w:t>
            </w:r>
            <w:r w:rsidRPr="00E91701">
              <w:rPr>
                <w:rFonts w:eastAsia="Calibri"/>
                <w:i/>
                <w:iCs/>
              </w:rPr>
              <w:t>e</w:t>
            </w:r>
            <w:r w:rsidRPr="00E91701">
              <w:rPr>
                <w:rFonts w:eastAsia="Calibri"/>
                <w:i/>
                <w:iCs/>
                <w:spacing w:val="-2"/>
              </w:rPr>
              <w:t>c</w:t>
            </w:r>
            <w:r w:rsidRPr="00E91701">
              <w:rPr>
                <w:rFonts w:eastAsia="Calibri"/>
                <w:i/>
                <w:iCs/>
                <w:spacing w:val="1"/>
              </w:rPr>
              <w:t>t</w:t>
            </w:r>
            <w:r w:rsidRPr="00E91701">
              <w:rPr>
                <w:rFonts w:eastAsia="Calibri"/>
                <w:i/>
                <w:iCs/>
                <w:spacing w:val="-1"/>
              </w:rPr>
              <w:t>s</w:t>
            </w:r>
            <w:r w:rsidRPr="00E91701">
              <w:rPr>
                <w:rFonts w:eastAsia="Calibri"/>
                <w:i/>
                <w:iCs/>
              </w:rPr>
              <w:t>:</w:t>
            </w:r>
            <w:r w:rsidRPr="00E91701">
              <w:rPr>
                <w:rFonts w:ascii="Times New Roman" w:hAnsi="Times New Roman"/>
                <w:i/>
                <w:iCs/>
                <w:spacing w:val="-15"/>
              </w:rPr>
              <w:t xml:space="preserve"> </w:t>
            </w:r>
            <w:r w:rsidRPr="00E91701">
              <w:rPr>
                <w:rFonts w:eastAsia="Calibri"/>
                <w:i/>
                <w:iCs/>
                <w:spacing w:val="-1"/>
              </w:rPr>
              <w:t>T</w:t>
            </w:r>
            <w:r w:rsidRPr="00E91701">
              <w:rPr>
                <w:rFonts w:eastAsia="Calibri"/>
                <w:i/>
                <w:iCs/>
                <w:spacing w:val="1"/>
              </w:rPr>
              <w:t>h</w:t>
            </w:r>
            <w:r w:rsidRPr="00E91701">
              <w:rPr>
                <w:rFonts w:eastAsia="Calibri"/>
                <w:i/>
                <w:iCs/>
              </w:rPr>
              <w:t>e</w:t>
            </w:r>
            <w:r w:rsidRPr="00E91701">
              <w:rPr>
                <w:rFonts w:ascii="Times New Roman" w:hAnsi="Times New Roman"/>
                <w:i/>
                <w:iCs/>
                <w:spacing w:val="-10"/>
              </w:rPr>
              <w:t xml:space="preserve"> </w:t>
            </w:r>
            <w:r w:rsidRPr="00E91701">
              <w:rPr>
                <w:rFonts w:eastAsia="Calibri"/>
                <w:i/>
                <w:iCs/>
              </w:rPr>
              <w:t>20</w:t>
            </w:r>
            <w:r w:rsidRPr="00E91701">
              <w:rPr>
                <w:rFonts w:eastAsia="Calibri"/>
                <w:i/>
                <w:iCs/>
                <w:spacing w:val="-2"/>
              </w:rPr>
              <w:t>17</w:t>
            </w:r>
            <w:r w:rsidRPr="00E91701">
              <w:rPr>
                <w:rFonts w:ascii="Times New Roman" w:hAnsi="Times New Roman"/>
                <w:i/>
                <w:iCs/>
                <w:spacing w:val="-8"/>
              </w:rPr>
              <w:t xml:space="preserve"> </w:t>
            </w:r>
            <w:r w:rsidRPr="00E91701">
              <w:rPr>
                <w:rFonts w:eastAsia="Calibri"/>
                <w:i/>
                <w:iCs/>
                <w:spacing w:val="-2"/>
              </w:rPr>
              <w:t>R</w:t>
            </w:r>
            <w:r w:rsidRPr="00E91701">
              <w:rPr>
                <w:rFonts w:eastAsia="Calibri"/>
                <w:i/>
                <w:iCs/>
              </w:rPr>
              <w:t>e</w:t>
            </w:r>
            <w:r w:rsidRPr="00E91701">
              <w:rPr>
                <w:rFonts w:eastAsia="Calibri"/>
                <w:i/>
                <w:iCs/>
                <w:spacing w:val="-1"/>
              </w:rPr>
              <w:t>v</w:t>
            </w:r>
            <w:r w:rsidRPr="00E91701">
              <w:rPr>
                <w:rFonts w:eastAsia="Calibri"/>
                <w:i/>
                <w:iCs/>
              </w:rPr>
              <w:t>i</w:t>
            </w:r>
            <w:r w:rsidRPr="00E91701">
              <w:rPr>
                <w:rFonts w:eastAsia="Calibri"/>
                <w:i/>
                <w:iCs/>
                <w:spacing w:val="-1"/>
              </w:rPr>
              <w:t>s</w:t>
            </w:r>
            <w:r w:rsidRPr="00E91701">
              <w:rPr>
                <w:rFonts w:eastAsia="Calibri"/>
                <w:i/>
                <w:iCs/>
                <w:spacing w:val="-2"/>
              </w:rPr>
              <w:t>i</w:t>
            </w:r>
            <w:r w:rsidRPr="00E91701">
              <w:rPr>
                <w:rFonts w:eastAsia="Calibri"/>
                <w:i/>
                <w:iCs/>
                <w:spacing w:val="1"/>
              </w:rPr>
              <w:t>on</w:t>
            </w:r>
            <w:r w:rsidRPr="00E91701">
              <w:rPr>
                <w:rFonts w:eastAsia="Calibri"/>
                <w:i/>
                <w:iCs/>
              </w:rPr>
              <w:t>,</w:t>
            </w:r>
            <w:r w:rsidRPr="00E91701">
              <w:rPr>
                <w:rFonts w:ascii="Times New Roman" w:hAnsi="Times New Roman"/>
                <w:i/>
                <w:iCs/>
                <w:spacing w:val="-13"/>
              </w:rPr>
              <w:t xml:space="preserve"> </w:t>
            </w:r>
            <w:r w:rsidRPr="00E91701">
              <w:rPr>
                <w:rFonts w:eastAsia="Calibri"/>
                <w:i/>
                <w:iCs/>
              </w:rPr>
              <w:t>DVD</w:t>
            </w:r>
            <w:r w:rsidRPr="00E91701">
              <w:rPr>
                <w:rFonts w:ascii="Times New Roman" w:hAnsi="Times New Roman"/>
                <w:i/>
                <w:iCs/>
                <w:spacing w:val="-13"/>
              </w:rPr>
              <w:t xml:space="preserve"> </w:t>
            </w:r>
            <w:r w:rsidRPr="00E91701">
              <w:rPr>
                <w:rFonts w:eastAsia="Calibri"/>
                <w:i/>
                <w:iCs/>
                <w:spacing w:val="-1"/>
              </w:rPr>
              <w:t>E</w:t>
            </w:r>
            <w:r w:rsidRPr="00E91701">
              <w:rPr>
                <w:rFonts w:eastAsia="Calibri"/>
                <w:i/>
                <w:iCs/>
                <w:spacing w:val="1"/>
              </w:rPr>
              <w:t>d</w:t>
            </w:r>
            <w:r w:rsidRPr="00E91701">
              <w:rPr>
                <w:rFonts w:eastAsia="Calibri"/>
                <w:i/>
                <w:iCs/>
                <w:spacing w:val="-2"/>
              </w:rPr>
              <w:t>i</w:t>
            </w:r>
            <w:r w:rsidRPr="00E91701">
              <w:rPr>
                <w:rFonts w:eastAsia="Calibri"/>
                <w:i/>
                <w:iCs/>
                <w:spacing w:val="1"/>
              </w:rPr>
              <w:t>t</w:t>
            </w:r>
            <w:r w:rsidRPr="00E91701">
              <w:rPr>
                <w:rFonts w:eastAsia="Calibri"/>
                <w:i/>
                <w:iCs/>
              </w:rPr>
              <w:t>i</w:t>
            </w:r>
            <w:r w:rsidRPr="00E91701">
              <w:rPr>
                <w:rFonts w:eastAsia="Calibri"/>
                <w:i/>
                <w:iCs/>
                <w:spacing w:val="-1"/>
              </w:rPr>
              <w:t>o</w:t>
            </w:r>
            <w:r w:rsidRPr="00E91701">
              <w:rPr>
                <w:rFonts w:eastAsia="Calibri"/>
                <w:i/>
                <w:iCs/>
                <w:spacing w:val="4"/>
              </w:rPr>
              <w:t>n</w:t>
            </w:r>
            <w:r>
              <w:rPr>
                <w:rFonts w:ascii="Times New Roman" w:hAnsi="Times New Roman"/>
              </w:rPr>
              <w:t xml:space="preserve"> (</w:t>
            </w:r>
            <w:hyperlink r:id="rId19" w:history="1">
              <w:r w:rsidRPr="005838F3">
                <w:rPr>
                  <w:rStyle w:val="Hyperlink"/>
                  <w:rFonts w:ascii="Calibri" w:eastAsia="Calibri" w:hAnsi="Calibri" w:cs="Calibri"/>
                  <w:spacing w:val="-1"/>
                  <w:sz w:val="20"/>
                  <w:szCs w:val="20"/>
                </w:rPr>
                <w:t>h</w:t>
              </w:r>
              <w:r w:rsidRPr="005838F3">
                <w:rPr>
                  <w:rStyle w:val="Hyperlink"/>
                  <w:rFonts w:ascii="Calibri" w:eastAsia="Calibri" w:hAnsi="Calibri" w:cs="Calibri"/>
                  <w:spacing w:val="1"/>
                  <w:sz w:val="20"/>
                  <w:szCs w:val="20"/>
                </w:rPr>
                <w:t>ttp</w:t>
              </w:r>
              <w:r w:rsidRPr="005838F3">
                <w:rPr>
                  <w:rStyle w:val="Hyperlink"/>
                  <w:rFonts w:ascii="Calibri" w:eastAsia="Calibri" w:hAnsi="Calibri" w:cs="Calibri"/>
                  <w:sz w:val="20"/>
                  <w:szCs w:val="20"/>
                </w:rPr>
                <w:t>:</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z w:val="20"/>
                  <w:szCs w:val="20"/>
                </w:rPr>
                <w:t>/e</w:t>
              </w:r>
              <w:r w:rsidRPr="005838F3">
                <w:rPr>
                  <w:rStyle w:val="Hyperlink"/>
                  <w:rFonts w:ascii="Calibri" w:eastAsia="Calibri" w:hAnsi="Calibri" w:cs="Calibri"/>
                  <w:spacing w:val="-3"/>
                  <w:sz w:val="20"/>
                  <w:szCs w:val="20"/>
                </w:rPr>
                <w:t>s</w:t>
              </w:r>
              <w:r w:rsidRPr="005838F3">
                <w:rPr>
                  <w:rStyle w:val="Hyperlink"/>
                  <w:rFonts w:ascii="Calibri" w:eastAsia="Calibri" w:hAnsi="Calibri" w:cs="Calibri"/>
                  <w:spacing w:val="1"/>
                  <w:sz w:val="20"/>
                  <w:szCs w:val="20"/>
                </w:rPr>
                <w:t>a</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1"/>
                  <w:sz w:val="20"/>
                  <w:szCs w:val="20"/>
                </w:rPr>
                <w:t>u</w:t>
              </w:r>
              <w:r w:rsidRPr="005838F3">
                <w:rPr>
                  <w:rStyle w:val="Hyperlink"/>
                  <w:rFonts w:ascii="Calibri" w:eastAsia="Calibri" w:hAnsi="Calibri" w:cs="Calibri"/>
                  <w:spacing w:val="1"/>
                  <w:sz w:val="20"/>
                  <w:szCs w:val="20"/>
                </w:rPr>
                <w:t>n</w:t>
              </w:r>
              <w:r w:rsidRPr="005838F3">
                <w:rPr>
                  <w:rStyle w:val="Hyperlink"/>
                  <w:rFonts w:ascii="Calibri" w:eastAsia="Calibri" w:hAnsi="Calibri" w:cs="Calibri"/>
                  <w:sz w:val="20"/>
                  <w:szCs w:val="20"/>
                </w:rPr>
                <w:t>.</w:t>
              </w:r>
              <w:r w:rsidRPr="005838F3">
                <w:rPr>
                  <w:rStyle w:val="Hyperlink"/>
                  <w:rFonts w:ascii="Calibri" w:eastAsia="Calibri" w:hAnsi="Calibri" w:cs="Calibri"/>
                  <w:spacing w:val="-1"/>
                  <w:sz w:val="20"/>
                  <w:szCs w:val="20"/>
                </w:rPr>
                <w:t>o</w:t>
              </w:r>
              <w:r w:rsidRPr="005838F3">
                <w:rPr>
                  <w:rStyle w:val="Hyperlink"/>
                  <w:rFonts w:ascii="Calibri" w:eastAsia="Calibri" w:hAnsi="Calibri" w:cs="Calibri"/>
                  <w:spacing w:val="3"/>
                  <w:sz w:val="20"/>
                  <w:szCs w:val="20"/>
                </w:rPr>
                <w:t>r</w:t>
              </w:r>
              <w:r w:rsidRPr="005838F3">
                <w:rPr>
                  <w:rStyle w:val="Hyperlink"/>
                  <w:rFonts w:ascii="Calibri" w:eastAsia="Calibri" w:hAnsi="Calibri" w:cs="Calibri"/>
                  <w:spacing w:val="-2"/>
                  <w:sz w:val="20"/>
                  <w:szCs w:val="20"/>
                </w:rPr>
                <w:t>g/</w:t>
              </w:r>
              <w:r w:rsidRPr="005838F3">
                <w:rPr>
                  <w:rStyle w:val="Hyperlink"/>
                  <w:rFonts w:ascii="Calibri" w:eastAsia="Calibri" w:hAnsi="Calibri" w:cs="Calibri"/>
                  <w:spacing w:val="-1"/>
                  <w:sz w:val="20"/>
                  <w:szCs w:val="20"/>
                </w:rPr>
                <w:t>u</w:t>
              </w:r>
              <w:r w:rsidRPr="005838F3">
                <w:rPr>
                  <w:rStyle w:val="Hyperlink"/>
                  <w:rFonts w:ascii="Calibri" w:eastAsia="Calibri" w:hAnsi="Calibri" w:cs="Calibri"/>
                  <w:spacing w:val="1"/>
                  <w:sz w:val="20"/>
                  <w:szCs w:val="20"/>
                </w:rPr>
                <w:t>n</w:t>
              </w:r>
              <w:r w:rsidRPr="005838F3">
                <w:rPr>
                  <w:rStyle w:val="Hyperlink"/>
                  <w:rFonts w:ascii="Calibri" w:eastAsia="Calibri" w:hAnsi="Calibri" w:cs="Calibri"/>
                  <w:spacing w:val="-1"/>
                  <w:sz w:val="20"/>
                  <w:szCs w:val="20"/>
                </w:rPr>
                <w:t>p</w:t>
              </w:r>
              <w:r w:rsidRPr="005838F3">
                <w:rPr>
                  <w:rStyle w:val="Hyperlink"/>
                  <w:rFonts w:ascii="Calibri" w:eastAsia="Calibri" w:hAnsi="Calibri" w:cs="Calibri"/>
                  <w:spacing w:val="1"/>
                  <w:sz w:val="20"/>
                  <w:szCs w:val="20"/>
                </w:rPr>
                <w:t>d</w:t>
              </w:r>
              <w:r w:rsidRPr="005838F3">
                <w:rPr>
                  <w:rStyle w:val="Hyperlink"/>
                  <w:rFonts w:ascii="Calibri" w:eastAsia="Calibri" w:hAnsi="Calibri" w:cs="Calibri"/>
                  <w:spacing w:val="-2"/>
                  <w:sz w:val="20"/>
                  <w:szCs w:val="20"/>
                </w:rPr>
                <w:t>/</w:t>
              </w:r>
              <w:r w:rsidRPr="005838F3">
                <w:rPr>
                  <w:rStyle w:val="Hyperlink"/>
                  <w:rFonts w:ascii="Calibri" w:eastAsia="Calibri" w:hAnsi="Calibri" w:cs="Calibri"/>
                  <w:spacing w:val="-3"/>
                  <w:sz w:val="20"/>
                  <w:szCs w:val="20"/>
                </w:rPr>
                <w:t>w</w:t>
              </w:r>
              <w:r w:rsidRPr="005838F3">
                <w:rPr>
                  <w:rStyle w:val="Hyperlink"/>
                  <w:rFonts w:ascii="Calibri" w:eastAsia="Calibri" w:hAnsi="Calibri" w:cs="Calibri"/>
                  <w:spacing w:val="1"/>
                  <w:sz w:val="20"/>
                  <w:szCs w:val="20"/>
                </w:rPr>
                <w:t>p</w:t>
              </w:r>
              <w:r w:rsidRPr="005838F3">
                <w:rPr>
                  <w:rStyle w:val="Hyperlink"/>
                  <w:rFonts w:ascii="Calibri" w:eastAsia="Calibri" w:hAnsi="Calibri" w:cs="Calibri"/>
                  <w:spacing w:val="-1"/>
                  <w:sz w:val="20"/>
                  <w:szCs w:val="20"/>
                </w:rPr>
                <w:t>p</w:t>
              </w:r>
              <w:r w:rsidRPr="005838F3">
                <w:rPr>
                  <w:rStyle w:val="Hyperlink"/>
                  <w:rFonts w:ascii="Calibri" w:eastAsia="Calibri" w:hAnsi="Calibri" w:cs="Calibri"/>
                  <w:sz w:val="20"/>
                  <w:szCs w:val="20"/>
                </w:rPr>
                <w:t>/</w:t>
              </w:r>
            </w:hyperlink>
            <w:r>
              <w:rPr>
                <w:rFonts w:eastAsia="Calibri"/>
                <w:spacing w:val="-1"/>
              </w:rPr>
              <w:t>).</w:t>
            </w:r>
          </w:p>
          <w:p w14:paraId="240DC351" w14:textId="77777777" w:rsidR="008A5C9E" w:rsidRDefault="008A5C9E" w:rsidP="003653D8">
            <w:pPr>
              <w:pStyle w:val="MText"/>
              <w:rPr>
                <w:sz w:val="11"/>
                <w:szCs w:val="11"/>
              </w:rPr>
            </w:pPr>
          </w:p>
          <w:p w14:paraId="27492CB0" w14:textId="5C137BF9" w:rsidR="007F2D9F" w:rsidRPr="00837EC7" w:rsidRDefault="008A5C9E" w:rsidP="003653D8">
            <w:pPr>
              <w:pStyle w:val="MText"/>
              <w:rPr>
                <w:rFonts w:cstheme="minorHAnsi"/>
              </w:rPr>
            </w:pPr>
            <w:r>
              <w:rPr>
                <w:rFonts w:eastAsia="Calibri"/>
                <w:spacing w:val="-1"/>
              </w:rPr>
              <w:t>T</w:t>
            </w:r>
            <w:r>
              <w:rPr>
                <w:rFonts w:eastAsia="Calibri"/>
                <w:spacing w:val="1"/>
              </w:rPr>
              <w:t>h</w:t>
            </w:r>
            <w:r>
              <w:rPr>
                <w:rFonts w:eastAsia="Calibri"/>
              </w:rPr>
              <w:t>e</w:t>
            </w:r>
            <w:r>
              <w:rPr>
                <w:rFonts w:ascii="Times New Roman" w:hAnsi="Times New Roman"/>
                <w:spacing w:val="-10"/>
              </w:rPr>
              <w:t xml:space="preserve"> </w:t>
            </w:r>
            <w:r>
              <w:rPr>
                <w:rFonts w:eastAsia="Calibri"/>
                <w:spacing w:val="1"/>
              </w:rPr>
              <w:t>a</w:t>
            </w:r>
            <w:r>
              <w:rPr>
                <w:rFonts w:eastAsia="Calibri"/>
              </w:rPr>
              <w:t>g</w:t>
            </w:r>
            <w:r>
              <w:rPr>
                <w:rFonts w:eastAsia="Calibri"/>
                <w:spacing w:val="-3"/>
              </w:rPr>
              <w:t>e</w:t>
            </w:r>
            <w:r>
              <w:rPr>
                <w:rFonts w:eastAsia="Calibri"/>
                <w:spacing w:val="2"/>
              </w:rPr>
              <w:t>-</w:t>
            </w:r>
            <w:r>
              <w:rPr>
                <w:rFonts w:eastAsia="Calibri"/>
                <w:spacing w:val="-1"/>
              </w:rPr>
              <w:t>sp</w:t>
            </w:r>
            <w:r>
              <w:rPr>
                <w:rFonts w:eastAsia="Calibri"/>
              </w:rPr>
              <w:t>eci</w:t>
            </w:r>
            <w:r>
              <w:rPr>
                <w:rFonts w:eastAsia="Calibri"/>
                <w:spacing w:val="-1"/>
              </w:rPr>
              <w:t>f</w:t>
            </w:r>
            <w:r>
              <w:rPr>
                <w:rFonts w:eastAsia="Calibri"/>
              </w:rPr>
              <w:t>ic</w:t>
            </w:r>
            <w:r>
              <w:rPr>
                <w:rFonts w:ascii="Times New Roman" w:hAnsi="Times New Roman"/>
                <w:spacing w:val="-17"/>
              </w:rPr>
              <w:t xml:space="preserve"> </w:t>
            </w:r>
            <w:r>
              <w:rPr>
                <w:rFonts w:eastAsia="Calibri"/>
                <w:spacing w:val="-1"/>
              </w:rPr>
              <w:t>f</w:t>
            </w:r>
            <w:r>
              <w:rPr>
                <w:rFonts w:eastAsia="Calibri"/>
              </w:rPr>
              <w:t>er</w:t>
            </w:r>
            <w:r>
              <w:rPr>
                <w:rFonts w:eastAsia="Calibri"/>
                <w:spacing w:val="1"/>
              </w:rPr>
              <w:t>t</w:t>
            </w:r>
            <w:r>
              <w:rPr>
                <w:rFonts w:eastAsia="Calibri"/>
              </w:rPr>
              <w:t>i</w:t>
            </w:r>
            <w:r>
              <w:rPr>
                <w:rFonts w:eastAsia="Calibri"/>
                <w:spacing w:val="-2"/>
              </w:rPr>
              <w:t>li</w:t>
            </w:r>
            <w:r>
              <w:rPr>
                <w:rFonts w:eastAsia="Calibri"/>
                <w:spacing w:val="1"/>
              </w:rPr>
              <w:t>t</w:t>
            </w:r>
            <w:r>
              <w:rPr>
                <w:rFonts w:eastAsia="Calibri"/>
              </w:rPr>
              <w:t>y</w:t>
            </w:r>
            <w:r>
              <w:rPr>
                <w:rFonts w:ascii="Times New Roman" w:hAnsi="Times New Roman"/>
                <w:spacing w:val="-11"/>
              </w:rPr>
              <w:t xml:space="preserve"> </w:t>
            </w:r>
            <w:r>
              <w:rPr>
                <w:rFonts w:eastAsia="Calibri"/>
                <w:spacing w:val="-2"/>
              </w:rPr>
              <w:t>r</w:t>
            </w:r>
            <w:r>
              <w:rPr>
                <w:rFonts w:eastAsia="Calibri"/>
                <w:spacing w:val="1"/>
              </w:rPr>
              <w:t>at</w:t>
            </w:r>
            <w:r>
              <w:rPr>
                <w:rFonts w:eastAsia="Calibri"/>
                <w:spacing w:val="-3"/>
              </w:rPr>
              <w:t>e</w:t>
            </w:r>
            <w:r>
              <w:rPr>
                <w:rFonts w:eastAsia="Calibri"/>
              </w:rPr>
              <w:t>s</w:t>
            </w:r>
            <w:r>
              <w:rPr>
                <w:rFonts w:ascii="Times New Roman" w:hAnsi="Times New Roman"/>
                <w:spacing w:val="-9"/>
              </w:rPr>
              <w:t xml:space="preserve"> </w:t>
            </w:r>
            <w:r>
              <w:rPr>
                <w:rFonts w:eastAsia="Calibri"/>
                <w:spacing w:val="-1"/>
              </w:rPr>
              <w:t>f</w:t>
            </w:r>
            <w:r>
              <w:rPr>
                <w:rFonts w:eastAsia="Calibri"/>
                <w:spacing w:val="1"/>
              </w:rPr>
              <w:t>o</w:t>
            </w:r>
            <w:r>
              <w:rPr>
                <w:rFonts w:eastAsia="Calibri"/>
              </w:rPr>
              <w:t>r</w:t>
            </w:r>
            <w:r>
              <w:rPr>
                <w:rFonts w:ascii="Times New Roman" w:hAnsi="Times New Roman"/>
                <w:spacing w:val="-8"/>
              </w:rPr>
              <w:t xml:space="preserve"> </w:t>
            </w:r>
            <w:r>
              <w:rPr>
                <w:rFonts w:eastAsia="Calibri"/>
              </w:rPr>
              <w:t>gl</w:t>
            </w:r>
            <w:r>
              <w:rPr>
                <w:rFonts w:eastAsia="Calibri"/>
                <w:spacing w:val="-1"/>
              </w:rPr>
              <w:t>ob</w:t>
            </w:r>
            <w:r>
              <w:rPr>
                <w:rFonts w:eastAsia="Calibri"/>
                <w:spacing w:val="3"/>
              </w:rPr>
              <w:t>a</w:t>
            </w:r>
            <w:r>
              <w:rPr>
                <w:rFonts w:eastAsia="Calibri"/>
              </w:rPr>
              <w:t>l</w:t>
            </w:r>
            <w:r>
              <w:rPr>
                <w:rFonts w:ascii="Times New Roman" w:hAnsi="Times New Roman"/>
                <w:spacing w:val="-17"/>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rPr>
              <w:t>r</w:t>
            </w:r>
            <w:r>
              <w:rPr>
                <w:rFonts w:eastAsia="Calibri"/>
                <w:spacing w:val="2"/>
              </w:rPr>
              <w:t>e</w:t>
            </w:r>
            <w:r>
              <w:rPr>
                <w:rFonts w:eastAsia="Calibri"/>
                <w:spacing w:val="-2"/>
              </w:rPr>
              <w:t>gi</w:t>
            </w:r>
            <w:r>
              <w:rPr>
                <w:rFonts w:eastAsia="Calibri"/>
                <w:spacing w:val="-1"/>
              </w:rPr>
              <w:t>o</w:t>
            </w:r>
            <w:r>
              <w:rPr>
                <w:rFonts w:eastAsia="Calibri"/>
                <w:spacing w:val="1"/>
              </w:rPr>
              <w:t>na</w:t>
            </w:r>
            <w:r>
              <w:rPr>
                <w:rFonts w:eastAsia="Calibri"/>
              </w:rPr>
              <w:t>l</w:t>
            </w:r>
            <w:r>
              <w:rPr>
                <w:rFonts w:ascii="Times New Roman" w:hAnsi="Times New Roman"/>
                <w:spacing w:val="-14"/>
              </w:rPr>
              <w:t xml:space="preserve"> </w:t>
            </w:r>
            <w:r>
              <w:rPr>
                <w:rFonts w:eastAsia="Calibri"/>
                <w:spacing w:val="1"/>
              </w:rPr>
              <w:t>a</w:t>
            </w:r>
            <w:r>
              <w:rPr>
                <w:rFonts w:eastAsia="Calibri"/>
              </w:rPr>
              <w:t>g</w:t>
            </w:r>
            <w:r>
              <w:rPr>
                <w:rFonts w:eastAsia="Calibri"/>
                <w:spacing w:val="-5"/>
              </w:rPr>
              <w:t>g</w:t>
            </w:r>
            <w:r>
              <w:rPr>
                <w:rFonts w:eastAsia="Calibri"/>
              </w:rPr>
              <w:t>r</w:t>
            </w:r>
            <w:r>
              <w:rPr>
                <w:rFonts w:eastAsia="Calibri"/>
                <w:spacing w:val="2"/>
              </w:rPr>
              <w:t>e</w:t>
            </w:r>
            <w:r>
              <w:rPr>
                <w:rFonts w:eastAsia="Calibri"/>
                <w:spacing w:val="-5"/>
              </w:rPr>
              <w:t>g</w:t>
            </w:r>
            <w:r>
              <w:rPr>
                <w:rFonts w:eastAsia="Calibri"/>
                <w:spacing w:val="1"/>
              </w:rPr>
              <w:t>at</w:t>
            </w:r>
            <w:r>
              <w:rPr>
                <w:rFonts w:eastAsia="Calibri"/>
              </w:rPr>
              <w:t>es</w:t>
            </w:r>
            <w:r>
              <w:rPr>
                <w:rFonts w:ascii="Times New Roman" w:hAnsi="Times New Roman"/>
                <w:spacing w:val="-14"/>
              </w:rPr>
              <w:t xml:space="preserve"> </w:t>
            </w:r>
            <w:r>
              <w:rPr>
                <w:rFonts w:eastAsia="Calibri"/>
                <w:spacing w:val="-1"/>
              </w:rPr>
              <w:t>f</w:t>
            </w:r>
            <w:r>
              <w:rPr>
                <w:rFonts w:eastAsia="Calibri"/>
                <w:spacing w:val="-2"/>
              </w:rPr>
              <w:t>r</w:t>
            </w:r>
            <w:r>
              <w:rPr>
                <w:rFonts w:eastAsia="Calibri"/>
                <w:spacing w:val="1"/>
              </w:rPr>
              <w:t>o</w:t>
            </w:r>
            <w:r>
              <w:rPr>
                <w:rFonts w:eastAsia="Calibri"/>
              </w:rPr>
              <w:t>m</w:t>
            </w:r>
            <w:r>
              <w:rPr>
                <w:rFonts w:ascii="Times New Roman" w:hAnsi="Times New Roman"/>
                <w:spacing w:val="-11"/>
              </w:rPr>
              <w:t xml:space="preserve"> </w:t>
            </w:r>
            <w:r>
              <w:rPr>
                <w:rFonts w:eastAsia="Calibri"/>
                <w:spacing w:val="-1"/>
              </w:rPr>
              <w:t>W</w:t>
            </w:r>
            <w:r>
              <w:rPr>
                <w:rFonts w:eastAsia="Calibri"/>
                <w:spacing w:val="1"/>
              </w:rPr>
              <w:t>o</w:t>
            </w:r>
            <w:r>
              <w:rPr>
                <w:rFonts w:eastAsia="Calibri"/>
              </w:rPr>
              <w:t>r</w:t>
            </w:r>
            <w:r>
              <w:rPr>
                <w:rFonts w:eastAsia="Calibri"/>
                <w:spacing w:val="-2"/>
              </w:rPr>
              <w:t>l</w:t>
            </w:r>
            <w:r>
              <w:rPr>
                <w:rFonts w:eastAsia="Calibri"/>
              </w:rPr>
              <w:t>d</w:t>
            </w:r>
            <w:r>
              <w:rPr>
                <w:rFonts w:ascii="Times New Roman" w:hAnsi="Times New Roman"/>
                <w:spacing w:val="-11"/>
              </w:rPr>
              <w:t xml:space="preserve"> </w:t>
            </w:r>
            <w:r>
              <w:rPr>
                <w:rFonts w:eastAsia="Calibri"/>
                <w:spacing w:val="-2"/>
              </w:rPr>
              <w:t>P</w:t>
            </w:r>
            <w:r>
              <w:rPr>
                <w:rFonts w:eastAsia="Calibri"/>
                <w:spacing w:val="1"/>
              </w:rPr>
              <w:t>o</w:t>
            </w:r>
            <w:r>
              <w:rPr>
                <w:rFonts w:eastAsia="Calibri"/>
                <w:spacing w:val="-1"/>
              </w:rPr>
              <w:t>p</w:t>
            </w:r>
            <w:r>
              <w:rPr>
                <w:rFonts w:eastAsia="Calibri"/>
                <w:spacing w:val="1"/>
              </w:rPr>
              <w:t>u</w:t>
            </w:r>
            <w:r>
              <w:rPr>
                <w:rFonts w:eastAsia="Calibri"/>
                <w:spacing w:val="-2"/>
              </w:rPr>
              <w:t>l</w:t>
            </w:r>
            <w:r>
              <w:rPr>
                <w:rFonts w:eastAsia="Calibri"/>
                <w:spacing w:val="-1"/>
              </w:rPr>
              <w:t>a</w:t>
            </w:r>
            <w:r>
              <w:rPr>
                <w:rFonts w:eastAsia="Calibri"/>
                <w:spacing w:val="3"/>
              </w:rPr>
              <w:t>t</w:t>
            </w:r>
            <w:r>
              <w:rPr>
                <w:rFonts w:eastAsia="Calibri"/>
                <w:spacing w:val="-2"/>
              </w:rPr>
              <w:t>i</w:t>
            </w:r>
            <w:r>
              <w:rPr>
                <w:rFonts w:eastAsia="Calibri"/>
                <w:spacing w:val="-1"/>
              </w:rPr>
              <w:t>o</w:t>
            </w:r>
            <w:r>
              <w:rPr>
                <w:rFonts w:eastAsia="Calibri"/>
              </w:rPr>
              <w:t>n</w:t>
            </w:r>
            <w:r>
              <w:rPr>
                <w:rFonts w:ascii="Times New Roman" w:hAnsi="Times New Roman"/>
                <w:spacing w:val="-15"/>
              </w:rPr>
              <w:t xml:space="preserve"> </w:t>
            </w:r>
            <w:r>
              <w:rPr>
                <w:rFonts w:eastAsia="Calibri"/>
                <w:spacing w:val="1"/>
              </w:rPr>
              <w:t>P</w:t>
            </w:r>
            <w:r>
              <w:rPr>
                <w:rFonts w:eastAsia="Calibri"/>
                <w:spacing w:val="-2"/>
              </w:rPr>
              <w:t>r</w:t>
            </w:r>
            <w:r>
              <w:rPr>
                <w:rFonts w:eastAsia="Calibri"/>
                <w:spacing w:val="1"/>
              </w:rPr>
              <w:t>o</w:t>
            </w:r>
            <w:r>
              <w:rPr>
                <w:rFonts w:eastAsia="Calibri"/>
                <w:spacing w:val="-3"/>
              </w:rPr>
              <w:t>s</w:t>
            </w:r>
            <w:r>
              <w:rPr>
                <w:rFonts w:eastAsia="Calibri"/>
                <w:spacing w:val="4"/>
              </w:rPr>
              <w:t>p</w:t>
            </w:r>
            <w:r>
              <w:rPr>
                <w:rFonts w:eastAsia="Calibri"/>
              </w:rPr>
              <w:t>e</w:t>
            </w:r>
            <w:r>
              <w:rPr>
                <w:rFonts w:eastAsia="Calibri"/>
                <w:spacing w:val="-2"/>
              </w:rPr>
              <w:t>c</w:t>
            </w:r>
            <w:r>
              <w:rPr>
                <w:rFonts w:eastAsia="Calibri"/>
                <w:spacing w:val="1"/>
              </w:rPr>
              <w:t>t</w:t>
            </w:r>
            <w:r>
              <w:rPr>
                <w:rFonts w:eastAsia="Calibri"/>
              </w:rPr>
              <w:t>s</w:t>
            </w:r>
            <w:r>
              <w:rPr>
                <w:rFonts w:ascii="Times New Roman" w:hAnsi="Times New Roman"/>
                <w:spacing w:val="-16"/>
              </w:rPr>
              <w:t xml:space="preserve"> </w:t>
            </w:r>
            <w:r>
              <w:rPr>
                <w:rFonts w:eastAsia="Calibri"/>
                <w:spacing w:val="-3"/>
              </w:rPr>
              <w:t>(</w:t>
            </w:r>
            <w:r>
              <w:rPr>
                <w:rFonts w:eastAsia="Calibri"/>
                <w:spacing w:val="1"/>
              </w:rPr>
              <w:t>WP</w:t>
            </w:r>
            <w:r>
              <w:rPr>
                <w:rFonts w:eastAsia="Calibri"/>
                <w:spacing w:val="-2"/>
              </w:rPr>
              <w:t>P</w:t>
            </w:r>
            <w:r>
              <w:rPr>
                <w:rFonts w:eastAsia="Calibri"/>
              </w:rPr>
              <w:t>)</w:t>
            </w:r>
            <w:r>
              <w:rPr>
                <w:rFonts w:ascii="Times New Roman" w:hAnsi="Times New Roman"/>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b</w:t>
            </w:r>
            <w:r>
              <w:rPr>
                <w:rFonts w:eastAsia="Calibri"/>
                <w:spacing w:val="3"/>
              </w:rPr>
              <w:t>a</w:t>
            </w:r>
            <w:r>
              <w:rPr>
                <w:rFonts w:eastAsia="Calibri"/>
                <w:spacing w:val="-3"/>
              </w:rPr>
              <w:t>se</w:t>
            </w:r>
            <w:r>
              <w:rPr>
                <w:rFonts w:eastAsia="Calibri"/>
              </w:rPr>
              <w:t>d</w:t>
            </w:r>
            <w:r>
              <w:rPr>
                <w:rFonts w:ascii="Times New Roman" w:hAnsi="Times New Roman"/>
                <w:spacing w:val="-11"/>
              </w:rPr>
              <w:t xml:space="preserve"> </w:t>
            </w:r>
            <w:r>
              <w:rPr>
                <w:rFonts w:eastAsia="Calibri"/>
                <w:spacing w:val="-1"/>
              </w:rPr>
              <w:t>o</w:t>
            </w:r>
            <w:r>
              <w:rPr>
                <w:rFonts w:eastAsia="Calibri"/>
              </w:rPr>
              <w:t>n</w:t>
            </w:r>
            <w:r>
              <w:rPr>
                <w:rFonts w:ascii="Times New Roman" w:hAnsi="Times New Roman"/>
                <w:spacing w:val="-8"/>
              </w:rPr>
              <w:t xml:space="preserve"> </w:t>
            </w:r>
            <w:r>
              <w:rPr>
                <w:rFonts w:eastAsia="Calibri"/>
                <w:spacing w:val="1"/>
              </w:rPr>
              <w:t>p</w:t>
            </w:r>
            <w:r>
              <w:rPr>
                <w:rFonts w:eastAsia="Calibri"/>
                <w:spacing w:val="-1"/>
              </w:rPr>
              <w:t>op</w:t>
            </w:r>
            <w:r>
              <w:rPr>
                <w:rFonts w:eastAsia="Calibri"/>
                <w:spacing w:val="1"/>
              </w:rPr>
              <w:t>u</w:t>
            </w:r>
            <w:r>
              <w:rPr>
                <w:rFonts w:eastAsia="Calibri"/>
                <w:spacing w:val="-2"/>
              </w:rPr>
              <w:t>l</w:t>
            </w:r>
            <w:r>
              <w:rPr>
                <w:rFonts w:eastAsia="Calibri"/>
                <w:spacing w:val="1"/>
              </w:rPr>
              <w:t>at</w:t>
            </w:r>
            <w:r>
              <w:rPr>
                <w:rFonts w:eastAsia="Calibri"/>
              </w:rPr>
              <w:t>i</w:t>
            </w:r>
            <w:r>
              <w:rPr>
                <w:rFonts w:eastAsia="Calibri"/>
                <w:spacing w:val="-1"/>
              </w:rPr>
              <w:t>o</w:t>
            </w:r>
            <w:r>
              <w:rPr>
                <w:rFonts w:eastAsia="Calibri"/>
              </w:rPr>
              <w:t>n</w:t>
            </w:r>
            <w:r>
              <w:rPr>
                <w:rFonts w:ascii="Times New Roman" w:hAnsi="Times New Roman"/>
                <w:spacing w:val="-15"/>
              </w:rPr>
              <w:t xml:space="preserve"> </w:t>
            </w:r>
            <w:r>
              <w:rPr>
                <w:rFonts w:eastAsia="Calibri"/>
                <w:spacing w:val="-2"/>
              </w:rPr>
              <w:t>r</w:t>
            </w:r>
            <w:r>
              <w:rPr>
                <w:rFonts w:eastAsia="Calibri"/>
              </w:rPr>
              <w:t>e</w:t>
            </w:r>
            <w:r>
              <w:rPr>
                <w:rFonts w:eastAsia="Calibri"/>
                <w:spacing w:val="-2"/>
              </w:rPr>
              <w:t>c</w:t>
            </w:r>
            <w:r>
              <w:rPr>
                <w:rFonts w:eastAsia="Calibri"/>
                <w:spacing w:val="-1"/>
              </w:rPr>
              <w:t>o</w:t>
            </w:r>
            <w:r>
              <w:rPr>
                <w:rFonts w:eastAsia="Calibri"/>
                <w:spacing w:val="4"/>
              </w:rPr>
              <w:t>n</w:t>
            </w:r>
            <w:r>
              <w:rPr>
                <w:rFonts w:eastAsia="Calibri"/>
                <w:spacing w:val="-1"/>
              </w:rPr>
              <w:t>s</w:t>
            </w:r>
            <w:r>
              <w:rPr>
                <w:rFonts w:eastAsia="Calibri"/>
                <w:spacing w:val="-2"/>
              </w:rPr>
              <w:t>tr</w:t>
            </w:r>
            <w:r>
              <w:rPr>
                <w:rFonts w:eastAsia="Calibri"/>
                <w:spacing w:val="1"/>
              </w:rPr>
              <w:t>u</w:t>
            </w:r>
            <w:r>
              <w:rPr>
                <w:rFonts w:eastAsia="Calibri"/>
                <w:spacing w:val="-2"/>
              </w:rPr>
              <w:t>c</w:t>
            </w:r>
            <w:r>
              <w:rPr>
                <w:rFonts w:eastAsia="Calibri"/>
                <w:spacing w:val="1"/>
              </w:rPr>
              <w:t>t</w:t>
            </w:r>
            <w:r>
              <w:rPr>
                <w:rFonts w:eastAsia="Calibri"/>
              </w:rPr>
              <w:t>i</w:t>
            </w:r>
            <w:r>
              <w:rPr>
                <w:rFonts w:eastAsia="Calibri"/>
                <w:spacing w:val="-1"/>
              </w:rPr>
              <w:t>o</w:t>
            </w:r>
            <w:r>
              <w:rPr>
                <w:rFonts w:eastAsia="Calibri"/>
              </w:rPr>
              <w:t>n</w:t>
            </w:r>
            <w:r>
              <w:rPr>
                <w:rFonts w:ascii="Times New Roman" w:hAnsi="Times New Roman"/>
                <w:spacing w:val="-20"/>
              </w:rPr>
              <w:t xml:space="preserve"> </w:t>
            </w:r>
            <w:r>
              <w:rPr>
                <w:rFonts w:eastAsia="Calibri"/>
                <w:spacing w:val="3"/>
              </w:rPr>
              <w:t>a</w:t>
            </w:r>
            <w:r>
              <w:rPr>
                <w:rFonts w:eastAsia="Calibri"/>
              </w:rPr>
              <w:t>t</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5"/>
              </w:rPr>
              <w:t xml:space="preserve"> </w:t>
            </w:r>
            <w:r>
              <w:rPr>
                <w:rFonts w:eastAsia="Calibri"/>
                <w:spacing w:val="-5"/>
              </w:rPr>
              <w:t>c</w:t>
            </w:r>
            <w:r>
              <w:rPr>
                <w:rFonts w:eastAsia="Calibri"/>
                <w:spacing w:val="1"/>
              </w:rPr>
              <w:t>o</w:t>
            </w:r>
            <w:r>
              <w:rPr>
                <w:rFonts w:eastAsia="Calibri"/>
                <w:spacing w:val="-1"/>
              </w:rPr>
              <w:t>un</w:t>
            </w:r>
            <w:r>
              <w:rPr>
                <w:rFonts w:eastAsia="Calibri"/>
                <w:spacing w:val="1"/>
              </w:rPr>
              <w:t>t</w:t>
            </w:r>
            <w:r>
              <w:rPr>
                <w:rFonts w:eastAsia="Calibri"/>
              </w:rPr>
              <w:t>ry</w:t>
            </w:r>
            <w:r>
              <w:rPr>
                <w:rFonts w:ascii="Times New Roman" w:hAnsi="Times New Roman"/>
                <w:spacing w:val="-11"/>
              </w:rPr>
              <w:t xml:space="preserve"> </w:t>
            </w:r>
            <w:r>
              <w:rPr>
                <w:rFonts w:eastAsia="Calibri"/>
              </w:rPr>
              <w:t>l</w:t>
            </w:r>
            <w:r>
              <w:rPr>
                <w:rFonts w:eastAsia="Calibri"/>
                <w:spacing w:val="-3"/>
              </w:rPr>
              <w:t>e</w:t>
            </w:r>
            <w:r>
              <w:rPr>
                <w:rFonts w:eastAsia="Calibri"/>
                <w:spacing w:val="-1"/>
              </w:rPr>
              <w:t>v</w:t>
            </w:r>
            <w:r>
              <w:rPr>
                <w:rFonts w:eastAsia="Calibri"/>
              </w:rPr>
              <w:t>el</w:t>
            </w:r>
            <w:r>
              <w:rPr>
                <w:rFonts w:ascii="Times New Roman" w:hAnsi="Times New Roman"/>
                <w:spacing w:val="-8"/>
              </w:rPr>
              <w:t xml:space="preserve"> </w:t>
            </w:r>
            <w:r>
              <w:rPr>
                <w:rFonts w:eastAsia="Calibri"/>
                <w:spacing w:val="-1"/>
              </w:rPr>
              <w:t>an</w:t>
            </w:r>
            <w:r>
              <w:rPr>
                <w:rFonts w:eastAsia="Calibri"/>
              </w:rPr>
              <w:t>d</w:t>
            </w:r>
            <w:r>
              <w:rPr>
                <w:rFonts w:ascii="Times New Roman" w:hAnsi="Times New Roman"/>
                <w:spacing w:val="-9"/>
              </w:rPr>
              <w:t xml:space="preserve"> </w:t>
            </w:r>
            <w:r>
              <w:rPr>
                <w:rFonts w:eastAsia="Calibri"/>
                <w:spacing w:val="1"/>
              </w:rPr>
              <w:t>p</w:t>
            </w:r>
            <w:r>
              <w:rPr>
                <w:rFonts w:eastAsia="Calibri"/>
                <w:spacing w:val="-2"/>
              </w:rPr>
              <w:t>r</w:t>
            </w:r>
            <w:r>
              <w:rPr>
                <w:rFonts w:eastAsia="Calibri"/>
                <w:spacing w:val="1"/>
              </w:rPr>
              <w:t>o</w:t>
            </w:r>
            <w:r>
              <w:rPr>
                <w:rFonts w:eastAsia="Calibri"/>
                <w:spacing w:val="-1"/>
              </w:rPr>
              <w:t>v</w:t>
            </w:r>
            <w:r>
              <w:rPr>
                <w:rFonts w:eastAsia="Calibri"/>
              </w:rPr>
              <w:t>i</w:t>
            </w:r>
            <w:r>
              <w:rPr>
                <w:rFonts w:eastAsia="Calibri"/>
                <w:spacing w:val="-1"/>
              </w:rPr>
              <w:t>d</w:t>
            </w:r>
            <w:r>
              <w:rPr>
                <w:rFonts w:eastAsia="Calibri"/>
              </w:rPr>
              <w:t>e</w:t>
            </w:r>
            <w:r>
              <w:rPr>
                <w:rFonts w:ascii="Times New Roman" w:hAnsi="Times New Roman"/>
                <w:spacing w:val="-13"/>
              </w:rPr>
              <w:t xml:space="preserve"> </w:t>
            </w:r>
            <w:r>
              <w:rPr>
                <w:rFonts w:eastAsia="Calibri"/>
              </w:rPr>
              <w:t>a</w:t>
            </w:r>
            <w:r>
              <w:rPr>
                <w:rFonts w:ascii="Times New Roman" w:hAnsi="Times New Roman"/>
                <w:spacing w:val="-7"/>
              </w:rPr>
              <w:t xml:space="preserve"> </w:t>
            </w:r>
            <w:r>
              <w:rPr>
                <w:rFonts w:eastAsia="Calibri"/>
                <w:spacing w:val="1"/>
              </w:rPr>
              <w:t>b</w:t>
            </w:r>
            <w:r>
              <w:rPr>
                <w:rFonts w:eastAsia="Calibri"/>
              </w:rPr>
              <w:t>e</w:t>
            </w:r>
            <w:r>
              <w:rPr>
                <w:rFonts w:eastAsia="Calibri"/>
                <w:spacing w:val="-1"/>
              </w:rPr>
              <w:t>s</w:t>
            </w:r>
            <w:r>
              <w:rPr>
                <w:rFonts w:eastAsia="Calibri"/>
              </w:rPr>
              <w:t>t</w:t>
            </w:r>
            <w:r>
              <w:rPr>
                <w:rFonts w:ascii="Times New Roman" w:hAnsi="Times New Roman"/>
                <w:spacing w:val="-9"/>
              </w:rPr>
              <w:t xml:space="preserve"> </w:t>
            </w:r>
            <w:r>
              <w:rPr>
                <w:rFonts w:eastAsia="Calibri"/>
              </w:rPr>
              <w:t>e</w:t>
            </w:r>
            <w:r>
              <w:rPr>
                <w:rFonts w:eastAsia="Calibri"/>
                <w:spacing w:val="-1"/>
              </w:rPr>
              <w:t>s</w:t>
            </w:r>
            <w:r>
              <w:rPr>
                <w:rFonts w:eastAsia="Calibri"/>
                <w:spacing w:val="1"/>
              </w:rPr>
              <w:t>t</w:t>
            </w:r>
            <w:r>
              <w:rPr>
                <w:rFonts w:eastAsia="Calibri"/>
              </w:rPr>
              <w:t>i</w:t>
            </w:r>
            <w:r>
              <w:rPr>
                <w:rFonts w:eastAsia="Calibri"/>
                <w:spacing w:val="-3"/>
              </w:rPr>
              <w:t>m</w:t>
            </w:r>
            <w:r>
              <w:rPr>
                <w:rFonts w:eastAsia="Calibri"/>
                <w:spacing w:val="1"/>
              </w:rPr>
              <w:t>at</w:t>
            </w:r>
            <w:r>
              <w:rPr>
                <w:rFonts w:eastAsia="Calibri"/>
              </w:rPr>
              <w:t>e</w:t>
            </w:r>
            <w:r>
              <w:rPr>
                <w:rFonts w:ascii="Times New Roman" w:hAnsi="Times New Roman"/>
                <w:spacing w:val="-14"/>
              </w:rPr>
              <w:t xml:space="preserve"> </w:t>
            </w:r>
            <w:r>
              <w:rPr>
                <w:rFonts w:eastAsia="Calibri"/>
                <w:spacing w:val="-1"/>
              </w:rPr>
              <w:t>b</w:t>
            </w:r>
            <w:r>
              <w:rPr>
                <w:rFonts w:eastAsia="Calibri"/>
                <w:spacing w:val="3"/>
              </w:rPr>
              <w:t>a</w:t>
            </w:r>
            <w:r>
              <w:rPr>
                <w:rFonts w:eastAsia="Calibri"/>
                <w:spacing w:val="-3"/>
              </w:rPr>
              <w:t>se</w:t>
            </w:r>
            <w:r>
              <w:rPr>
                <w:rFonts w:eastAsia="Calibri"/>
              </w:rPr>
              <w:t>d</w:t>
            </w:r>
            <w:r>
              <w:rPr>
                <w:rFonts w:ascii="Times New Roman" w:hAnsi="Times New Roman"/>
                <w:spacing w:val="-11"/>
              </w:rPr>
              <w:t xml:space="preserve"> </w:t>
            </w:r>
            <w:r>
              <w:rPr>
                <w:rFonts w:eastAsia="Calibri"/>
                <w:spacing w:val="-1"/>
              </w:rPr>
              <w:t>o</w:t>
            </w:r>
            <w:r>
              <w:rPr>
                <w:rFonts w:eastAsia="Calibri"/>
              </w:rPr>
              <w:t>n</w:t>
            </w:r>
            <w:r>
              <w:rPr>
                <w:rFonts w:ascii="Times New Roman" w:hAnsi="Times New Roman"/>
                <w:spacing w:val="-8"/>
              </w:rPr>
              <w:t xml:space="preserve"> </w:t>
            </w:r>
            <w:r>
              <w:rPr>
                <w:rFonts w:eastAsia="Calibri"/>
                <w:spacing w:val="3"/>
              </w:rPr>
              <w:t>a</w:t>
            </w:r>
            <w:r>
              <w:rPr>
                <w:rFonts w:eastAsia="Calibri"/>
              </w:rPr>
              <w:t>ll</w:t>
            </w:r>
            <w:r>
              <w:rPr>
                <w:rFonts w:ascii="Times New Roman" w:hAnsi="Times New Roman"/>
                <w:spacing w:val="-11"/>
              </w:rPr>
              <w:t xml:space="preserve"> </w:t>
            </w:r>
            <w:r>
              <w:rPr>
                <w:rFonts w:eastAsia="Calibri"/>
                <w:spacing w:val="1"/>
              </w:rPr>
              <w:t>th</w:t>
            </w:r>
            <w:r>
              <w:rPr>
                <w:rFonts w:eastAsia="Calibri"/>
              </w:rPr>
              <w:t>e</w:t>
            </w:r>
            <w:r>
              <w:rPr>
                <w:rFonts w:ascii="Times New Roman" w:hAnsi="Times New Roman"/>
              </w:rPr>
              <w:t xml:space="preserve"> </w:t>
            </w:r>
            <w:r>
              <w:rPr>
                <w:rFonts w:eastAsia="Calibri"/>
                <w:spacing w:val="1"/>
              </w:rPr>
              <w:t>a</w:t>
            </w:r>
            <w:r>
              <w:rPr>
                <w:rFonts w:eastAsia="Calibri"/>
                <w:spacing w:val="-3"/>
              </w:rPr>
              <w:t>v</w:t>
            </w:r>
            <w:r>
              <w:rPr>
                <w:rFonts w:eastAsia="Calibri"/>
                <w:spacing w:val="3"/>
              </w:rPr>
              <w:t>a</w:t>
            </w:r>
            <w:r>
              <w:rPr>
                <w:rFonts w:eastAsia="Calibri"/>
                <w:spacing w:val="-2"/>
              </w:rPr>
              <w:t>il</w:t>
            </w:r>
            <w:r>
              <w:rPr>
                <w:rFonts w:eastAsia="Calibri"/>
                <w:spacing w:val="1"/>
              </w:rPr>
              <w:t>ab</w:t>
            </w:r>
            <w:r>
              <w:rPr>
                <w:rFonts w:eastAsia="Calibri"/>
              </w:rPr>
              <w:t>le</w:t>
            </w:r>
            <w:r>
              <w:rPr>
                <w:rFonts w:ascii="Times New Roman" w:hAnsi="Times New Roman"/>
                <w:spacing w:val="-14"/>
              </w:rPr>
              <w:t xml:space="preserve"> </w:t>
            </w:r>
            <w:r>
              <w:rPr>
                <w:rFonts w:eastAsia="Calibri"/>
                <w:spacing w:val="-1"/>
              </w:rPr>
              <w:t>d</w:t>
            </w:r>
            <w:r>
              <w:rPr>
                <w:rFonts w:eastAsia="Calibri"/>
                <w:spacing w:val="2"/>
              </w:rPr>
              <w:t>e</w:t>
            </w:r>
            <w:r>
              <w:rPr>
                <w:rFonts w:eastAsia="Calibri"/>
                <w:spacing w:val="-5"/>
              </w:rPr>
              <w:t>m</w:t>
            </w:r>
            <w:r>
              <w:rPr>
                <w:rFonts w:eastAsia="Calibri"/>
                <w:spacing w:val="3"/>
              </w:rPr>
              <w:t>o</w:t>
            </w:r>
            <w:r>
              <w:rPr>
                <w:rFonts w:eastAsia="Calibri"/>
                <w:spacing w:val="-2"/>
              </w:rPr>
              <w:t>gr</w:t>
            </w:r>
            <w:r>
              <w:rPr>
                <w:rFonts w:eastAsia="Calibri"/>
                <w:spacing w:val="1"/>
              </w:rPr>
              <w:t>a</w:t>
            </w:r>
            <w:r>
              <w:rPr>
                <w:rFonts w:eastAsia="Calibri"/>
                <w:spacing w:val="-1"/>
              </w:rPr>
              <w:t>p</w:t>
            </w:r>
            <w:r>
              <w:rPr>
                <w:rFonts w:eastAsia="Calibri"/>
                <w:spacing w:val="1"/>
              </w:rPr>
              <w:t>h</w:t>
            </w:r>
            <w:r>
              <w:rPr>
                <w:rFonts w:eastAsia="Calibri"/>
              </w:rPr>
              <w:t>ic</w:t>
            </w:r>
            <w:r>
              <w:rPr>
                <w:rFonts w:ascii="Times New Roman" w:hAnsi="Times New Roman"/>
                <w:spacing w:val="-15"/>
              </w:rPr>
              <w:t xml:space="preserve"> </w:t>
            </w:r>
            <w:r>
              <w:rPr>
                <w:rFonts w:eastAsia="Calibri"/>
                <w:spacing w:val="-5"/>
              </w:rPr>
              <w:t>i</w:t>
            </w:r>
            <w:r>
              <w:rPr>
                <w:rFonts w:eastAsia="Calibri"/>
                <w:spacing w:val="4"/>
              </w:rPr>
              <w:t>n</w:t>
            </w:r>
            <w:r>
              <w:rPr>
                <w:rFonts w:eastAsia="Calibri"/>
                <w:spacing w:val="-3"/>
              </w:rPr>
              <w:t>f</w:t>
            </w:r>
            <w:r>
              <w:rPr>
                <w:rFonts w:eastAsia="Calibri"/>
                <w:spacing w:val="-1"/>
              </w:rPr>
              <w:t>o</w:t>
            </w:r>
            <w:r>
              <w:rPr>
                <w:rFonts w:eastAsia="Calibri"/>
              </w:rPr>
              <w:t>r</w:t>
            </w:r>
            <w:r>
              <w:rPr>
                <w:rFonts w:eastAsia="Calibri"/>
                <w:spacing w:val="-3"/>
              </w:rPr>
              <w:t>m</w:t>
            </w:r>
            <w:r>
              <w:rPr>
                <w:rFonts w:eastAsia="Calibri"/>
                <w:spacing w:val="1"/>
              </w:rPr>
              <w:t>at</w:t>
            </w:r>
            <w:r>
              <w:rPr>
                <w:rFonts w:eastAsia="Calibri"/>
                <w:spacing w:val="-2"/>
              </w:rPr>
              <w:t>i</w:t>
            </w:r>
            <w:r>
              <w:rPr>
                <w:rFonts w:eastAsia="Calibri"/>
                <w:spacing w:val="-1"/>
              </w:rPr>
              <w:t>o</w:t>
            </w:r>
            <w:r>
              <w:rPr>
                <w:rFonts w:eastAsia="Calibri"/>
                <w:spacing w:val="1"/>
              </w:rPr>
              <w:t>n</w:t>
            </w:r>
            <w:r>
              <w:rPr>
                <w:rFonts w:eastAsia="Calibri"/>
              </w:rPr>
              <w:t>.</w:t>
            </w:r>
            <w:r>
              <w:rPr>
                <w:rFonts w:ascii="Times New Roman" w:hAnsi="Times New Roman"/>
                <w:spacing w:val="-17"/>
              </w:rPr>
              <w:t xml:space="preserve"> </w:t>
            </w:r>
            <w:r>
              <w:rPr>
                <w:rFonts w:eastAsia="Calibri"/>
                <w:spacing w:val="-1"/>
              </w:rPr>
              <w:t>W</w:t>
            </w:r>
            <w:r>
              <w:rPr>
                <w:rFonts w:eastAsia="Calibri"/>
                <w:spacing w:val="-2"/>
              </w:rPr>
              <w:t>P</w:t>
            </w:r>
            <w:r>
              <w:rPr>
                <w:rFonts w:eastAsia="Calibri"/>
              </w:rPr>
              <w:t>P</w:t>
            </w:r>
            <w:r>
              <w:rPr>
                <w:rFonts w:ascii="Times New Roman" w:hAnsi="Times New Roman"/>
                <w:spacing w:val="-8"/>
              </w:rPr>
              <w:t xml:space="preserve"> </w:t>
            </w:r>
            <w:r>
              <w:rPr>
                <w:rFonts w:eastAsia="Calibri"/>
                <w:spacing w:val="-2"/>
              </w:rPr>
              <w:t>c</w:t>
            </w:r>
            <w:r>
              <w:rPr>
                <w:rFonts w:eastAsia="Calibri"/>
                <w:spacing w:val="1"/>
              </w:rPr>
              <w:t>on</w:t>
            </w:r>
            <w:r>
              <w:rPr>
                <w:rFonts w:eastAsia="Calibri"/>
                <w:spacing w:val="-1"/>
              </w:rPr>
              <w:t>s</w:t>
            </w:r>
            <w:r>
              <w:rPr>
                <w:rFonts w:eastAsia="Calibri"/>
                <w:spacing w:val="-2"/>
              </w:rPr>
              <w:t>i</w:t>
            </w:r>
            <w:r>
              <w:rPr>
                <w:rFonts w:eastAsia="Calibri"/>
                <w:spacing w:val="1"/>
              </w:rPr>
              <w:t>d</w:t>
            </w:r>
            <w:r>
              <w:rPr>
                <w:rFonts w:eastAsia="Calibri"/>
              </w:rPr>
              <w:t>ers</w:t>
            </w:r>
            <w:r>
              <w:rPr>
                <w:rFonts w:ascii="Times New Roman" w:hAnsi="Times New Roman"/>
                <w:spacing w:val="-16"/>
              </w:rPr>
              <w:t xml:space="preserve"> </w:t>
            </w:r>
            <w:r>
              <w:rPr>
                <w:rFonts w:eastAsia="Calibri"/>
                <w:spacing w:val="-1"/>
              </w:rPr>
              <w:t>and evaluates</w:t>
            </w:r>
            <w:r>
              <w:rPr>
                <w:rFonts w:ascii="Times New Roman" w:hAnsi="Times New Roman"/>
                <w:spacing w:val="-14"/>
              </w:rPr>
              <w:t xml:space="preserve"> </w:t>
            </w:r>
            <w:r>
              <w:rPr>
                <w:rFonts w:eastAsia="Calibri"/>
                <w:spacing w:val="1"/>
              </w:rPr>
              <w:t>a</w:t>
            </w:r>
            <w:r>
              <w:rPr>
                <w:rFonts w:eastAsia="Calibri"/>
              </w:rPr>
              <w:t>s</w:t>
            </w:r>
            <w:r>
              <w:rPr>
                <w:rFonts w:ascii="Times New Roman" w:hAnsi="Times New Roman"/>
                <w:spacing w:val="-7"/>
              </w:rPr>
              <w:t xml:space="preserve"> </w:t>
            </w:r>
            <w:r>
              <w:rPr>
                <w:rFonts w:eastAsia="Calibri"/>
                <w:spacing w:val="-3"/>
              </w:rPr>
              <w:t>m</w:t>
            </w:r>
            <w:r>
              <w:rPr>
                <w:rFonts w:eastAsia="Calibri"/>
                <w:spacing w:val="-1"/>
              </w:rPr>
              <w:t>a</w:t>
            </w:r>
            <w:r>
              <w:rPr>
                <w:rFonts w:eastAsia="Calibri"/>
                <w:spacing w:val="1"/>
              </w:rPr>
              <w:t>n</w:t>
            </w:r>
            <w:r>
              <w:rPr>
                <w:rFonts w:eastAsia="Calibri"/>
              </w:rPr>
              <w:t>y</w:t>
            </w:r>
            <w:r>
              <w:rPr>
                <w:rFonts w:ascii="Times New Roman" w:hAnsi="Times New Roman"/>
                <w:spacing w:val="-13"/>
              </w:rPr>
              <w:t xml:space="preserve"> </w:t>
            </w:r>
            <w:r>
              <w:rPr>
                <w:rFonts w:eastAsia="Calibri"/>
                <w:spacing w:val="1"/>
              </w:rPr>
              <w:t>t</w:t>
            </w:r>
            <w:r>
              <w:rPr>
                <w:rFonts w:eastAsia="Calibri"/>
                <w:spacing w:val="-1"/>
              </w:rPr>
              <w:t>yp</w:t>
            </w:r>
            <w:r>
              <w:rPr>
                <w:rFonts w:eastAsia="Calibri"/>
                <w:spacing w:val="2"/>
              </w:rPr>
              <w:t>e</w:t>
            </w:r>
            <w:r>
              <w:rPr>
                <w:rFonts w:eastAsia="Calibri"/>
              </w:rPr>
              <w:t>s</w:t>
            </w:r>
            <w:r>
              <w:rPr>
                <w:rFonts w:ascii="Times New Roman" w:hAnsi="Times New Roman"/>
                <w:spacing w:val="-14"/>
              </w:rPr>
              <w:t xml:space="preserve"> </w:t>
            </w:r>
            <w:r>
              <w:rPr>
                <w:rFonts w:eastAsia="Calibri"/>
                <w:spacing w:val="1"/>
              </w:rPr>
              <w:t>a</w:t>
            </w:r>
            <w:r>
              <w:rPr>
                <w:rFonts w:eastAsia="Calibri"/>
                <w:spacing w:val="-1"/>
              </w:rPr>
              <w:t>n</w:t>
            </w:r>
            <w:r>
              <w:rPr>
                <w:rFonts w:eastAsia="Calibri"/>
              </w:rPr>
              <w:t>d</w:t>
            </w:r>
            <w:r>
              <w:rPr>
                <w:rFonts w:ascii="Times New Roman" w:hAnsi="Times New Roman"/>
                <w:spacing w:val="-6"/>
              </w:rPr>
              <w:t xml:space="preserve"> </w:t>
            </w:r>
            <w:r>
              <w:rPr>
                <w:rFonts w:eastAsia="Calibri"/>
                <w:spacing w:val="-3"/>
              </w:rPr>
              <w:t>s</w:t>
            </w:r>
            <w:r>
              <w:rPr>
                <w:rFonts w:eastAsia="Calibri"/>
                <w:spacing w:val="-1"/>
              </w:rPr>
              <w:t>o</w:t>
            </w:r>
            <w:r>
              <w:rPr>
                <w:rFonts w:eastAsia="Calibri"/>
                <w:spacing w:val="1"/>
              </w:rPr>
              <w:t>u</w:t>
            </w:r>
            <w:r>
              <w:rPr>
                <w:rFonts w:eastAsia="Calibri"/>
              </w:rPr>
              <w:t>rces</w:t>
            </w:r>
            <w:r>
              <w:rPr>
                <w:rFonts w:ascii="Times New Roman" w:hAnsi="Times New Roman"/>
                <w:spacing w:val="-14"/>
              </w:rPr>
              <w:t xml:space="preserve"> </w:t>
            </w:r>
            <w:r>
              <w:rPr>
                <w:rFonts w:eastAsia="Calibri"/>
                <w:spacing w:val="1"/>
              </w:rPr>
              <w:t>o</w:t>
            </w:r>
            <w:r>
              <w:rPr>
                <w:rFonts w:eastAsia="Calibri"/>
              </w:rPr>
              <w:t>f</w:t>
            </w:r>
            <w:r>
              <w:rPr>
                <w:rFonts w:ascii="Times New Roman" w:hAnsi="Times New Roman"/>
                <w:spacing w:val="-9"/>
              </w:rPr>
              <w:t xml:space="preserve"> </w:t>
            </w:r>
            <w:r>
              <w:rPr>
                <w:rFonts w:eastAsia="Calibri"/>
                <w:spacing w:val="2"/>
              </w:rPr>
              <w:t>e</w:t>
            </w:r>
            <w:r>
              <w:rPr>
                <w:rFonts w:eastAsia="Calibri"/>
                <w:spacing w:val="-5"/>
              </w:rPr>
              <w:t>m</w:t>
            </w:r>
            <w:r>
              <w:rPr>
                <w:rFonts w:eastAsia="Calibri"/>
                <w:spacing w:val="4"/>
              </w:rPr>
              <w:t>p</w:t>
            </w:r>
            <w:r>
              <w:rPr>
                <w:rFonts w:eastAsia="Calibri"/>
                <w:spacing w:val="-2"/>
              </w:rPr>
              <w:t>i</w:t>
            </w:r>
            <w:r>
              <w:rPr>
                <w:rFonts w:eastAsia="Calibri"/>
              </w:rPr>
              <w:t>ri</w:t>
            </w:r>
            <w:r>
              <w:rPr>
                <w:rFonts w:eastAsia="Calibri"/>
                <w:spacing w:val="-2"/>
              </w:rPr>
              <w:t>c</w:t>
            </w:r>
            <w:r>
              <w:rPr>
                <w:rFonts w:eastAsia="Calibri"/>
                <w:spacing w:val="3"/>
              </w:rPr>
              <w:t>a</w:t>
            </w:r>
            <w:r>
              <w:rPr>
                <w:rFonts w:eastAsia="Calibri"/>
              </w:rPr>
              <w:t>l</w:t>
            </w:r>
            <w:r>
              <w:rPr>
                <w:rFonts w:ascii="Times New Roman" w:hAnsi="Times New Roman"/>
              </w:rPr>
              <w:t xml:space="preserve"> </w:t>
            </w:r>
            <w:r>
              <w:rPr>
                <w:rFonts w:eastAsia="Calibri"/>
              </w:rPr>
              <w:t>e</w:t>
            </w:r>
            <w:r>
              <w:rPr>
                <w:rFonts w:eastAsia="Calibri"/>
                <w:spacing w:val="-1"/>
              </w:rPr>
              <w:t>s</w:t>
            </w:r>
            <w:r>
              <w:rPr>
                <w:rFonts w:eastAsia="Calibri"/>
                <w:spacing w:val="3"/>
              </w:rPr>
              <w:t>t</w:t>
            </w:r>
            <w:r>
              <w:rPr>
                <w:rFonts w:eastAsia="Calibri"/>
                <w:spacing w:val="-2"/>
              </w:rPr>
              <w:t>i</w:t>
            </w:r>
            <w:r>
              <w:rPr>
                <w:rFonts w:eastAsia="Calibri"/>
                <w:spacing w:val="-3"/>
              </w:rPr>
              <w:t>m</w:t>
            </w:r>
            <w:r>
              <w:rPr>
                <w:rFonts w:eastAsia="Calibri"/>
                <w:spacing w:val="1"/>
              </w:rPr>
              <w:t>at</w:t>
            </w:r>
            <w:r>
              <w:rPr>
                <w:rFonts w:eastAsia="Calibri"/>
              </w:rPr>
              <w:t>es</w:t>
            </w:r>
            <w:r>
              <w:rPr>
                <w:rFonts w:ascii="Times New Roman" w:hAnsi="Times New Roman"/>
                <w:spacing w:val="-16"/>
              </w:rPr>
              <w:t xml:space="preserve"> </w:t>
            </w:r>
            <w:r>
              <w:rPr>
                <w:rFonts w:eastAsia="Calibri"/>
                <w:spacing w:val="1"/>
              </w:rPr>
              <w:t>a</w:t>
            </w:r>
            <w:r>
              <w:rPr>
                <w:rFonts w:eastAsia="Calibri"/>
              </w:rPr>
              <w:t>s</w:t>
            </w:r>
            <w:r>
              <w:rPr>
                <w:rFonts w:ascii="Times New Roman" w:hAnsi="Times New Roman"/>
                <w:spacing w:val="-10"/>
              </w:rPr>
              <w:t xml:space="preserve"> </w:t>
            </w:r>
            <w:r>
              <w:rPr>
                <w:rFonts w:eastAsia="Calibri"/>
                <w:spacing w:val="1"/>
              </w:rPr>
              <w:t>po</w:t>
            </w:r>
            <w:r>
              <w:rPr>
                <w:rFonts w:eastAsia="Calibri"/>
                <w:spacing w:val="-1"/>
              </w:rPr>
              <w:t>ss</w:t>
            </w:r>
            <w:r>
              <w:rPr>
                <w:rFonts w:eastAsia="Calibri"/>
                <w:spacing w:val="-2"/>
              </w:rPr>
              <w:t>i</w:t>
            </w:r>
            <w:r>
              <w:rPr>
                <w:rFonts w:eastAsia="Calibri"/>
                <w:spacing w:val="1"/>
              </w:rPr>
              <w:t>b</w:t>
            </w:r>
            <w:r>
              <w:rPr>
                <w:rFonts w:eastAsia="Calibri"/>
                <w:spacing w:val="-2"/>
              </w:rPr>
              <w:t>l</w:t>
            </w:r>
            <w:r>
              <w:rPr>
                <w:rFonts w:eastAsia="Calibri"/>
              </w:rPr>
              <w:t>e</w:t>
            </w:r>
            <w:r>
              <w:rPr>
                <w:rFonts w:ascii="Times New Roman" w:hAnsi="Times New Roman"/>
                <w:spacing w:val="-12"/>
              </w:rPr>
              <w:t xml:space="preserve"> </w:t>
            </w:r>
            <w:r>
              <w:rPr>
                <w:rFonts w:eastAsia="Calibri"/>
              </w:rPr>
              <w:t>(</w:t>
            </w:r>
            <w:r>
              <w:rPr>
                <w:rFonts w:eastAsia="Calibri"/>
                <w:spacing w:val="-2"/>
              </w:rPr>
              <w:t>i</w:t>
            </w:r>
            <w:r>
              <w:rPr>
                <w:rFonts w:eastAsia="Calibri"/>
                <w:spacing w:val="1"/>
              </w:rPr>
              <w:t>n</w:t>
            </w:r>
            <w:r>
              <w:rPr>
                <w:rFonts w:eastAsia="Calibri"/>
              </w:rPr>
              <w:t>c</w:t>
            </w:r>
            <w:r>
              <w:rPr>
                <w:rFonts w:eastAsia="Calibri"/>
                <w:spacing w:val="-2"/>
              </w:rPr>
              <w:t>l</w:t>
            </w:r>
            <w:r>
              <w:rPr>
                <w:rFonts w:eastAsia="Calibri"/>
                <w:spacing w:val="-1"/>
              </w:rPr>
              <w:t>ud</w:t>
            </w:r>
            <w:r>
              <w:rPr>
                <w:rFonts w:eastAsia="Calibri"/>
              </w:rPr>
              <w:t>i</w:t>
            </w:r>
            <w:r>
              <w:rPr>
                <w:rFonts w:eastAsia="Calibri"/>
                <w:spacing w:val="1"/>
              </w:rPr>
              <w:t>n</w:t>
            </w:r>
            <w:r>
              <w:rPr>
                <w:rFonts w:eastAsia="Calibri"/>
              </w:rPr>
              <w:t>g</w:t>
            </w:r>
            <w:r>
              <w:rPr>
                <w:rFonts w:ascii="Times New Roman" w:hAnsi="Times New Roman"/>
                <w:spacing w:val="-12"/>
              </w:rPr>
              <w:t xml:space="preserve"> </w:t>
            </w:r>
            <w:r>
              <w:rPr>
                <w:rFonts w:eastAsia="Calibri"/>
                <w:spacing w:val="-2"/>
              </w:rPr>
              <w:t>r</w:t>
            </w:r>
            <w:r>
              <w:rPr>
                <w:rFonts w:eastAsia="Calibri"/>
                <w:spacing w:val="-3"/>
              </w:rPr>
              <w:t>e</w:t>
            </w:r>
            <w:r>
              <w:rPr>
                <w:rFonts w:eastAsia="Calibri"/>
                <w:spacing w:val="1"/>
              </w:rPr>
              <w:t>t</w:t>
            </w:r>
            <w:r>
              <w:rPr>
                <w:rFonts w:eastAsia="Calibri"/>
              </w:rPr>
              <w:t>r</w:t>
            </w:r>
            <w:r>
              <w:rPr>
                <w:rFonts w:eastAsia="Calibri"/>
                <w:spacing w:val="1"/>
              </w:rPr>
              <w:t>o</w:t>
            </w:r>
            <w:r>
              <w:rPr>
                <w:rFonts w:eastAsia="Calibri"/>
                <w:spacing w:val="-3"/>
              </w:rPr>
              <w:t>s</w:t>
            </w:r>
            <w:r>
              <w:rPr>
                <w:rFonts w:eastAsia="Calibri"/>
                <w:spacing w:val="1"/>
              </w:rPr>
              <w:t>p</w:t>
            </w:r>
            <w:r>
              <w:rPr>
                <w:rFonts w:eastAsia="Calibri"/>
              </w:rPr>
              <w:t>e</w:t>
            </w:r>
            <w:r>
              <w:rPr>
                <w:rFonts w:eastAsia="Calibri"/>
                <w:spacing w:val="-2"/>
              </w:rPr>
              <w:t>c</w:t>
            </w:r>
            <w:r>
              <w:rPr>
                <w:rFonts w:eastAsia="Calibri"/>
                <w:spacing w:val="1"/>
              </w:rPr>
              <w:t>t</w:t>
            </w:r>
            <w:r>
              <w:rPr>
                <w:rFonts w:eastAsia="Calibri"/>
              </w:rPr>
              <w:t>i</w:t>
            </w:r>
            <w:r>
              <w:rPr>
                <w:rFonts w:eastAsia="Calibri"/>
                <w:spacing w:val="-1"/>
              </w:rPr>
              <w:t>v</w:t>
            </w:r>
            <w:r>
              <w:rPr>
                <w:rFonts w:eastAsia="Calibri"/>
              </w:rPr>
              <w:t>e</w:t>
            </w:r>
            <w:r>
              <w:rPr>
                <w:rFonts w:ascii="Times New Roman" w:hAnsi="Times New Roman"/>
                <w:spacing w:val="-18"/>
              </w:rPr>
              <w:t xml:space="preserve"> </w:t>
            </w:r>
            <w:r>
              <w:rPr>
                <w:rFonts w:eastAsia="Calibri"/>
                <w:spacing w:val="1"/>
              </w:rPr>
              <w:t>b</w:t>
            </w:r>
            <w:r>
              <w:rPr>
                <w:rFonts w:eastAsia="Calibri"/>
              </w:rPr>
              <w:t>i</w:t>
            </w:r>
            <w:r>
              <w:rPr>
                <w:rFonts w:eastAsia="Calibri"/>
                <w:spacing w:val="-2"/>
              </w:rPr>
              <w:t>rt</w:t>
            </w:r>
            <w:r>
              <w:rPr>
                <w:rFonts w:eastAsia="Calibri"/>
              </w:rPr>
              <w:t>h</w:t>
            </w:r>
            <w:r>
              <w:rPr>
                <w:rFonts w:ascii="Times New Roman" w:hAnsi="Times New Roman"/>
                <w:spacing w:val="-7"/>
              </w:rPr>
              <w:t xml:space="preserve"> </w:t>
            </w:r>
            <w:r>
              <w:rPr>
                <w:rFonts w:eastAsia="Calibri"/>
                <w:spacing w:val="1"/>
              </w:rPr>
              <w:t>h</w:t>
            </w:r>
            <w:r>
              <w:rPr>
                <w:rFonts w:eastAsia="Calibri"/>
              </w:rPr>
              <w:t>i</w:t>
            </w:r>
            <w:r>
              <w:rPr>
                <w:rFonts w:eastAsia="Calibri"/>
                <w:spacing w:val="-3"/>
              </w:rPr>
              <w:t>s</w:t>
            </w:r>
            <w:r>
              <w:rPr>
                <w:rFonts w:eastAsia="Calibri"/>
                <w:spacing w:val="-2"/>
              </w:rPr>
              <w:t>t</w:t>
            </w:r>
            <w:r>
              <w:rPr>
                <w:rFonts w:eastAsia="Calibri"/>
                <w:spacing w:val="1"/>
              </w:rPr>
              <w:t>o</w:t>
            </w:r>
            <w:r>
              <w:rPr>
                <w:rFonts w:eastAsia="Calibri"/>
                <w:spacing w:val="-2"/>
              </w:rPr>
              <w:t>r</w:t>
            </w:r>
            <w:r>
              <w:rPr>
                <w:rFonts w:eastAsia="Calibri"/>
              </w:rPr>
              <w:t>ie</w:t>
            </w:r>
            <w:r>
              <w:rPr>
                <w:rFonts w:eastAsia="Calibri"/>
                <w:spacing w:val="-1"/>
              </w:rPr>
              <w:t>s</w:t>
            </w:r>
            <w:r>
              <w:rPr>
                <w:rFonts w:eastAsia="Calibri"/>
              </w:rPr>
              <w:t>,</w:t>
            </w:r>
            <w:r>
              <w:rPr>
                <w:rFonts w:ascii="Times New Roman" w:hAnsi="Times New Roman"/>
                <w:spacing w:val="-13"/>
              </w:rPr>
              <w:t xml:space="preserve"> </w:t>
            </w:r>
            <w:r>
              <w:rPr>
                <w:rFonts w:eastAsia="Calibri"/>
                <w:spacing w:val="1"/>
              </w:rPr>
              <w:t>d</w:t>
            </w:r>
            <w:r>
              <w:rPr>
                <w:rFonts w:eastAsia="Calibri"/>
              </w:rPr>
              <w:t>ire</w:t>
            </w:r>
            <w:r>
              <w:rPr>
                <w:rFonts w:eastAsia="Calibri"/>
                <w:spacing w:val="-2"/>
              </w:rPr>
              <w:t>c</w:t>
            </w:r>
            <w:r>
              <w:rPr>
                <w:rFonts w:eastAsia="Calibri"/>
              </w:rPr>
              <w:t>t</w:t>
            </w:r>
            <w:r>
              <w:rPr>
                <w:rFonts w:ascii="Times New Roman" w:hAnsi="Times New Roman"/>
                <w:spacing w:val="-11"/>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2"/>
              </w:rPr>
              <w:t>i</w:t>
            </w:r>
            <w:r>
              <w:rPr>
                <w:rFonts w:eastAsia="Calibri"/>
                <w:spacing w:val="-1"/>
              </w:rPr>
              <w:t>n</w:t>
            </w:r>
            <w:r>
              <w:rPr>
                <w:rFonts w:eastAsia="Calibri"/>
                <w:spacing w:val="1"/>
              </w:rPr>
              <w:t>d</w:t>
            </w:r>
            <w:r>
              <w:rPr>
                <w:rFonts w:eastAsia="Calibri"/>
              </w:rPr>
              <w:t>i</w:t>
            </w:r>
            <w:r>
              <w:rPr>
                <w:rFonts w:eastAsia="Calibri"/>
                <w:spacing w:val="-2"/>
              </w:rPr>
              <w:t>r</w:t>
            </w:r>
            <w:r>
              <w:rPr>
                <w:rFonts w:eastAsia="Calibri"/>
                <w:spacing w:val="2"/>
              </w:rPr>
              <w:t>e</w:t>
            </w:r>
            <w:r>
              <w:rPr>
                <w:rFonts w:eastAsia="Calibri"/>
                <w:spacing w:val="-2"/>
              </w:rPr>
              <w:t>c</w:t>
            </w:r>
            <w:r>
              <w:rPr>
                <w:rFonts w:eastAsia="Calibri"/>
              </w:rPr>
              <w:t>t</w:t>
            </w:r>
            <w:r>
              <w:rPr>
                <w:rFonts w:ascii="Times New Roman" w:hAnsi="Times New Roman"/>
                <w:spacing w:val="-12"/>
              </w:rPr>
              <w:t xml:space="preserve"> </w:t>
            </w:r>
            <w:r>
              <w:rPr>
                <w:rFonts w:eastAsia="Calibri"/>
                <w:spacing w:val="2"/>
              </w:rPr>
              <w:t>f</w:t>
            </w:r>
            <w:r>
              <w:rPr>
                <w:rFonts w:eastAsia="Calibri"/>
                <w:spacing w:val="-3"/>
              </w:rPr>
              <w:t>e</w:t>
            </w:r>
            <w:r>
              <w:rPr>
                <w:rFonts w:eastAsia="Calibri"/>
              </w:rPr>
              <w:t>r</w:t>
            </w:r>
            <w:r>
              <w:rPr>
                <w:rFonts w:eastAsia="Calibri"/>
                <w:spacing w:val="3"/>
              </w:rPr>
              <w:t>t</w:t>
            </w:r>
            <w:r>
              <w:rPr>
                <w:rFonts w:eastAsia="Calibri"/>
                <w:spacing w:val="-2"/>
              </w:rPr>
              <w:t>i</w:t>
            </w:r>
            <w:r>
              <w:rPr>
                <w:rFonts w:eastAsia="Calibri"/>
              </w:rPr>
              <w:t>l</w:t>
            </w:r>
            <w:r>
              <w:rPr>
                <w:rFonts w:eastAsia="Calibri"/>
                <w:spacing w:val="-2"/>
              </w:rPr>
              <w:t>i</w:t>
            </w:r>
            <w:r>
              <w:rPr>
                <w:rFonts w:eastAsia="Calibri"/>
                <w:spacing w:val="1"/>
              </w:rPr>
              <w:t>t</w:t>
            </w:r>
            <w:r>
              <w:rPr>
                <w:rFonts w:eastAsia="Calibri"/>
              </w:rPr>
              <w:t>y</w:t>
            </w:r>
            <w:r>
              <w:rPr>
                <w:rFonts w:ascii="Times New Roman" w:hAnsi="Times New Roman"/>
                <w:spacing w:val="-11"/>
              </w:rPr>
              <w:t xml:space="preserve"> </w:t>
            </w:r>
            <w:r>
              <w:rPr>
                <w:rFonts w:eastAsia="Calibri"/>
              </w:rPr>
              <w:t>e</w:t>
            </w:r>
            <w:r>
              <w:rPr>
                <w:rFonts w:eastAsia="Calibri"/>
                <w:spacing w:val="-1"/>
              </w:rPr>
              <w:t>s</w:t>
            </w:r>
            <w:r>
              <w:rPr>
                <w:rFonts w:eastAsia="Calibri"/>
                <w:spacing w:val="1"/>
              </w:rPr>
              <w:t>t</w:t>
            </w:r>
            <w:r>
              <w:rPr>
                <w:rFonts w:eastAsia="Calibri"/>
              </w:rPr>
              <w:t>i</w:t>
            </w:r>
            <w:r>
              <w:rPr>
                <w:rFonts w:eastAsia="Calibri"/>
                <w:spacing w:val="-3"/>
              </w:rPr>
              <w:t>m</w:t>
            </w:r>
            <w:r>
              <w:rPr>
                <w:rFonts w:eastAsia="Calibri"/>
                <w:spacing w:val="-1"/>
              </w:rPr>
              <w:t>a</w:t>
            </w:r>
            <w:r>
              <w:rPr>
                <w:rFonts w:eastAsia="Calibri"/>
                <w:spacing w:val="3"/>
              </w:rPr>
              <w:t>t</w:t>
            </w:r>
            <w:r>
              <w:rPr>
                <w:rFonts w:eastAsia="Calibri"/>
              </w:rPr>
              <w:t>e</w:t>
            </w:r>
            <w:r>
              <w:rPr>
                <w:rFonts w:eastAsia="Calibri"/>
                <w:spacing w:val="-3"/>
              </w:rPr>
              <w:t>s</w:t>
            </w:r>
            <w:r>
              <w:rPr>
                <w:rFonts w:eastAsia="Calibri"/>
              </w:rPr>
              <w:t>),</w:t>
            </w:r>
            <w:r>
              <w:rPr>
                <w:rFonts w:ascii="Times New Roman" w:hAnsi="Times New Roman"/>
                <w:spacing w:val="-15"/>
              </w:rPr>
              <w:t xml:space="preserve"> </w:t>
            </w:r>
            <w:r>
              <w:rPr>
                <w:rFonts w:eastAsia="Calibri"/>
                <w:spacing w:val="-1"/>
              </w:rPr>
              <w:t>a</w:t>
            </w:r>
            <w:r>
              <w:rPr>
                <w:rFonts w:eastAsia="Calibri"/>
                <w:spacing w:val="1"/>
              </w:rPr>
              <w:t>n</w:t>
            </w:r>
            <w:r>
              <w:rPr>
                <w:rFonts w:eastAsia="Calibri"/>
              </w:rPr>
              <w:t>d</w:t>
            </w:r>
            <w:r>
              <w:rPr>
                <w:rFonts w:ascii="Times New Roman" w:hAnsi="Times New Roman"/>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1"/>
              </w:rPr>
              <w:t>f</w:t>
            </w:r>
            <w:r>
              <w:rPr>
                <w:rFonts w:eastAsia="Calibri"/>
                <w:spacing w:val="-2"/>
              </w:rPr>
              <w:t>i</w:t>
            </w:r>
            <w:r>
              <w:rPr>
                <w:rFonts w:eastAsia="Calibri"/>
                <w:spacing w:val="-1"/>
              </w:rPr>
              <w:t>n</w:t>
            </w:r>
            <w:r>
              <w:rPr>
                <w:rFonts w:eastAsia="Calibri"/>
                <w:spacing w:val="3"/>
              </w:rPr>
              <w:t>a</w:t>
            </w:r>
            <w:r>
              <w:rPr>
                <w:rFonts w:eastAsia="Calibri"/>
              </w:rPr>
              <w:t>l</w:t>
            </w:r>
            <w:r>
              <w:rPr>
                <w:rFonts w:ascii="Times New Roman" w:hAnsi="Times New Roman"/>
                <w:spacing w:val="-11"/>
              </w:rPr>
              <w:t xml:space="preserve"> </w:t>
            </w:r>
            <w:r>
              <w:rPr>
                <w:rFonts w:eastAsia="Calibri"/>
                <w:spacing w:val="2"/>
              </w:rPr>
              <w:t>e</w:t>
            </w:r>
            <w:r>
              <w:rPr>
                <w:rFonts w:eastAsia="Calibri"/>
                <w:spacing w:val="-3"/>
              </w:rPr>
              <w:t>s</w:t>
            </w:r>
            <w:r>
              <w:rPr>
                <w:rFonts w:eastAsia="Calibri"/>
                <w:spacing w:val="1"/>
              </w:rPr>
              <w:t>t</w:t>
            </w:r>
            <w:r>
              <w:rPr>
                <w:rFonts w:eastAsia="Calibri"/>
              </w:rPr>
              <w:t>i</w:t>
            </w:r>
            <w:r>
              <w:rPr>
                <w:rFonts w:eastAsia="Calibri"/>
                <w:spacing w:val="-5"/>
              </w:rPr>
              <w:t>m</w:t>
            </w:r>
            <w:r>
              <w:rPr>
                <w:rFonts w:eastAsia="Calibri"/>
                <w:spacing w:val="1"/>
              </w:rPr>
              <w:t>at</w:t>
            </w:r>
            <w:r>
              <w:rPr>
                <w:rFonts w:eastAsia="Calibri"/>
              </w:rPr>
              <w:t>es</w:t>
            </w:r>
            <w:r>
              <w:rPr>
                <w:rFonts w:ascii="Times New Roman" w:hAnsi="Times New Roman"/>
                <w:spacing w:val="-16"/>
              </w:rPr>
              <w:t xml:space="preserve"> </w:t>
            </w:r>
            <w:r>
              <w:rPr>
                <w:rFonts w:eastAsia="Calibri"/>
                <w:spacing w:val="1"/>
              </w:rPr>
              <w:t>a</w:t>
            </w:r>
            <w:r>
              <w:rPr>
                <w:rFonts w:eastAsia="Calibri"/>
              </w:rPr>
              <w:t>re</w:t>
            </w:r>
            <w:r>
              <w:rPr>
                <w:rFonts w:ascii="Times New Roman" w:hAnsi="Times New Roman"/>
                <w:spacing w:val="-10"/>
              </w:rPr>
              <w:t xml:space="preserve"> </w:t>
            </w:r>
            <w:r>
              <w:rPr>
                <w:rFonts w:eastAsia="Calibri"/>
                <w:spacing w:val="-1"/>
              </w:rPr>
              <w:t>d</w:t>
            </w:r>
            <w:r>
              <w:rPr>
                <w:rFonts w:eastAsia="Calibri"/>
                <w:spacing w:val="2"/>
              </w:rPr>
              <w:t>e</w:t>
            </w:r>
            <w:r>
              <w:rPr>
                <w:rFonts w:eastAsia="Calibri"/>
              </w:rPr>
              <w:t>ri</w:t>
            </w:r>
            <w:r>
              <w:rPr>
                <w:rFonts w:eastAsia="Calibri"/>
                <w:spacing w:val="-6"/>
              </w:rPr>
              <w:t>v</w:t>
            </w:r>
            <w:r>
              <w:rPr>
                <w:rFonts w:eastAsia="Calibri"/>
                <w:spacing w:val="2"/>
              </w:rPr>
              <w:t>e</w:t>
            </w:r>
            <w:r>
              <w:rPr>
                <w:rFonts w:eastAsia="Calibri"/>
              </w:rPr>
              <w:t>d</w:t>
            </w:r>
            <w:r>
              <w:rPr>
                <w:rFonts w:ascii="Times New Roman" w:hAnsi="Times New Roman"/>
                <w:spacing w:val="-12"/>
              </w:rPr>
              <w:t xml:space="preserve"> </w:t>
            </w:r>
            <w:r>
              <w:rPr>
                <w:rFonts w:eastAsia="Calibri"/>
                <w:spacing w:val="-2"/>
              </w:rPr>
              <w:t>t</w:t>
            </w:r>
            <w:r>
              <w:rPr>
                <w:rFonts w:eastAsia="Calibri"/>
              </w:rPr>
              <w:t>o</w:t>
            </w:r>
            <w:r>
              <w:rPr>
                <w:rFonts w:ascii="Times New Roman" w:hAnsi="Times New Roman"/>
                <w:spacing w:val="-8"/>
              </w:rPr>
              <w:t xml:space="preserve"> </w:t>
            </w:r>
            <w:r>
              <w:rPr>
                <w:rFonts w:eastAsia="Calibri"/>
              </w:rPr>
              <w:t>e</w:t>
            </w:r>
            <w:r>
              <w:rPr>
                <w:rFonts w:eastAsia="Calibri"/>
                <w:spacing w:val="1"/>
              </w:rPr>
              <w:t>n</w:t>
            </w:r>
            <w:r>
              <w:rPr>
                <w:rFonts w:eastAsia="Calibri"/>
                <w:spacing w:val="-3"/>
              </w:rPr>
              <w:t>s</w:t>
            </w:r>
            <w:r>
              <w:rPr>
                <w:rFonts w:eastAsia="Calibri"/>
                <w:spacing w:val="1"/>
              </w:rPr>
              <w:t>u</w:t>
            </w:r>
            <w:r>
              <w:rPr>
                <w:rFonts w:eastAsia="Calibri"/>
                <w:spacing w:val="-2"/>
              </w:rPr>
              <w:t>r</w:t>
            </w:r>
            <w:r>
              <w:rPr>
                <w:rFonts w:eastAsia="Calibri"/>
              </w:rPr>
              <w:t>e</w:t>
            </w:r>
            <w:r>
              <w:rPr>
                <w:rFonts w:ascii="Times New Roman" w:hAnsi="Times New Roman"/>
                <w:spacing w:val="-13"/>
              </w:rPr>
              <w:t xml:space="preserve"> </w:t>
            </w:r>
            <w:r>
              <w:rPr>
                <w:rFonts w:eastAsia="Calibri"/>
                <w:spacing w:val="3"/>
              </w:rPr>
              <w:t>a</w:t>
            </w:r>
            <w:r>
              <w:rPr>
                <w:rFonts w:eastAsia="Calibri"/>
              </w:rPr>
              <w:t>s</w:t>
            </w:r>
            <w:r>
              <w:rPr>
                <w:rFonts w:ascii="Times New Roman" w:hAnsi="Times New Roman"/>
                <w:spacing w:val="-10"/>
              </w:rPr>
              <w:t xml:space="preserve"> </w:t>
            </w:r>
            <w:r>
              <w:rPr>
                <w:rFonts w:eastAsia="Calibri"/>
                <w:spacing w:val="-3"/>
              </w:rPr>
              <w:t>m</w:t>
            </w:r>
            <w:r>
              <w:rPr>
                <w:rFonts w:eastAsia="Calibri"/>
                <w:spacing w:val="4"/>
              </w:rPr>
              <w:t>u</w:t>
            </w:r>
            <w:r>
              <w:rPr>
                <w:rFonts w:eastAsia="Calibri"/>
                <w:spacing w:val="-5"/>
              </w:rPr>
              <w:t>c</w:t>
            </w:r>
            <w:r>
              <w:rPr>
                <w:rFonts w:eastAsia="Calibri"/>
              </w:rPr>
              <w:t>h</w:t>
            </w:r>
            <w:r>
              <w:rPr>
                <w:rFonts w:ascii="Times New Roman" w:hAnsi="Times New Roman"/>
                <w:spacing w:val="-8"/>
              </w:rPr>
              <w:t xml:space="preserve"> </w:t>
            </w:r>
            <w:r>
              <w:rPr>
                <w:rFonts w:eastAsia="Calibri"/>
                <w:spacing w:val="-2"/>
              </w:rPr>
              <w:t>i</w:t>
            </w:r>
            <w:r>
              <w:rPr>
                <w:rFonts w:eastAsia="Calibri"/>
                <w:spacing w:val="-1"/>
              </w:rPr>
              <w:t>n</w:t>
            </w:r>
            <w:r>
              <w:rPr>
                <w:rFonts w:eastAsia="Calibri"/>
                <w:spacing w:val="3"/>
              </w:rPr>
              <w:t>t</w:t>
            </w:r>
            <w:r>
              <w:rPr>
                <w:rFonts w:eastAsia="Calibri"/>
                <w:spacing w:val="-3"/>
              </w:rPr>
              <w:t>e</w:t>
            </w:r>
            <w:r>
              <w:rPr>
                <w:rFonts w:eastAsia="Calibri"/>
                <w:spacing w:val="-2"/>
              </w:rPr>
              <w:t>r</w:t>
            </w:r>
            <w:r>
              <w:rPr>
                <w:rFonts w:eastAsia="Calibri"/>
                <w:spacing w:val="1"/>
              </w:rPr>
              <w:t>na</w:t>
            </w:r>
            <w:r>
              <w:rPr>
                <w:rFonts w:eastAsia="Calibri"/>
              </w:rPr>
              <w:t>l</w:t>
            </w:r>
            <w:r>
              <w:rPr>
                <w:rFonts w:ascii="Times New Roman" w:hAnsi="Times New Roman"/>
                <w:spacing w:val="-10"/>
              </w:rPr>
              <w:t xml:space="preserve"> </w:t>
            </w:r>
            <w:r>
              <w:rPr>
                <w:rFonts w:eastAsia="Calibri"/>
                <w:spacing w:val="-5"/>
              </w:rPr>
              <w:t>c</w:t>
            </w:r>
            <w:r>
              <w:rPr>
                <w:rFonts w:eastAsia="Calibri"/>
                <w:spacing w:val="1"/>
              </w:rPr>
              <w:t>on</w:t>
            </w:r>
            <w:r>
              <w:rPr>
                <w:rFonts w:eastAsia="Calibri"/>
                <w:spacing w:val="-1"/>
              </w:rPr>
              <w:t>s</w:t>
            </w:r>
            <w:r>
              <w:rPr>
                <w:rFonts w:eastAsia="Calibri"/>
              </w:rPr>
              <w:t>i</w:t>
            </w:r>
            <w:r>
              <w:rPr>
                <w:rFonts w:eastAsia="Calibri"/>
                <w:spacing w:val="-1"/>
              </w:rPr>
              <w:t>s</w:t>
            </w:r>
            <w:r>
              <w:rPr>
                <w:rFonts w:eastAsia="Calibri"/>
                <w:spacing w:val="-2"/>
              </w:rPr>
              <w:t>t</w:t>
            </w:r>
            <w:r>
              <w:rPr>
                <w:rFonts w:eastAsia="Calibri"/>
                <w:spacing w:val="-3"/>
              </w:rPr>
              <w:t>e</w:t>
            </w:r>
            <w:r>
              <w:rPr>
                <w:rFonts w:eastAsia="Calibri"/>
                <w:spacing w:val="1"/>
              </w:rPr>
              <w:t>n</w:t>
            </w:r>
            <w:r>
              <w:rPr>
                <w:rFonts w:eastAsia="Calibri"/>
              </w:rPr>
              <w:t>cy</w:t>
            </w:r>
            <w:r>
              <w:rPr>
                <w:rFonts w:ascii="Times New Roman" w:hAnsi="Times New Roman"/>
                <w:spacing w:val="-14"/>
              </w:rPr>
              <w:t xml:space="preserve"> </w:t>
            </w:r>
            <w:r>
              <w:rPr>
                <w:rFonts w:eastAsia="Calibri"/>
                <w:spacing w:val="1"/>
              </w:rPr>
              <w:t>a</w:t>
            </w:r>
            <w:r>
              <w:rPr>
                <w:rFonts w:eastAsia="Calibri"/>
              </w:rPr>
              <w:t>s</w:t>
            </w:r>
            <w:r>
              <w:rPr>
                <w:rFonts w:ascii="Times New Roman" w:hAnsi="Times New Roman"/>
                <w:spacing w:val="-10"/>
              </w:rPr>
              <w:t xml:space="preserve"> </w:t>
            </w:r>
            <w:r>
              <w:rPr>
                <w:rFonts w:eastAsia="Calibri"/>
                <w:spacing w:val="-1"/>
              </w:rPr>
              <w:t>p</w:t>
            </w:r>
            <w:r>
              <w:rPr>
                <w:rFonts w:eastAsia="Calibri"/>
                <w:spacing w:val="1"/>
              </w:rPr>
              <w:t>o</w:t>
            </w:r>
            <w:r>
              <w:rPr>
                <w:rFonts w:eastAsia="Calibri"/>
                <w:spacing w:val="-1"/>
              </w:rPr>
              <w:t>ss</w:t>
            </w:r>
            <w:r>
              <w:rPr>
                <w:rFonts w:eastAsia="Calibri"/>
                <w:spacing w:val="-2"/>
              </w:rPr>
              <w:t>i</w:t>
            </w:r>
            <w:r>
              <w:rPr>
                <w:rFonts w:eastAsia="Calibri"/>
                <w:spacing w:val="1"/>
              </w:rPr>
              <w:t>b</w:t>
            </w:r>
            <w:r>
              <w:rPr>
                <w:rFonts w:eastAsia="Calibri"/>
              </w:rPr>
              <w:t>le</w:t>
            </w:r>
            <w:r>
              <w:rPr>
                <w:rFonts w:ascii="Times New Roman" w:hAnsi="Times New Roman"/>
                <w:spacing w:val="-14"/>
              </w:rPr>
              <w:t xml:space="preserve"> </w:t>
            </w:r>
            <w:r>
              <w:rPr>
                <w:rFonts w:eastAsia="Calibri"/>
              </w:rPr>
              <w:t>w</w:t>
            </w:r>
            <w:r>
              <w:rPr>
                <w:rFonts w:eastAsia="Calibri"/>
                <w:spacing w:val="-2"/>
              </w:rPr>
              <w:t>i</w:t>
            </w:r>
            <w:r>
              <w:rPr>
                <w:rFonts w:eastAsia="Calibri"/>
                <w:spacing w:val="1"/>
              </w:rPr>
              <w:t>t</w:t>
            </w:r>
            <w:r>
              <w:rPr>
                <w:rFonts w:eastAsia="Calibri"/>
              </w:rPr>
              <w:t>h</w:t>
            </w:r>
            <w:r>
              <w:rPr>
                <w:rFonts w:ascii="Times New Roman" w:hAnsi="Times New Roman"/>
                <w:spacing w:val="-10"/>
              </w:rPr>
              <w:t xml:space="preserve"> </w:t>
            </w:r>
            <w:r>
              <w:rPr>
                <w:rFonts w:eastAsia="Calibri"/>
                <w:spacing w:val="1"/>
              </w:rPr>
              <w:t>a</w:t>
            </w:r>
            <w:r>
              <w:rPr>
                <w:rFonts w:eastAsia="Calibri"/>
              </w:rPr>
              <w:t>ll</w:t>
            </w:r>
            <w:r>
              <w:rPr>
                <w:rFonts w:ascii="Times New Roman" w:hAnsi="Times New Roman"/>
                <w:spacing w:val="-9"/>
              </w:rPr>
              <w:t xml:space="preserve"> </w:t>
            </w:r>
            <w:r>
              <w:rPr>
                <w:rFonts w:eastAsia="Calibri"/>
                <w:spacing w:val="-1"/>
              </w:rPr>
              <w:t>o</w:t>
            </w:r>
            <w:r>
              <w:rPr>
                <w:rFonts w:eastAsia="Calibri"/>
                <w:spacing w:val="-2"/>
              </w:rPr>
              <w:t>t</w:t>
            </w:r>
            <w:r>
              <w:rPr>
                <w:rFonts w:eastAsia="Calibri"/>
                <w:spacing w:val="1"/>
              </w:rPr>
              <w:t>h</w:t>
            </w:r>
            <w:r>
              <w:rPr>
                <w:rFonts w:eastAsia="Calibri"/>
              </w:rPr>
              <w:t>er</w:t>
            </w:r>
            <w:r>
              <w:rPr>
                <w:rFonts w:ascii="Times New Roman" w:hAnsi="Times New Roman"/>
              </w:rPr>
              <w:t xml:space="preserve"> </w:t>
            </w:r>
            <w:r>
              <w:rPr>
                <w:rFonts w:eastAsia="Calibri"/>
                <w:spacing w:val="1"/>
              </w:rPr>
              <w:t>d</w:t>
            </w:r>
            <w:r>
              <w:rPr>
                <w:rFonts w:eastAsia="Calibri"/>
              </w:rPr>
              <w:t>e</w:t>
            </w:r>
            <w:r>
              <w:rPr>
                <w:rFonts w:eastAsia="Calibri"/>
                <w:spacing w:val="-3"/>
              </w:rPr>
              <w:t>m</w:t>
            </w:r>
            <w:r>
              <w:rPr>
                <w:rFonts w:eastAsia="Calibri"/>
                <w:spacing w:val="3"/>
              </w:rPr>
              <w:t>o</w:t>
            </w:r>
            <w:r>
              <w:rPr>
                <w:rFonts w:eastAsia="Calibri"/>
                <w:spacing w:val="-5"/>
              </w:rPr>
              <w:t>g</w:t>
            </w:r>
            <w:r>
              <w:rPr>
                <w:rFonts w:eastAsia="Calibri"/>
                <w:spacing w:val="-2"/>
              </w:rPr>
              <w:t>r</w:t>
            </w:r>
            <w:r>
              <w:rPr>
                <w:rFonts w:eastAsia="Calibri"/>
                <w:spacing w:val="1"/>
              </w:rPr>
              <w:t>a</w:t>
            </w:r>
            <w:r>
              <w:rPr>
                <w:rFonts w:eastAsia="Calibri"/>
                <w:spacing w:val="-1"/>
              </w:rPr>
              <w:t>p</w:t>
            </w:r>
            <w:r>
              <w:rPr>
                <w:rFonts w:eastAsia="Calibri"/>
                <w:spacing w:val="1"/>
              </w:rPr>
              <w:t>h</w:t>
            </w:r>
            <w:r>
              <w:rPr>
                <w:rFonts w:eastAsia="Calibri"/>
              </w:rPr>
              <w:t>ic</w:t>
            </w:r>
            <w:r>
              <w:rPr>
                <w:rFonts w:ascii="Times New Roman" w:hAnsi="Times New Roman"/>
                <w:spacing w:val="-15"/>
              </w:rPr>
              <w:t xml:space="preserve"> </w:t>
            </w:r>
            <w:r>
              <w:rPr>
                <w:rFonts w:eastAsia="Calibri"/>
                <w:spacing w:val="-2"/>
              </w:rPr>
              <w:t>c</w:t>
            </w:r>
            <w:r>
              <w:rPr>
                <w:rFonts w:eastAsia="Calibri"/>
                <w:spacing w:val="1"/>
              </w:rPr>
              <w:t>o</w:t>
            </w:r>
            <w:r>
              <w:rPr>
                <w:rFonts w:eastAsia="Calibri"/>
                <w:spacing w:val="-3"/>
              </w:rPr>
              <w:t>m</w:t>
            </w:r>
            <w:r>
              <w:rPr>
                <w:rFonts w:eastAsia="Calibri"/>
                <w:spacing w:val="-1"/>
              </w:rPr>
              <w:t>po</w:t>
            </w:r>
            <w:r>
              <w:rPr>
                <w:rFonts w:eastAsia="Calibri"/>
                <w:spacing w:val="1"/>
              </w:rPr>
              <w:t>n</w:t>
            </w:r>
            <w:r>
              <w:rPr>
                <w:rFonts w:eastAsia="Calibri"/>
              </w:rPr>
              <w:t>e</w:t>
            </w:r>
            <w:r>
              <w:rPr>
                <w:rFonts w:eastAsia="Calibri"/>
                <w:spacing w:val="-1"/>
              </w:rPr>
              <w:t>n</w:t>
            </w:r>
            <w:r>
              <w:rPr>
                <w:rFonts w:eastAsia="Calibri"/>
                <w:spacing w:val="1"/>
              </w:rPr>
              <w:t>t</w:t>
            </w:r>
            <w:r>
              <w:rPr>
                <w:rFonts w:eastAsia="Calibri"/>
              </w:rPr>
              <w:t>s</w:t>
            </w:r>
            <w:r>
              <w:rPr>
                <w:rFonts w:ascii="Times New Roman" w:hAnsi="Times New Roman"/>
                <w:spacing w:val="-18"/>
              </w:rPr>
              <w:t xml:space="preserve"> </w:t>
            </w:r>
            <w:r>
              <w:rPr>
                <w:rFonts w:eastAsia="Calibri"/>
                <w:spacing w:val="-1"/>
              </w:rPr>
              <w:t>a</w:t>
            </w:r>
            <w:r>
              <w:rPr>
                <w:rFonts w:eastAsia="Calibri"/>
                <w:spacing w:val="1"/>
              </w:rPr>
              <w:t>n</w:t>
            </w:r>
            <w:r>
              <w:rPr>
                <w:rFonts w:eastAsia="Calibri"/>
              </w:rPr>
              <w:t>d</w:t>
            </w:r>
            <w:r>
              <w:rPr>
                <w:rFonts w:ascii="Times New Roman" w:hAnsi="Times New Roman"/>
                <w:spacing w:val="-6"/>
              </w:rPr>
              <w:t xml:space="preserve"> </w:t>
            </w:r>
            <w:r>
              <w:rPr>
                <w:rFonts w:eastAsia="Calibri"/>
                <w:spacing w:val="-2"/>
              </w:rPr>
              <w:t>c</w:t>
            </w:r>
            <w:r>
              <w:rPr>
                <w:rFonts w:eastAsia="Calibri"/>
                <w:spacing w:val="-1"/>
              </w:rPr>
              <w:t>oho</w:t>
            </w:r>
            <w:r>
              <w:rPr>
                <w:rFonts w:eastAsia="Calibri"/>
                <w:spacing w:val="3"/>
              </w:rPr>
              <w:t>r</w:t>
            </w:r>
            <w:r>
              <w:rPr>
                <w:rFonts w:eastAsia="Calibri"/>
                <w:spacing w:val="1"/>
              </w:rPr>
              <w:t>t</w:t>
            </w:r>
            <w:r>
              <w:rPr>
                <w:rFonts w:eastAsia="Calibri"/>
              </w:rPr>
              <w:t>s</w:t>
            </w:r>
            <w:r>
              <w:rPr>
                <w:rFonts w:ascii="Times New Roman" w:hAnsi="Times New Roman"/>
                <w:spacing w:val="-14"/>
              </w:rPr>
              <w:t xml:space="preserve"> </w:t>
            </w:r>
            <w:r>
              <w:rPr>
                <w:rFonts w:eastAsia="Calibri"/>
                <w:spacing w:val="-3"/>
              </w:rPr>
              <w:t>e</w:t>
            </w:r>
            <w:r>
              <w:rPr>
                <w:rFonts w:eastAsia="Calibri"/>
                <w:spacing w:val="-1"/>
              </w:rPr>
              <w:t>n</w:t>
            </w:r>
            <w:r>
              <w:rPr>
                <w:rFonts w:eastAsia="Calibri"/>
                <w:spacing w:val="1"/>
              </w:rPr>
              <w:t>u</w:t>
            </w:r>
            <w:r>
              <w:rPr>
                <w:rFonts w:eastAsia="Calibri"/>
                <w:spacing w:val="-3"/>
              </w:rPr>
              <w:t>m</w:t>
            </w:r>
            <w:r>
              <w:rPr>
                <w:rFonts w:eastAsia="Calibri"/>
                <w:spacing w:val="2"/>
              </w:rPr>
              <w:t>e</w:t>
            </w:r>
            <w:r>
              <w:rPr>
                <w:rFonts w:eastAsia="Calibri"/>
                <w:spacing w:val="-2"/>
              </w:rPr>
              <w:t>r</w:t>
            </w:r>
            <w:r>
              <w:rPr>
                <w:rFonts w:eastAsia="Calibri"/>
                <w:spacing w:val="-1"/>
              </w:rPr>
              <w:t>a</w:t>
            </w:r>
            <w:r>
              <w:rPr>
                <w:rFonts w:eastAsia="Calibri"/>
                <w:spacing w:val="3"/>
              </w:rPr>
              <w:t>t</w:t>
            </w:r>
            <w:r>
              <w:rPr>
                <w:rFonts w:eastAsia="Calibri"/>
                <w:spacing w:val="-3"/>
              </w:rPr>
              <w:t>e</w:t>
            </w:r>
            <w:r>
              <w:rPr>
                <w:rFonts w:eastAsia="Calibri"/>
              </w:rPr>
              <w:t>d</w:t>
            </w:r>
            <w:r>
              <w:rPr>
                <w:rFonts w:ascii="Times New Roman" w:hAnsi="Times New Roman"/>
                <w:spacing w:val="-13"/>
              </w:rPr>
              <w:t xml:space="preserve"> </w:t>
            </w:r>
            <w:r>
              <w:rPr>
                <w:rFonts w:eastAsia="Calibri"/>
                <w:spacing w:val="-2"/>
              </w:rPr>
              <w:t>i</w:t>
            </w:r>
            <w:r>
              <w:rPr>
                <w:rFonts w:eastAsia="Calibri"/>
              </w:rPr>
              <w:t>n</w:t>
            </w:r>
            <w:r>
              <w:rPr>
                <w:rFonts w:ascii="Times New Roman" w:hAnsi="Times New Roman"/>
                <w:spacing w:val="-8"/>
              </w:rPr>
              <w:t xml:space="preserve"> </w:t>
            </w:r>
            <w:r>
              <w:rPr>
                <w:rFonts w:eastAsia="Calibri"/>
                <w:spacing w:val="-1"/>
              </w:rPr>
              <w:t>s</w:t>
            </w:r>
            <w:r>
              <w:rPr>
                <w:rFonts w:eastAsia="Calibri"/>
                <w:spacing w:val="1"/>
              </w:rPr>
              <w:t>u</w:t>
            </w:r>
            <w:r>
              <w:rPr>
                <w:rFonts w:eastAsia="Calibri"/>
              </w:rPr>
              <w:t>c</w:t>
            </w:r>
            <w:r>
              <w:rPr>
                <w:rFonts w:eastAsia="Calibri"/>
                <w:spacing w:val="-2"/>
              </w:rPr>
              <w:t>c</w:t>
            </w:r>
            <w:r>
              <w:rPr>
                <w:rFonts w:eastAsia="Calibri"/>
              </w:rPr>
              <w:t>e</w:t>
            </w:r>
            <w:r>
              <w:rPr>
                <w:rFonts w:eastAsia="Calibri"/>
                <w:spacing w:val="-1"/>
              </w:rPr>
              <w:t>ss</w:t>
            </w:r>
            <w:r>
              <w:rPr>
                <w:rFonts w:eastAsia="Calibri"/>
              </w:rPr>
              <w:t>i</w:t>
            </w:r>
            <w:r>
              <w:rPr>
                <w:rFonts w:eastAsia="Calibri"/>
                <w:spacing w:val="-3"/>
              </w:rPr>
              <w:t>v</w:t>
            </w:r>
            <w:r>
              <w:rPr>
                <w:rFonts w:eastAsia="Calibri"/>
              </w:rPr>
              <w:t>e</w:t>
            </w:r>
            <w:r>
              <w:rPr>
                <w:rFonts w:ascii="Times New Roman" w:hAnsi="Times New Roman"/>
                <w:spacing w:val="-10"/>
              </w:rPr>
              <w:t xml:space="preserve"> </w:t>
            </w:r>
            <w:r>
              <w:rPr>
                <w:rFonts w:eastAsia="Calibri"/>
                <w:spacing w:val="-2"/>
              </w:rPr>
              <w:t>c</w:t>
            </w:r>
            <w:r>
              <w:rPr>
                <w:rFonts w:eastAsia="Calibri"/>
              </w:rPr>
              <w:t>e</w:t>
            </w:r>
            <w:r>
              <w:rPr>
                <w:rFonts w:eastAsia="Calibri"/>
                <w:spacing w:val="1"/>
              </w:rPr>
              <w:t>n</w:t>
            </w:r>
            <w:r>
              <w:rPr>
                <w:rFonts w:eastAsia="Calibri"/>
                <w:spacing w:val="-3"/>
              </w:rPr>
              <w:t>s</w:t>
            </w:r>
            <w:r>
              <w:rPr>
                <w:rFonts w:eastAsia="Calibri"/>
                <w:spacing w:val="1"/>
              </w:rPr>
              <w:t>u</w:t>
            </w:r>
            <w:r>
              <w:rPr>
                <w:rFonts w:eastAsia="Calibri"/>
                <w:spacing w:val="-1"/>
              </w:rPr>
              <w:t>s</w:t>
            </w:r>
            <w:r>
              <w:rPr>
                <w:rFonts w:eastAsia="Calibri"/>
                <w:spacing w:val="-3"/>
              </w:rPr>
              <w:t>e</w:t>
            </w:r>
            <w:r>
              <w:rPr>
                <w:rFonts w:eastAsia="Calibri"/>
                <w:spacing w:val="-1"/>
              </w:rPr>
              <w:t>s</w:t>
            </w:r>
            <w:r>
              <w:rPr>
                <w:rFonts w:eastAsia="Calibri"/>
              </w:rPr>
              <w:t>.</w:t>
            </w:r>
          </w:p>
        </w:tc>
      </w:tr>
      <w:tr w:rsidR="007F2D9F" w:rsidRPr="00837EC7" w14:paraId="75C9711D"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C3458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C3458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C3458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C3458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C3458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C3458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C3458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C3458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C893802" w14:textId="2EA83E4F" w:rsidR="003653D8" w:rsidRDefault="003653D8" w:rsidP="003653D8">
            <w:pPr>
              <w:pStyle w:val="MHeader"/>
            </w:pPr>
            <w:r>
              <w:t>Data availability</w:t>
            </w:r>
          </w:p>
          <w:p w14:paraId="519FF710" w14:textId="7FCD96A7" w:rsidR="0003687B" w:rsidRDefault="0003687B" w:rsidP="00664FED">
            <w:pPr>
              <w:pStyle w:val="MText"/>
              <w:rPr>
                <w:rFonts w:eastAsia="Calibri"/>
              </w:rPr>
            </w:pPr>
            <w:r>
              <w:rPr>
                <w:rFonts w:eastAsia="Calibri"/>
              </w:rPr>
              <w:t>D</w:t>
            </w:r>
            <w:r>
              <w:rPr>
                <w:rFonts w:eastAsia="Calibri"/>
                <w:spacing w:val="-1"/>
              </w:rPr>
              <w:t>a</w:t>
            </w:r>
            <w:r>
              <w:rPr>
                <w:rFonts w:eastAsia="Calibri"/>
                <w:spacing w:val="1"/>
              </w:rPr>
              <w:t>t</w:t>
            </w:r>
            <w:r>
              <w:rPr>
                <w:rFonts w:eastAsia="Calibri"/>
              </w:rPr>
              <w:t>a</w:t>
            </w:r>
            <w:r>
              <w:rPr>
                <w:rFonts w:ascii="Times New Roman" w:hAnsi="Times New Roman"/>
                <w:spacing w:val="-10"/>
              </w:rPr>
              <w:t xml:space="preserve"> </w:t>
            </w:r>
            <w:r>
              <w:rPr>
                <w:rFonts w:eastAsia="Calibri"/>
                <w:spacing w:val="-1"/>
              </w:rPr>
              <w:t>fo</w:t>
            </w:r>
            <w:r>
              <w:rPr>
                <w:rFonts w:eastAsia="Calibri"/>
              </w:rPr>
              <w:t>r</w:t>
            </w:r>
            <w:r>
              <w:rPr>
                <w:rFonts w:ascii="Times New Roman" w:hAnsi="Times New Roman"/>
                <w:spacing w:val="-8"/>
              </w:rPr>
              <w:t xml:space="preserve"> </w:t>
            </w:r>
            <w:r>
              <w:rPr>
                <w:rFonts w:eastAsia="Calibri"/>
                <w:spacing w:val="1"/>
              </w:rPr>
              <w:t>th</w:t>
            </w:r>
            <w:r>
              <w:rPr>
                <w:rFonts w:eastAsia="Calibri"/>
              </w:rPr>
              <w:t>e</w:t>
            </w:r>
            <w:r>
              <w:rPr>
                <w:rFonts w:ascii="Times New Roman" w:hAnsi="Times New Roman"/>
                <w:spacing w:val="-10"/>
              </w:rPr>
              <w:t xml:space="preserve"> </w:t>
            </w:r>
            <w:r>
              <w:rPr>
                <w:rFonts w:eastAsia="Calibri"/>
                <w:spacing w:val="1"/>
              </w:rPr>
              <w:t>a</w:t>
            </w:r>
            <w:r>
              <w:rPr>
                <w:rFonts w:eastAsia="Calibri"/>
                <w:spacing w:val="-1"/>
              </w:rPr>
              <w:t>d</w:t>
            </w:r>
            <w:r>
              <w:rPr>
                <w:rFonts w:eastAsia="Calibri"/>
                <w:spacing w:val="1"/>
              </w:rPr>
              <w:t>o</w:t>
            </w:r>
            <w:r>
              <w:rPr>
                <w:rFonts w:eastAsia="Calibri"/>
                <w:spacing w:val="-2"/>
              </w:rPr>
              <w:t>l</w:t>
            </w:r>
            <w:r>
              <w:rPr>
                <w:rFonts w:eastAsia="Calibri"/>
              </w:rPr>
              <w:t>e</w:t>
            </w:r>
            <w:r>
              <w:rPr>
                <w:rFonts w:eastAsia="Calibri"/>
                <w:spacing w:val="-1"/>
              </w:rPr>
              <w:t>s</w:t>
            </w:r>
            <w:r>
              <w:rPr>
                <w:rFonts w:eastAsia="Calibri"/>
              </w:rPr>
              <w:t>c</w:t>
            </w:r>
            <w:r>
              <w:rPr>
                <w:rFonts w:eastAsia="Calibri"/>
                <w:spacing w:val="-3"/>
              </w:rPr>
              <w:t>e</w:t>
            </w:r>
            <w:r>
              <w:rPr>
                <w:rFonts w:eastAsia="Calibri"/>
                <w:spacing w:val="1"/>
              </w:rPr>
              <w:t>n</w:t>
            </w:r>
            <w:r>
              <w:rPr>
                <w:rFonts w:eastAsia="Calibri"/>
              </w:rPr>
              <w:t>t</w:t>
            </w:r>
            <w:r>
              <w:rPr>
                <w:rFonts w:ascii="Times New Roman" w:hAnsi="Times New Roman"/>
                <w:spacing w:val="-15"/>
              </w:rPr>
              <w:t xml:space="preserve"> </w:t>
            </w:r>
            <w:r>
              <w:rPr>
                <w:rFonts w:eastAsia="Calibri"/>
                <w:spacing w:val="1"/>
              </w:rPr>
              <w:t>b</w:t>
            </w:r>
            <w:r>
              <w:rPr>
                <w:rFonts w:eastAsia="Calibri"/>
              </w:rPr>
              <w:t>i</w:t>
            </w:r>
            <w:r>
              <w:rPr>
                <w:rFonts w:eastAsia="Calibri"/>
                <w:spacing w:val="-2"/>
              </w:rPr>
              <w:t>rt</w:t>
            </w:r>
            <w:r>
              <w:rPr>
                <w:rFonts w:eastAsia="Calibri"/>
              </w:rPr>
              <w:t>h</w:t>
            </w:r>
            <w:r>
              <w:rPr>
                <w:rFonts w:ascii="Times New Roman" w:hAnsi="Times New Roman"/>
                <w:spacing w:val="-10"/>
              </w:rPr>
              <w:t xml:space="preserve"> </w:t>
            </w:r>
            <w:r>
              <w:rPr>
                <w:rFonts w:eastAsia="Calibri"/>
                <w:spacing w:val="-2"/>
              </w:rPr>
              <w:t>r</w:t>
            </w:r>
            <w:r>
              <w:rPr>
                <w:rFonts w:eastAsia="Calibri"/>
                <w:spacing w:val="1"/>
              </w:rPr>
              <w:t>at</w:t>
            </w:r>
            <w:r>
              <w:rPr>
                <w:rFonts w:eastAsia="Calibri"/>
              </w:rPr>
              <w:t>e</w:t>
            </w:r>
            <w:r>
              <w:rPr>
                <w:rFonts w:ascii="Times New Roman" w:hAnsi="Times New Roman"/>
                <w:spacing w:val="-8"/>
              </w:rPr>
              <w:t xml:space="preserve"> </w:t>
            </w:r>
            <w:r>
              <w:rPr>
                <w:rFonts w:eastAsia="Calibri"/>
                <w:spacing w:val="-1"/>
              </w:rPr>
              <w:t>fo</w:t>
            </w:r>
            <w:r>
              <w:rPr>
                <w:rFonts w:eastAsia="Calibri"/>
              </w:rPr>
              <w:t>r</w:t>
            </w:r>
            <w:r>
              <w:rPr>
                <w:rFonts w:ascii="Times New Roman" w:hAnsi="Times New Roman"/>
                <w:spacing w:val="-6"/>
              </w:rPr>
              <w:t xml:space="preserve"> </w:t>
            </w:r>
            <w:r>
              <w:rPr>
                <w:rFonts w:eastAsia="Calibri"/>
                <w:spacing w:val="-3"/>
              </w:rPr>
              <w:t>w</w:t>
            </w:r>
            <w:r>
              <w:rPr>
                <w:rFonts w:eastAsia="Calibri"/>
                <w:spacing w:val="1"/>
              </w:rPr>
              <w:t>o</w:t>
            </w:r>
            <w:r>
              <w:rPr>
                <w:rFonts w:eastAsia="Calibri"/>
                <w:spacing w:val="-3"/>
              </w:rPr>
              <w:t>m</w:t>
            </w:r>
            <w:r>
              <w:rPr>
                <w:rFonts w:eastAsia="Calibri"/>
              </w:rPr>
              <w:t>en</w:t>
            </w:r>
            <w:r>
              <w:rPr>
                <w:rFonts w:ascii="Times New Roman" w:hAnsi="Times New Roman"/>
                <w:spacing w:val="-12"/>
              </w:rPr>
              <w:t xml:space="preserve"> </w:t>
            </w:r>
            <w:r>
              <w:rPr>
                <w:rFonts w:eastAsia="Calibri"/>
                <w:spacing w:val="1"/>
              </w:rPr>
              <w:t>a</w:t>
            </w:r>
            <w:r>
              <w:rPr>
                <w:rFonts w:eastAsia="Calibri"/>
              </w:rPr>
              <w:t>g</w:t>
            </w:r>
            <w:r>
              <w:rPr>
                <w:rFonts w:eastAsia="Calibri"/>
                <w:spacing w:val="-3"/>
              </w:rPr>
              <w:t>e</w:t>
            </w:r>
            <w:r>
              <w:rPr>
                <w:rFonts w:eastAsia="Calibri"/>
              </w:rPr>
              <w:t>d</w:t>
            </w:r>
            <w:r>
              <w:rPr>
                <w:rFonts w:ascii="Times New Roman" w:hAnsi="Times New Roman"/>
                <w:spacing w:val="-10"/>
              </w:rPr>
              <w:t xml:space="preserve"> </w:t>
            </w:r>
            <w:r>
              <w:rPr>
                <w:rFonts w:eastAsia="Calibri"/>
                <w:spacing w:val="-2"/>
              </w:rPr>
              <w:t>1</w:t>
            </w:r>
            <w:r>
              <w:rPr>
                <w:rFonts w:eastAsia="Calibri"/>
                <w:spacing w:val="3"/>
              </w:rPr>
              <w:t>5</w:t>
            </w:r>
            <w:r>
              <w:rPr>
                <w:rFonts w:eastAsia="Calibri"/>
                <w:spacing w:val="-3"/>
              </w:rPr>
              <w:t>-</w:t>
            </w:r>
            <w:r>
              <w:rPr>
                <w:rFonts w:eastAsia="Calibri"/>
                <w:spacing w:val="-2"/>
              </w:rPr>
              <w:t>1</w:t>
            </w:r>
            <w:r>
              <w:rPr>
                <w:rFonts w:eastAsia="Calibri"/>
              </w:rPr>
              <w:t>9</w:t>
            </w:r>
            <w:r>
              <w:rPr>
                <w:rFonts w:ascii="Times New Roman" w:hAnsi="Times New Roman"/>
                <w:spacing w:val="-7"/>
              </w:rPr>
              <w:t xml:space="preserve"> </w:t>
            </w:r>
            <w:r>
              <w:rPr>
                <w:rFonts w:eastAsia="Calibri"/>
                <w:spacing w:val="-3"/>
              </w:rPr>
              <w:t>y</w:t>
            </w:r>
            <w:r>
              <w:rPr>
                <w:rFonts w:eastAsia="Calibri"/>
              </w:rPr>
              <w:t>e</w:t>
            </w:r>
            <w:r>
              <w:rPr>
                <w:rFonts w:eastAsia="Calibri"/>
                <w:spacing w:val="1"/>
              </w:rPr>
              <w:t>a</w:t>
            </w:r>
            <w:r>
              <w:rPr>
                <w:rFonts w:eastAsia="Calibri"/>
              </w:rPr>
              <w:t>rs</w:t>
            </w:r>
            <w:r>
              <w:rPr>
                <w:rFonts w:ascii="Times New Roman" w:hAnsi="Times New Roman"/>
                <w:spacing w:val="-12"/>
              </w:rPr>
              <w:t xml:space="preserve"> </w:t>
            </w:r>
            <w:r>
              <w:rPr>
                <w:rFonts w:eastAsia="Calibri"/>
                <w:spacing w:val="-1"/>
              </w:rPr>
              <w:t>a</w:t>
            </w:r>
            <w:r>
              <w:rPr>
                <w:rFonts w:eastAsia="Calibri"/>
                <w:spacing w:val="3"/>
              </w:rPr>
              <w:t>r</w:t>
            </w:r>
            <w:r>
              <w:rPr>
                <w:rFonts w:eastAsia="Calibri"/>
              </w:rPr>
              <w:t>e</w:t>
            </w:r>
            <w:r>
              <w:rPr>
                <w:rFonts w:ascii="Times New Roman" w:hAnsi="Times New Roman"/>
                <w:spacing w:val="-13"/>
              </w:rPr>
              <w:t xml:space="preserve"> </w:t>
            </w:r>
            <w:r>
              <w:rPr>
                <w:rFonts w:eastAsia="Calibri"/>
                <w:spacing w:val="1"/>
              </w:rPr>
              <w:t>a</w:t>
            </w:r>
            <w:r>
              <w:rPr>
                <w:rFonts w:eastAsia="Calibri"/>
                <w:spacing w:val="-1"/>
              </w:rPr>
              <w:t>v</w:t>
            </w:r>
            <w:r>
              <w:rPr>
                <w:rFonts w:eastAsia="Calibri"/>
                <w:spacing w:val="1"/>
              </w:rPr>
              <w:t>a</w:t>
            </w:r>
            <w:r>
              <w:rPr>
                <w:rFonts w:eastAsia="Calibri"/>
              </w:rPr>
              <w:t>i</w:t>
            </w:r>
            <w:r>
              <w:rPr>
                <w:rFonts w:eastAsia="Calibri"/>
                <w:spacing w:val="-2"/>
              </w:rPr>
              <w:t>l</w:t>
            </w:r>
            <w:r>
              <w:rPr>
                <w:rFonts w:eastAsia="Calibri"/>
                <w:spacing w:val="1"/>
              </w:rPr>
              <w:t>ab</w:t>
            </w:r>
            <w:r>
              <w:rPr>
                <w:rFonts w:eastAsia="Calibri"/>
                <w:spacing w:val="-2"/>
              </w:rPr>
              <w:t>l</w:t>
            </w:r>
            <w:r>
              <w:rPr>
                <w:rFonts w:eastAsia="Calibri"/>
              </w:rPr>
              <w:t>e</w:t>
            </w:r>
            <w:r>
              <w:rPr>
                <w:rFonts w:ascii="Times New Roman" w:hAnsi="Times New Roman"/>
                <w:spacing w:val="-12"/>
              </w:rPr>
              <w:t xml:space="preserve"> </w:t>
            </w:r>
            <w:r>
              <w:rPr>
                <w:rFonts w:eastAsia="Calibri"/>
                <w:spacing w:val="-3"/>
              </w:rPr>
              <w:t>f</w:t>
            </w:r>
            <w:r>
              <w:rPr>
                <w:rFonts w:eastAsia="Calibri"/>
                <w:spacing w:val="1"/>
              </w:rPr>
              <w:t>o</w:t>
            </w:r>
            <w:r>
              <w:rPr>
                <w:rFonts w:eastAsia="Calibri"/>
              </w:rPr>
              <w:t>r</w:t>
            </w:r>
            <w:r>
              <w:rPr>
                <w:rFonts w:ascii="Times New Roman" w:hAnsi="Times New Roman"/>
                <w:spacing w:val="-8"/>
              </w:rPr>
              <w:t xml:space="preserve"> </w:t>
            </w:r>
            <w:r>
              <w:rPr>
                <w:rFonts w:eastAsia="Calibri"/>
              </w:rPr>
              <w:t>22</w:t>
            </w:r>
            <w:r w:rsidR="00722DB8">
              <w:rPr>
                <w:rFonts w:eastAsia="Calibri"/>
              </w:rPr>
              <w:t>9</w:t>
            </w:r>
            <w:r>
              <w:rPr>
                <w:rFonts w:ascii="Times New Roman" w:hAnsi="Times New Roman"/>
                <w:spacing w:val="-10"/>
              </w:rPr>
              <w:t xml:space="preserve"> </w:t>
            </w:r>
            <w:r>
              <w:rPr>
                <w:rFonts w:eastAsia="Calibri"/>
              </w:rPr>
              <w:t>c</w:t>
            </w:r>
            <w:r>
              <w:rPr>
                <w:rFonts w:eastAsia="Calibri"/>
                <w:spacing w:val="-1"/>
              </w:rPr>
              <w:t>o</w:t>
            </w:r>
            <w:r>
              <w:rPr>
                <w:rFonts w:eastAsia="Calibri"/>
                <w:spacing w:val="1"/>
              </w:rPr>
              <w:t>u</w:t>
            </w:r>
            <w:r>
              <w:rPr>
                <w:rFonts w:eastAsia="Calibri"/>
                <w:spacing w:val="-1"/>
              </w:rPr>
              <w:t>n</w:t>
            </w:r>
            <w:r>
              <w:rPr>
                <w:rFonts w:eastAsia="Calibri"/>
                <w:spacing w:val="1"/>
              </w:rPr>
              <w:t>t</w:t>
            </w:r>
            <w:r>
              <w:rPr>
                <w:rFonts w:eastAsia="Calibri"/>
              </w:rPr>
              <w:t>ries</w:t>
            </w:r>
            <w:r>
              <w:rPr>
                <w:rFonts w:ascii="Times New Roman" w:hAnsi="Times New Roman"/>
                <w:spacing w:val="-16"/>
              </w:rPr>
              <w:t xml:space="preserve"> </w:t>
            </w:r>
            <w:r>
              <w:rPr>
                <w:rFonts w:eastAsia="Calibri"/>
                <w:spacing w:val="-1"/>
              </w:rPr>
              <w:t>o</w:t>
            </w:r>
            <w:r>
              <w:rPr>
                <w:rFonts w:eastAsia="Calibri"/>
              </w:rPr>
              <w:t>r</w:t>
            </w:r>
            <w:r>
              <w:rPr>
                <w:rFonts w:ascii="Times New Roman" w:hAnsi="Times New Roman"/>
                <w:spacing w:val="-8"/>
              </w:rPr>
              <w:t xml:space="preserve"> </w:t>
            </w:r>
            <w:r>
              <w:rPr>
                <w:rFonts w:eastAsia="Calibri"/>
                <w:spacing w:val="1"/>
              </w:rPr>
              <w:t>a</w:t>
            </w:r>
            <w:r>
              <w:rPr>
                <w:rFonts w:eastAsia="Calibri"/>
              </w:rPr>
              <w:t>r</w:t>
            </w:r>
            <w:r>
              <w:rPr>
                <w:rFonts w:eastAsia="Calibri"/>
                <w:spacing w:val="-3"/>
              </w:rPr>
              <w:t>e</w:t>
            </w:r>
            <w:r>
              <w:rPr>
                <w:rFonts w:eastAsia="Calibri"/>
                <w:spacing w:val="3"/>
              </w:rPr>
              <w:t>a</w:t>
            </w:r>
            <w:r>
              <w:rPr>
                <w:rFonts w:eastAsia="Calibri"/>
              </w:rPr>
              <w:t>s</w:t>
            </w:r>
            <w:r>
              <w:rPr>
                <w:rFonts w:ascii="Times New Roman" w:hAnsi="Times New Roman"/>
                <w:spacing w:val="-9"/>
              </w:rPr>
              <w:t xml:space="preserve"> </w:t>
            </w:r>
            <w:r>
              <w:rPr>
                <w:rFonts w:eastAsia="Calibri"/>
                <w:spacing w:val="-3"/>
              </w:rPr>
              <w:t>f</w:t>
            </w:r>
            <w:r>
              <w:rPr>
                <w:rFonts w:eastAsia="Calibri"/>
                <w:spacing w:val="-1"/>
              </w:rPr>
              <w:t>o</w:t>
            </w:r>
            <w:r>
              <w:rPr>
                <w:rFonts w:eastAsia="Calibri"/>
              </w:rPr>
              <w:t>r</w:t>
            </w:r>
            <w:r>
              <w:rPr>
                <w:rFonts w:ascii="Times New Roman" w:hAnsi="Times New Roman"/>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2"/>
              </w:rPr>
              <w:t>2</w:t>
            </w:r>
            <w:r>
              <w:rPr>
                <w:rFonts w:eastAsia="Calibri"/>
              </w:rPr>
              <w:t>000</w:t>
            </w:r>
            <w:r>
              <w:rPr>
                <w:rFonts w:eastAsia="Calibri"/>
                <w:spacing w:val="-3"/>
              </w:rPr>
              <w:t>-</w:t>
            </w:r>
            <w:r>
              <w:rPr>
                <w:rFonts w:eastAsia="Calibri"/>
                <w:spacing w:val="3"/>
              </w:rPr>
              <w:t>2</w:t>
            </w:r>
            <w:r>
              <w:rPr>
                <w:rFonts w:eastAsia="Calibri"/>
                <w:spacing w:val="-2"/>
              </w:rPr>
              <w:t>01</w:t>
            </w:r>
            <w:r w:rsidR="00722DB8">
              <w:rPr>
                <w:rFonts w:eastAsia="Calibri"/>
              </w:rPr>
              <w:t>9</w:t>
            </w:r>
            <w:r>
              <w:rPr>
                <w:rFonts w:ascii="Times New Roman" w:hAnsi="Times New Roman"/>
                <w:spacing w:val="-13"/>
              </w:rPr>
              <w:t xml:space="preserve"> </w:t>
            </w:r>
            <w:r>
              <w:rPr>
                <w:rFonts w:eastAsia="Calibri"/>
                <w:spacing w:val="1"/>
              </w:rPr>
              <w:t>t</w:t>
            </w:r>
            <w:r>
              <w:rPr>
                <w:rFonts w:eastAsia="Calibri"/>
              </w:rPr>
              <w:t>i</w:t>
            </w:r>
            <w:r>
              <w:rPr>
                <w:rFonts w:eastAsia="Calibri"/>
                <w:spacing w:val="-3"/>
              </w:rPr>
              <w:t>m</w:t>
            </w:r>
            <w:r>
              <w:rPr>
                <w:rFonts w:eastAsia="Calibri"/>
              </w:rPr>
              <w:t>e</w:t>
            </w:r>
            <w:r>
              <w:rPr>
                <w:rFonts w:ascii="Times New Roman" w:hAnsi="Times New Roman"/>
                <w:spacing w:val="-9"/>
              </w:rPr>
              <w:t xml:space="preserve"> </w:t>
            </w:r>
            <w:r>
              <w:rPr>
                <w:rFonts w:eastAsia="Calibri"/>
                <w:spacing w:val="-1"/>
              </w:rPr>
              <w:t>p</w:t>
            </w:r>
            <w:r>
              <w:rPr>
                <w:rFonts w:eastAsia="Calibri"/>
              </w:rPr>
              <w:t>er</w:t>
            </w:r>
            <w:r>
              <w:rPr>
                <w:rFonts w:eastAsia="Calibri"/>
                <w:spacing w:val="-2"/>
              </w:rPr>
              <w:t>i</w:t>
            </w:r>
            <w:r>
              <w:rPr>
                <w:rFonts w:eastAsia="Calibri"/>
                <w:spacing w:val="1"/>
              </w:rPr>
              <w:t>od</w:t>
            </w:r>
            <w:r>
              <w:rPr>
                <w:rFonts w:eastAsia="Calibri"/>
              </w:rPr>
              <w:t>.</w:t>
            </w:r>
            <w:r>
              <w:rPr>
                <w:rFonts w:ascii="Times New Roman" w:hAnsi="Times New Roman"/>
                <w:spacing w:val="-15"/>
              </w:rPr>
              <w:t xml:space="preserve"> </w:t>
            </w:r>
            <w:r>
              <w:rPr>
                <w:rFonts w:eastAsia="Calibri"/>
              </w:rPr>
              <w:t>F</w:t>
            </w:r>
            <w:r>
              <w:rPr>
                <w:rFonts w:eastAsia="Calibri"/>
                <w:spacing w:val="1"/>
              </w:rPr>
              <w:t>o</w:t>
            </w:r>
            <w:r>
              <w:rPr>
                <w:rFonts w:eastAsia="Calibri"/>
              </w:rPr>
              <w:t>r</w:t>
            </w:r>
            <w:r>
              <w:rPr>
                <w:rFonts w:ascii="Times New Roman" w:hAnsi="Times New Roman"/>
                <w:spacing w:val="-9"/>
              </w:rPr>
              <w:t xml:space="preserve"> </w:t>
            </w:r>
            <w:r>
              <w:rPr>
                <w:rFonts w:eastAsia="Calibri"/>
                <w:spacing w:val="-2"/>
              </w:rPr>
              <w:t>21</w:t>
            </w:r>
            <w:r w:rsidR="00722DB8">
              <w:rPr>
                <w:rFonts w:eastAsia="Calibri"/>
                <w:spacing w:val="-2"/>
              </w:rPr>
              <w:t>9</w:t>
            </w:r>
            <w:r>
              <w:rPr>
                <w:rFonts w:ascii="Times New Roman" w:hAnsi="Times New Roman"/>
                <w:spacing w:val="-10"/>
              </w:rPr>
              <w:t xml:space="preserve"> </w:t>
            </w:r>
            <w:r>
              <w:rPr>
                <w:rFonts w:eastAsia="Calibri"/>
              </w:rPr>
              <w:t>c</w:t>
            </w:r>
            <w:r>
              <w:rPr>
                <w:rFonts w:eastAsia="Calibri"/>
                <w:spacing w:val="-1"/>
              </w:rPr>
              <w:t>oun</w:t>
            </w:r>
            <w:r>
              <w:rPr>
                <w:rFonts w:eastAsia="Calibri"/>
                <w:spacing w:val="1"/>
              </w:rPr>
              <w:t>t</w:t>
            </w:r>
            <w:r>
              <w:rPr>
                <w:rFonts w:eastAsia="Calibri"/>
              </w:rPr>
              <w:t>ries</w:t>
            </w:r>
            <w:r>
              <w:rPr>
                <w:rFonts w:ascii="Times New Roman" w:hAnsi="Times New Roman"/>
                <w:spacing w:val="-16"/>
              </w:rPr>
              <w:t xml:space="preserve"> </w:t>
            </w:r>
            <w:r>
              <w:rPr>
                <w:rFonts w:eastAsia="Calibri"/>
                <w:spacing w:val="1"/>
              </w:rPr>
              <w:t>o</w:t>
            </w:r>
            <w:r>
              <w:rPr>
                <w:rFonts w:eastAsia="Calibri"/>
              </w:rPr>
              <w:t>r</w:t>
            </w:r>
            <w:r>
              <w:rPr>
                <w:rFonts w:ascii="Times New Roman" w:hAnsi="Times New Roman"/>
                <w:spacing w:val="-11"/>
              </w:rPr>
              <w:t xml:space="preserve"> </w:t>
            </w:r>
            <w:r>
              <w:rPr>
                <w:rFonts w:eastAsia="Calibri"/>
                <w:spacing w:val="1"/>
              </w:rPr>
              <w:t>a</w:t>
            </w:r>
            <w:r>
              <w:rPr>
                <w:rFonts w:eastAsia="Calibri"/>
              </w:rPr>
              <w:t>r</w:t>
            </w:r>
            <w:r>
              <w:rPr>
                <w:rFonts w:eastAsia="Calibri"/>
                <w:spacing w:val="-3"/>
              </w:rPr>
              <w:t>e</w:t>
            </w:r>
            <w:r>
              <w:rPr>
                <w:rFonts w:eastAsia="Calibri"/>
                <w:spacing w:val="1"/>
              </w:rPr>
              <w:t>a</w:t>
            </w:r>
            <w:r>
              <w:rPr>
                <w:rFonts w:eastAsia="Calibri"/>
                <w:spacing w:val="-1"/>
              </w:rPr>
              <w:t>s</w:t>
            </w:r>
            <w:r>
              <w:rPr>
                <w:rFonts w:eastAsia="Calibri"/>
              </w:rPr>
              <w:t>,</w:t>
            </w:r>
            <w:r>
              <w:rPr>
                <w:rFonts w:ascii="Times New Roman" w:hAnsi="Times New Roman"/>
                <w:spacing w:val="-9"/>
              </w:rPr>
              <w:t xml:space="preserve"> </w:t>
            </w:r>
            <w:r>
              <w:rPr>
                <w:rFonts w:eastAsia="Calibri"/>
                <w:spacing w:val="-2"/>
              </w:rPr>
              <w:t>t</w:t>
            </w:r>
            <w:r>
              <w:rPr>
                <w:rFonts w:eastAsia="Calibri"/>
                <w:spacing w:val="1"/>
              </w:rPr>
              <w:t>h</w:t>
            </w:r>
            <w:r>
              <w:rPr>
                <w:rFonts w:eastAsia="Calibri"/>
              </w:rPr>
              <w:t>ere</w:t>
            </w:r>
            <w:r>
              <w:rPr>
                <w:rFonts w:ascii="Times New Roman" w:hAnsi="Times New Roman"/>
                <w:spacing w:val="-14"/>
              </w:rPr>
              <w:t xml:space="preserve"> </w:t>
            </w:r>
            <w:r>
              <w:rPr>
                <w:rFonts w:eastAsia="Calibri"/>
                <w:spacing w:val="3"/>
              </w:rPr>
              <w:t>a</w:t>
            </w:r>
            <w:r>
              <w:rPr>
                <w:rFonts w:eastAsia="Calibri"/>
                <w:spacing w:val="-2"/>
              </w:rPr>
              <w:t>r</w:t>
            </w:r>
            <w:r>
              <w:rPr>
                <w:rFonts w:eastAsia="Calibri"/>
              </w:rPr>
              <w:t>e</w:t>
            </w:r>
            <w:r>
              <w:rPr>
                <w:rFonts w:ascii="Times New Roman" w:hAnsi="Times New Roman"/>
                <w:spacing w:val="-10"/>
              </w:rPr>
              <w:t xml:space="preserve"> </w:t>
            </w:r>
            <w:r>
              <w:rPr>
                <w:rFonts w:eastAsia="Calibri"/>
                <w:spacing w:val="-1"/>
              </w:rPr>
              <w:t>a</w:t>
            </w:r>
            <w:r>
              <w:rPr>
                <w:rFonts w:eastAsia="Calibri"/>
              </w:rPr>
              <w:t>t</w:t>
            </w:r>
            <w:r>
              <w:rPr>
                <w:rFonts w:ascii="Times New Roman" w:hAnsi="Times New Roman"/>
                <w:spacing w:val="-6"/>
              </w:rPr>
              <w:t xml:space="preserve"> </w:t>
            </w:r>
            <w:r>
              <w:rPr>
                <w:rFonts w:eastAsia="Calibri"/>
              </w:rPr>
              <w:t>le</w:t>
            </w:r>
            <w:r>
              <w:rPr>
                <w:rFonts w:eastAsia="Calibri"/>
                <w:spacing w:val="1"/>
              </w:rPr>
              <w:t>a</w:t>
            </w:r>
            <w:r>
              <w:rPr>
                <w:rFonts w:eastAsia="Calibri"/>
                <w:spacing w:val="-3"/>
              </w:rPr>
              <w:t>s</w:t>
            </w:r>
            <w:r>
              <w:rPr>
                <w:rFonts w:eastAsia="Calibri"/>
              </w:rPr>
              <w:t>t</w:t>
            </w:r>
            <w:r>
              <w:rPr>
                <w:rFonts w:ascii="Times New Roman" w:hAnsi="Times New Roman"/>
                <w:spacing w:val="-10"/>
              </w:rPr>
              <w:t xml:space="preserve"> </w:t>
            </w:r>
            <w:r>
              <w:rPr>
                <w:rFonts w:eastAsia="Calibri"/>
                <w:spacing w:val="1"/>
              </w:rPr>
              <w:t>t</w:t>
            </w:r>
            <w:r>
              <w:rPr>
                <w:rFonts w:eastAsia="Calibri"/>
              </w:rPr>
              <w:t>wo</w:t>
            </w:r>
            <w:r>
              <w:rPr>
                <w:rFonts w:ascii="Times New Roman" w:hAnsi="Times New Roman"/>
                <w:spacing w:val="-9"/>
              </w:rPr>
              <w:t xml:space="preserve"> </w:t>
            </w:r>
            <w:r>
              <w:rPr>
                <w:rFonts w:eastAsia="Calibri"/>
                <w:spacing w:val="1"/>
              </w:rPr>
              <w:t>a</w:t>
            </w:r>
            <w:r>
              <w:rPr>
                <w:rFonts w:eastAsia="Calibri"/>
                <w:spacing w:val="-3"/>
              </w:rPr>
              <w:t>v</w:t>
            </w:r>
            <w:r>
              <w:rPr>
                <w:rFonts w:eastAsia="Calibri"/>
                <w:spacing w:val="1"/>
              </w:rPr>
              <w:t>a</w:t>
            </w:r>
            <w:r>
              <w:rPr>
                <w:rFonts w:eastAsia="Calibri"/>
              </w:rPr>
              <w:t>i</w:t>
            </w:r>
            <w:r>
              <w:rPr>
                <w:rFonts w:eastAsia="Calibri"/>
                <w:spacing w:val="-2"/>
              </w:rPr>
              <w:t>l</w:t>
            </w:r>
            <w:r>
              <w:rPr>
                <w:rFonts w:eastAsia="Calibri"/>
                <w:spacing w:val="-1"/>
              </w:rPr>
              <w:t>a</w:t>
            </w:r>
            <w:r>
              <w:rPr>
                <w:rFonts w:eastAsia="Calibri"/>
                <w:spacing w:val="1"/>
              </w:rPr>
              <w:t>b</w:t>
            </w:r>
            <w:r>
              <w:rPr>
                <w:rFonts w:eastAsia="Calibri"/>
                <w:spacing w:val="-2"/>
              </w:rPr>
              <w:t>l</w:t>
            </w:r>
            <w:r>
              <w:rPr>
                <w:rFonts w:eastAsia="Calibri"/>
              </w:rPr>
              <w:t>e</w:t>
            </w:r>
            <w:r>
              <w:rPr>
                <w:rFonts w:ascii="Times New Roman" w:hAnsi="Times New Roman"/>
                <w:spacing w:val="-12"/>
              </w:rPr>
              <w:t xml:space="preserve"> </w:t>
            </w:r>
            <w:r>
              <w:rPr>
                <w:rFonts w:eastAsia="Calibri"/>
                <w:spacing w:val="-1"/>
              </w:rPr>
              <w:t>d</w:t>
            </w:r>
            <w:r>
              <w:rPr>
                <w:rFonts w:eastAsia="Calibri"/>
                <w:spacing w:val="1"/>
              </w:rPr>
              <w:t>at</w:t>
            </w:r>
            <w:r>
              <w:rPr>
                <w:rFonts w:eastAsia="Calibri"/>
              </w:rPr>
              <w:t>a</w:t>
            </w:r>
            <w:r>
              <w:rPr>
                <w:rFonts w:ascii="Times New Roman" w:hAnsi="Times New Roman"/>
                <w:spacing w:val="-12"/>
              </w:rPr>
              <w:t xml:space="preserve"> </w:t>
            </w:r>
            <w:r>
              <w:rPr>
                <w:rFonts w:eastAsia="Calibri"/>
                <w:spacing w:val="-1"/>
              </w:rPr>
              <w:t>p</w:t>
            </w:r>
            <w:r>
              <w:rPr>
                <w:rFonts w:eastAsia="Calibri"/>
                <w:spacing w:val="1"/>
              </w:rPr>
              <w:t>o</w:t>
            </w:r>
            <w:r>
              <w:rPr>
                <w:rFonts w:eastAsia="Calibri"/>
                <w:spacing w:val="-2"/>
              </w:rPr>
              <w:t>i</w:t>
            </w:r>
            <w:r>
              <w:rPr>
                <w:rFonts w:eastAsia="Calibri"/>
                <w:spacing w:val="1"/>
              </w:rPr>
              <w:t>n</w:t>
            </w:r>
            <w:r>
              <w:rPr>
                <w:rFonts w:eastAsia="Calibri"/>
                <w:spacing w:val="3"/>
              </w:rPr>
              <w:t>t</w:t>
            </w:r>
            <w:r>
              <w:rPr>
                <w:rFonts w:eastAsia="Calibri"/>
                <w:spacing w:val="-1"/>
              </w:rPr>
              <w:t>s</w:t>
            </w:r>
            <w:r>
              <w:rPr>
                <w:rFonts w:eastAsia="Calibri"/>
              </w:rPr>
              <w:t>.</w:t>
            </w:r>
            <w:r w:rsidR="00722DB8">
              <w:rPr>
                <w:rFonts w:eastAsia="Calibri"/>
              </w:rPr>
              <w:t xml:space="preserve"> Only four countries have one data point, two in Europe and North America (Gibraltar and Saint Pierre and Miquelon) and two in Oceania (Tokelau and Wallis and Futuna Islands).</w:t>
            </w:r>
          </w:p>
          <w:p w14:paraId="526E03DD" w14:textId="61970622" w:rsidR="00664FED" w:rsidRDefault="00664FED" w:rsidP="00664FED">
            <w:pPr>
              <w:pStyle w:val="MText"/>
              <w:rPr>
                <w:rFonts w:eastAsia="Calibri"/>
              </w:rPr>
            </w:pPr>
          </w:p>
          <w:p w14:paraId="79D31FD0" w14:textId="4CBC837A" w:rsidR="00664FED" w:rsidRDefault="00664FED" w:rsidP="00664FED">
            <w:pPr>
              <w:pStyle w:val="MText"/>
              <w:rPr>
                <w:rFonts w:eastAsia="Calibri"/>
              </w:rPr>
            </w:pPr>
            <w:r w:rsidRPr="00664FED">
              <w:rPr>
                <w:rFonts w:eastAsia="Calibri"/>
              </w:rPr>
              <w:t>The regional breakdown of data availability is as follows:</w:t>
            </w:r>
          </w:p>
          <w:p w14:paraId="770CBFAD" w14:textId="3F224051" w:rsidR="005568E6" w:rsidRDefault="005568E6" w:rsidP="00664FED">
            <w:pPr>
              <w:pStyle w:val="MText"/>
              <w:rPr>
                <w:rFonts w:eastAsia="Calibri"/>
              </w:rPr>
            </w:pPr>
          </w:p>
          <w:tbl>
            <w:tblPr>
              <w:tblW w:w="7488" w:type="dxa"/>
              <w:jc w:val="center"/>
              <w:tblLayout w:type="fixed"/>
              <w:tblLook w:val="04A0" w:firstRow="1" w:lastRow="0" w:firstColumn="1" w:lastColumn="0" w:noHBand="0" w:noVBand="1"/>
            </w:tblPr>
            <w:tblGrid>
              <w:gridCol w:w="93"/>
              <w:gridCol w:w="3882"/>
              <w:gridCol w:w="93"/>
              <w:gridCol w:w="1710"/>
              <w:gridCol w:w="1617"/>
              <w:gridCol w:w="93"/>
            </w:tblGrid>
            <w:tr w:rsidR="005568E6" w:rsidRPr="00BD5354" w14:paraId="4D088906" w14:textId="77777777" w:rsidTr="003A7D16">
              <w:trPr>
                <w:gridAfter w:val="1"/>
                <w:wAfter w:w="93" w:type="dxa"/>
                <w:trHeight w:val="225"/>
                <w:tblHeader/>
                <w:jc w:val="center"/>
              </w:trPr>
              <w:tc>
                <w:tcPr>
                  <w:tcW w:w="3975" w:type="dxa"/>
                  <w:gridSpan w:val="2"/>
                  <w:tcBorders>
                    <w:top w:val="single" w:sz="4" w:space="0" w:color="auto"/>
                    <w:left w:val="nil"/>
                    <w:bottom w:val="nil"/>
                    <w:right w:val="nil"/>
                  </w:tcBorders>
                  <w:noWrap/>
                  <w:vAlign w:val="bottom"/>
                  <w:hideMark/>
                </w:tcPr>
                <w:p w14:paraId="41D202EA" w14:textId="77777777" w:rsidR="005568E6" w:rsidRPr="00BD5354" w:rsidRDefault="005568E6" w:rsidP="005568E6">
                  <w:pPr>
                    <w:spacing w:after="0" w:line="240" w:lineRule="auto"/>
                    <w:rPr>
                      <w:rFonts w:ascii="Calibri" w:eastAsia="Times New Roman" w:hAnsi="Calibri" w:cs="Times New Roman"/>
                      <w:color w:val="000000"/>
                      <w:sz w:val="20"/>
                      <w:szCs w:val="20"/>
                      <w:lang w:val="en-GB" w:eastAsia="en-GB"/>
                    </w:rPr>
                  </w:pPr>
                </w:p>
              </w:tc>
              <w:tc>
                <w:tcPr>
                  <w:tcW w:w="3420" w:type="dxa"/>
                  <w:gridSpan w:val="3"/>
                  <w:tcBorders>
                    <w:top w:val="single" w:sz="4" w:space="0" w:color="auto"/>
                    <w:left w:val="nil"/>
                    <w:bottom w:val="single" w:sz="4" w:space="0" w:color="auto"/>
                    <w:right w:val="nil"/>
                  </w:tcBorders>
                  <w:noWrap/>
                  <w:vAlign w:val="bottom"/>
                  <w:hideMark/>
                </w:tcPr>
                <w:p w14:paraId="30C6932A" w14:textId="77777777" w:rsidR="005568E6" w:rsidRPr="00BD5354" w:rsidRDefault="005568E6" w:rsidP="005568E6">
                  <w:pPr>
                    <w:spacing w:after="0" w:line="240" w:lineRule="auto"/>
                    <w:jc w:val="center"/>
                    <w:rPr>
                      <w:rFonts w:ascii="Calibri" w:eastAsia="Times New Roman" w:hAnsi="Calibri" w:cs="Times New Roman"/>
                      <w:b/>
                      <w:bCs/>
                      <w:color w:val="000000"/>
                      <w:sz w:val="20"/>
                      <w:szCs w:val="20"/>
                      <w:lang w:val="en-GB" w:eastAsia="en-GB"/>
                    </w:rPr>
                  </w:pPr>
                  <w:r w:rsidRPr="00BD5354">
                    <w:rPr>
                      <w:rFonts w:ascii="Calibri" w:eastAsia="Times New Roman" w:hAnsi="Calibri" w:cs="Times New Roman"/>
                      <w:b/>
                      <w:bCs/>
                      <w:color w:val="000000"/>
                      <w:sz w:val="20"/>
                      <w:szCs w:val="20"/>
                      <w:lang w:val="en-GB" w:eastAsia="en-GB"/>
                    </w:rPr>
                    <w:t>Between 2000 and 201</w:t>
                  </w:r>
                  <w:r>
                    <w:rPr>
                      <w:rFonts w:ascii="Calibri" w:eastAsia="Times New Roman" w:hAnsi="Calibri" w:cs="Times New Roman"/>
                      <w:b/>
                      <w:bCs/>
                      <w:color w:val="000000"/>
                      <w:sz w:val="20"/>
                      <w:szCs w:val="20"/>
                      <w:lang w:val="en-GB" w:eastAsia="en-GB"/>
                    </w:rPr>
                    <w:t>8</w:t>
                  </w:r>
                </w:p>
              </w:tc>
            </w:tr>
            <w:tr w:rsidR="005568E6" w:rsidRPr="00BD5354" w14:paraId="4C8A400E" w14:textId="77777777" w:rsidTr="003A7D16">
              <w:tblPrEx>
                <w:jc w:val="left"/>
              </w:tblPrEx>
              <w:trPr>
                <w:gridBefore w:val="1"/>
                <w:wBefore w:w="93" w:type="dxa"/>
                <w:trHeight w:val="225"/>
                <w:tblHeader/>
              </w:trPr>
              <w:tc>
                <w:tcPr>
                  <w:tcW w:w="3975" w:type="dxa"/>
                  <w:gridSpan w:val="2"/>
                  <w:tcBorders>
                    <w:top w:val="nil"/>
                    <w:left w:val="nil"/>
                    <w:bottom w:val="single" w:sz="4" w:space="0" w:color="auto"/>
                    <w:right w:val="nil"/>
                  </w:tcBorders>
                  <w:noWrap/>
                  <w:vAlign w:val="bottom"/>
                  <w:hideMark/>
                </w:tcPr>
                <w:p w14:paraId="5B7D920E" w14:textId="77777777" w:rsidR="005568E6" w:rsidRPr="00BD5354" w:rsidRDefault="005568E6" w:rsidP="005568E6">
                  <w:pPr>
                    <w:spacing w:after="0" w:line="240" w:lineRule="auto"/>
                    <w:rPr>
                      <w:rFonts w:ascii="Calibri" w:eastAsia="Times New Roman" w:hAnsi="Calibri" w:cs="Times New Roman"/>
                      <w:b/>
                      <w:bCs/>
                      <w:color w:val="000000"/>
                      <w:sz w:val="20"/>
                      <w:szCs w:val="20"/>
                      <w:lang w:val="en-GB" w:eastAsia="en-GB"/>
                    </w:rPr>
                  </w:pPr>
                  <w:r w:rsidRPr="00BD5354">
                    <w:rPr>
                      <w:rFonts w:ascii="Calibri" w:eastAsia="Times New Roman" w:hAnsi="Calibri" w:cs="Times New Roman"/>
                      <w:b/>
                      <w:bCs/>
                      <w:color w:val="000000"/>
                      <w:sz w:val="20"/>
                      <w:szCs w:val="20"/>
                      <w:lang w:val="en-GB" w:eastAsia="en-GB"/>
                    </w:rPr>
                    <w:t>World and SDG regions</w:t>
                  </w:r>
                </w:p>
              </w:tc>
              <w:tc>
                <w:tcPr>
                  <w:tcW w:w="1710" w:type="dxa"/>
                  <w:tcBorders>
                    <w:top w:val="nil"/>
                    <w:left w:val="nil"/>
                    <w:bottom w:val="single" w:sz="4" w:space="0" w:color="auto"/>
                    <w:right w:val="nil"/>
                  </w:tcBorders>
                  <w:noWrap/>
                  <w:vAlign w:val="bottom"/>
                  <w:hideMark/>
                </w:tcPr>
                <w:p w14:paraId="7B590BFB" w14:textId="77777777" w:rsidR="005568E6" w:rsidRPr="00BD5354" w:rsidRDefault="005568E6" w:rsidP="005568E6">
                  <w:pPr>
                    <w:spacing w:after="0" w:line="240" w:lineRule="auto"/>
                    <w:rPr>
                      <w:rFonts w:ascii="Calibri" w:eastAsia="Times New Roman" w:hAnsi="Calibri" w:cs="Times New Roman"/>
                      <w:b/>
                      <w:bCs/>
                      <w:color w:val="000000"/>
                      <w:sz w:val="20"/>
                      <w:szCs w:val="20"/>
                      <w:lang w:val="en-GB" w:eastAsia="en-GB"/>
                    </w:rPr>
                  </w:pPr>
                  <w:r w:rsidRPr="00BD5354">
                    <w:rPr>
                      <w:rFonts w:ascii="Calibri" w:eastAsia="Times New Roman" w:hAnsi="Calibri" w:cs="Times New Roman"/>
                      <w:b/>
                      <w:bCs/>
                      <w:color w:val="000000"/>
                      <w:sz w:val="20"/>
                      <w:szCs w:val="20"/>
                      <w:lang w:val="en-GB" w:eastAsia="en-GB"/>
                    </w:rPr>
                    <w:t>At least one data point</w:t>
                  </w:r>
                </w:p>
              </w:tc>
              <w:tc>
                <w:tcPr>
                  <w:tcW w:w="1710" w:type="dxa"/>
                  <w:gridSpan w:val="2"/>
                  <w:tcBorders>
                    <w:top w:val="nil"/>
                    <w:left w:val="nil"/>
                    <w:bottom w:val="single" w:sz="4" w:space="0" w:color="auto"/>
                    <w:right w:val="nil"/>
                  </w:tcBorders>
                  <w:noWrap/>
                  <w:vAlign w:val="bottom"/>
                  <w:hideMark/>
                </w:tcPr>
                <w:p w14:paraId="222DA7C7" w14:textId="77777777" w:rsidR="005568E6" w:rsidRPr="00BD5354" w:rsidRDefault="005568E6" w:rsidP="005568E6">
                  <w:pPr>
                    <w:spacing w:after="0" w:line="240" w:lineRule="auto"/>
                    <w:rPr>
                      <w:rFonts w:ascii="Calibri" w:eastAsia="Times New Roman" w:hAnsi="Calibri" w:cs="Times New Roman"/>
                      <w:b/>
                      <w:bCs/>
                      <w:color w:val="000000"/>
                      <w:sz w:val="20"/>
                      <w:szCs w:val="20"/>
                      <w:lang w:val="en-GB" w:eastAsia="en-GB"/>
                    </w:rPr>
                  </w:pPr>
                  <w:r w:rsidRPr="00BD5354">
                    <w:rPr>
                      <w:rFonts w:ascii="Calibri" w:eastAsia="Times New Roman" w:hAnsi="Calibri" w:cs="Times New Roman"/>
                      <w:b/>
                      <w:bCs/>
                      <w:color w:val="000000"/>
                      <w:sz w:val="20"/>
                      <w:szCs w:val="20"/>
                      <w:lang w:val="en-GB" w:eastAsia="en-GB"/>
                    </w:rPr>
                    <w:t>Two or more data points</w:t>
                  </w:r>
                </w:p>
              </w:tc>
            </w:tr>
            <w:tr w:rsidR="005568E6" w:rsidRPr="0017132A" w14:paraId="7213E1AC" w14:textId="77777777" w:rsidTr="003A7D16">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6EC82CDA" w14:textId="77777777" w:rsidR="005568E6" w:rsidRPr="0017132A" w:rsidRDefault="005568E6" w:rsidP="005568E6">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WORLD</w:t>
                  </w:r>
                </w:p>
              </w:tc>
              <w:tc>
                <w:tcPr>
                  <w:tcW w:w="1710" w:type="dxa"/>
                  <w:tcBorders>
                    <w:top w:val="nil"/>
                    <w:left w:val="nil"/>
                    <w:bottom w:val="nil"/>
                    <w:right w:val="nil"/>
                  </w:tcBorders>
                  <w:shd w:val="clear" w:color="auto" w:fill="auto"/>
                  <w:noWrap/>
                  <w:vAlign w:val="bottom"/>
                </w:tcPr>
                <w:p w14:paraId="106DAA40" w14:textId="0D1975E3"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22</w:t>
                  </w:r>
                  <w:r>
                    <w:rPr>
                      <w:rFonts w:ascii="Calibri" w:eastAsia="Times New Roman" w:hAnsi="Calibri" w:cs="Times New Roman"/>
                      <w:color w:val="000000"/>
                      <w:sz w:val="20"/>
                      <w:szCs w:val="20"/>
                      <w:lang w:val="en-GB" w:eastAsia="en-GB"/>
                    </w:rPr>
                    <w:t>3</w:t>
                  </w:r>
                </w:p>
              </w:tc>
              <w:tc>
                <w:tcPr>
                  <w:tcW w:w="1710" w:type="dxa"/>
                  <w:gridSpan w:val="2"/>
                  <w:tcBorders>
                    <w:top w:val="nil"/>
                    <w:left w:val="nil"/>
                    <w:bottom w:val="nil"/>
                    <w:right w:val="nil"/>
                  </w:tcBorders>
                  <w:shd w:val="clear" w:color="auto" w:fill="auto"/>
                  <w:noWrap/>
                  <w:vAlign w:val="bottom"/>
                </w:tcPr>
                <w:p w14:paraId="5A2900E3" w14:textId="24CC4AA0"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21</w:t>
                  </w:r>
                  <w:r>
                    <w:rPr>
                      <w:rFonts w:ascii="Calibri" w:eastAsia="Times New Roman" w:hAnsi="Calibri" w:cs="Times New Roman"/>
                      <w:color w:val="000000"/>
                      <w:sz w:val="20"/>
                      <w:szCs w:val="20"/>
                      <w:lang w:val="en-GB" w:eastAsia="en-GB"/>
                    </w:rPr>
                    <w:t>9</w:t>
                  </w:r>
                </w:p>
              </w:tc>
            </w:tr>
            <w:tr w:rsidR="005568E6" w:rsidRPr="0017132A" w14:paraId="1A4D53BF" w14:textId="77777777" w:rsidTr="003A7D16">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7FC5822F" w14:textId="4C57A8B4" w:rsidR="005568E6" w:rsidRPr="0017132A" w:rsidRDefault="005568E6" w:rsidP="005568E6">
                  <w:pPr>
                    <w:spacing w:after="0" w:line="240" w:lineRule="auto"/>
                    <w:rPr>
                      <w:rFonts w:ascii="Calibri" w:eastAsia="Times New Roman" w:hAnsi="Calibri" w:cs="Times New Roman"/>
                      <w:color w:val="000000"/>
                      <w:sz w:val="20"/>
                      <w:szCs w:val="20"/>
                      <w:lang w:val="en-GB" w:eastAsia="en-GB"/>
                    </w:rPr>
                  </w:pPr>
                  <w:r>
                    <w:rPr>
                      <w:rFonts w:ascii="Calibri" w:eastAsia="Times New Roman" w:hAnsi="Calibri" w:cs="Times New Roman"/>
                      <w:color w:val="000000"/>
                      <w:sz w:val="20"/>
                      <w:szCs w:val="20"/>
                      <w:lang w:val="en-GB" w:eastAsia="en-GB"/>
                    </w:rPr>
                    <w:t xml:space="preserve">Europe and </w:t>
                  </w:r>
                  <w:r w:rsidRPr="0017132A">
                    <w:rPr>
                      <w:rFonts w:ascii="Calibri" w:eastAsia="Times New Roman" w:hAnsi="Calibri" w:cs="Times New Roman"/>
                      <w:color w:val="000000"/>
                      <w:sz w:val="20"/>
                      <w:szCs w:val="20"/>
                      <w:lang w:val="en-GB" w:eastAsia="en-GB"/>
                    </w:rPr>
                    <w:t xml:space="preserve">Northern America </w:t>
                  </w:r>
                </w:p>
              </w:tc>
              <w:tc>
                <w:tcPr>
                  <w:tcW w:w="1710" w:type="dxa"/>
                  <w:tcBorders>
                    <w:top w:val="nil"/>
                    <w:left w:val="nil"/>
                    <w:bottom w:val="nil"/>
                    <w:right w:val="nil"/>
                  </w:tcBorders>
                  <w:shd w:val="clear" w:color="auto" w:fill="auto"/>
                  <w:noWrap/>
                  <w:vAlign w:val="bottom"/>
                </w:tcPr>
                <w:p w14:paraId="57204B45" w14:textId="59EFCD4B"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4</w:t>
                  </w:r>
                  <w:r>
                    <w:rPr>
                      <w:rFonts w:ascii="Calibri" w:eastAsia="Times New Roman" w:hAnsi="Calibri" w:cs="Times New Roman"/>
                      <w:color w:val="000000"/>
                      <w:sz w:val="20"/>
                      <w:szCs w:val="20"/>
                      <w:lang w:val="en-GB" w:eastAsia="en-GB"/>
                    </w:rPr>
                    <w:t>9</w:t>
                  </w:r>
                </w:p>
              </w:tc>
              <w:tc>
                <w:tcPr>
                  <w:tcW w:w="1710" w:type="dxa"/>
                  <w:gridSpan w:val="2"/>
                  <w:tcBorders>
                    <w:top w:val="nil"/>
                    <w:left w:val="nil"/>
                    <w:bottom w:val="nil"/>
                    <w:right w:val="nil"/>
                  </w:tcBorders>
                  <w:shd w:val="clear" w:color="auto" w:fill="auto"/>
                  <w:noWrap/>
                  <w:vAlign w:val="bottom"/>
                </w:tcPr>
                <w:p w14:paraId="0CF47C32" w14:textId="7777777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47</w:t>
                  </w:r>
                </w:p>
              </w:tc>
            </w:tr>
            <w:tr w:rsidR="005568E6" w:rsidRPr="0017132A" w14:paraId="3708CB71" w14:textId="77777777" w:rsidTr="003A7D16">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2392881A" w14:textId="77777777" w:rsidR="005568E6" w:rsidRPr="0017132A" w:rsidRDefault="005568E6" w:rsidP="005568E6">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Latin America and the Caribbean</w:t>
                  </w:r>
                </w:p>
              </w:tc>
              <w:tc>
                <w:tcPr>
                  <w:tcW w:w="1710" w:type="dxa"/>
                  <w:tcBorders>
                    <w:top w:val="nil"/>
                    <w:left w:val="nil"/>
                    <w:bottom w:val="nil"/>
                    <w:right w:val="nil"/>
                  </w:tcBorders>
                  <w:shd w:val="clear" w:color="auto" w:fill="auto"/>
                  <w:noWrap/>
                  <w:vAlign w:val="bottom"/>
                </w:tcPr>
                <w:p w14:paraId="477C0C63" w14:textId="7777777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44</w:t>
                  </w:r>
                </w:p>
              </w:tc>
              <w:tc>
                <w:tcPr>
                  <w:tcW w:w="1710" w:type="dxa"/>
                  <w:gridSpan w:val="2"/>
                  <w:tcBorders>
                    <w:top w:val="nil"/>
                    <w:left w:val="nil"/>
                    <w:bottom w:val="nil"/>
                    <w:right w:val="nil"/>
                  </w:tcBorders>
                  <w:shd w:val="clear" w:color="auto" w:fill="auto"/>
                  <w:noWrap/>
                  <w:vAlign w:val="bottom"/>
                </w:tcPr>
                <w:p w14:paraId="7CF3FB9E" w14:textId="5FA39029"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4</w:t>
                  </w:r>
                  <w:r>
                    <w:rPr>
                      <w:rFonts w:ascii="Calibri" w:eastAsia="Times New Roman" w:hAnsi="Calibri" w:cs="Times New Roman"/>
                      <w:color w:val="000000"/>
                      <w:sz w:val="20"/>
                      <w:szCs w:val="20"/>
                      <w:lang w:val="en-GB" w:eastAsia="en-GB"/>
                    </w:rPr>
                    <w:t>4</w:t>
                  </w:r>
                </w:p>
              </w:tc>
            </w:tr>
            <w:tr w:rsidR="005568E6" w:rsidRPr="0017132A" w14:paraId="084A5755" w14:textId="77777777" w:rsidTr="003A7D16">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67718F61" w14:textId="77777777" w:rsidR="005568E6" w:rsidRPr="0017132A" w:rsidRDefault="005568E6" w:rsidP="005568E6">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Central Asia and Southern Asia</w:t>
                  </w:r>
                </w:p>
              </w:tc>
              <w:tc>
                <w:tcPr>
                  <w:tcW w:w="1710" w:type="dxa"/>
                  <w:tcBorders>
                    <w:top w:val="nil"/>
                    <w:left w:val="nil"/>
                    <w:bottom w:val="nil"/>
                    <w:right w:val="nil"/>
                  </w:tcBorders>
                  <w:shd w:val="clear" w:color="auto" w:fill="auto"/>
                  <w:noWrap/>
                  <w:vAlign w:val="bottom"/>
                </w:tcPr>
                <w:p w14:paraId="0A967A92" w14:textId="7777777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14</w:t>
                  </w:r>
                </w:p>
              </w:tc>
              <w:tc>
                <w:tcPr>
                  <w:tcW w:w="1710" w:type="dxa"/>
                  <w:gridSpan w:val="2"/>
                  <w:tcBorders>
                    <w:top w:val="nil"/>
                    <w:left w:val="nil"/>
                    <w:bottom w:val="nil"/>
                    <w:right w:val="nil"/>
                  </w:tcBorders>
                  <w:shd w:val="clear" w:color="auto" w:fill="auto"/>
                  <w:noWrap/>
                  <w:vAlign w:val="bottom"/>
                </w:tcPr>
                <w:p w14:paraId="49E8EFF5" w14:textId="7777777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14</w:t>
                  </w:r>
                </w:p>
              </w:tc>
            </w:tr>
            <w:tr w:rsidR="005568E6" w:rsidRPr="0017132A" w14:paraId="274F3B6C" w14:textId="77777777" w:rsidTr="003A7D16">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27051CBD" w14:textId="77777777" w:rsidR="005568E6" w:rsidRPr="0017132A" w:rsidRDefault="005568E6" w:rsidP="005568E6">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Eastern Asia and South-eastern Asia</w:t>
                  </w:r>
                </w:p>
              </w:tc>
              <w:tc>
                <w:tcPr>
                  <w:tcW w:w="1710" w:type="dxa"/>
                  <w:tcBorders>
                    <w:top w:val="nil"/>
                    <w:left w:val="nil"/>
                    <w:bottom w:val="nil"/>
                    <w:right w:val="nil"/>
                  </w:tcBorders>
                  <w:shd w:val="clear" w:color="auto" w:fill="auto"/>
                  <w:noWrap/>
                  <w:vAlign w:val="bottom"/>
                </w:tcPr>
                <w:p w14:paraId="0A2C55BB" w14:textId="20DE4D89"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1</w:t>
                  </w:r>
                  <w:r>
                    <w:rPr>
                      <w:rFonts w:ascii="Calibri" w:eastAsia="Times New Roman" w:hAnsi="Calibri" w:cs="Times New Roman"/>
                      <w:color w:val="000000"/>
                      <w:sz w:val="20"/>
                      <w:szCs w:val="20"/>
                      <w:lang w:val="en-GB" w:eastAsia="en-GB"/>
                    </w:rPr>
                    <w:t>9</w:t>
                  </w:r>
                </w:p>
              </w:tc>
              <w:tc>
                <w:tcPr>
                  <w:tcW w:w="1710" w:type="dxa"/>
                  <w:gridSpan w:val="2"/>
                  <w:tcBorders>
                    <w:top w:val="nil"/>
                    <w:left w:val="nil"/>
                    <w:bottom w:val="nil"/>
                    <w:right w:val="nil"/>
                  </w:tcBorders>
                  <w:shd w:val="clear" w:color="auto" w:fill="auto"/>
                  <w:noWrap/>
                  <w:vAlign w:val="bottom"/>
                </w:tcPr>
                <w:p w14:paraId="61E19CF5" w14:textId="0B51560B"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1</w:t>
                  </w:r>
                  <w:r>
                    <w:rPr>
                      <w:rFonts w:ascii="Calibri" w:eastAsia="Times New Roman" w:hAnsi="Calibri" w:cs="Times New Roman"/>
                      <w:color w:val="000000"/>
                      <w:sz w:val="20"/>
                      <w:szCs w:val="20"/>
                      <w:lang w:val="en-GB" w:eastAsia="en-GB"/>
                    </w:rPr>
                    <w:t>9</w:t>
                  </w:r>
                </w:p>
              </w:tc>
            </w:tr>
            <w:tr w:rsidR="005568E6" w:rsidRPr="0017132A" w14:paraId="628FE707" w14:textId="77777777" w:rsidTr="003A7D16">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25A75E9A" w14:textId="4A5E8C3B" w:rsidR="005568E6" w:rsidRPr="0017132A" w:rsidRDefault="005568E6" w:rsidP="005568E6">
                  <w:pPr>
                    <w:spacing w:after="0" w:line="240" w:lineRule="auto"/>
                    <w:rPr>
                      <w:rFonts w:ascii="Calibri" w:eastAsia="Times New Roman" w:hAnsi="Calibri" w:cs="Times New Roman"/>
                      <w:color w:val="000000"/>
                      <w:sz w:val="20"/>
                      <w:szCs w:val="20"/>
                      <w:lang w:val="en-GB" w:eastAsia="en-GB"/>
                    </w:rPr>
                  </w:pPr>
                  <w:r>
                    <w:rPr>
                      <w:rFonts w:ascii="Calibri" w:eastAsia="Times New Roman" w:hAnsi="Calibri" w:cs="Times New Roman"/>
                      <w:color w:val="000000"/>
                      <w:sz w:val="20"/>
                      <w:szCs w:val="20"/>
                      <w:lang w:val="en-GB" w:eastAsia="en-GB"/>
                    </w:rPr>
                    <w:t xml:space="preserve">Northern Africa and </w:t>
                  </w:r>
                  <w:r w:rsidRPr="0017132A">
                    <w:rPr>
                      <w:rFonts w:ascii="Calibri" w:eastAsia="Times New Roman" w:hAnsi="Calibri" w:cs="Times New Roman"/>
                      <w:color w:val="000000"/>
                      <w:sz w:val="20"/>
                      <w:szCs w:val="20"/>
                      <w:lang w:val="en-GB" w:eastAsia="en-GB"/>
                    </w:rPr>
                    <w:t>Western Asia</w:t>
                  </w:r>
                </w:p>
              </w:tc>
              <w:tc>
                <w:tcPr>
                  <w:tcW w:w="1710" w:type="dxa"/>
                  <w:tcBorders>
                    <w:top w:val="nil"/>
                    <w:left w:val="nil"/>
                    <w:bottom w:val="nil"/>
                    <w:right w:val="nil"/>
                  </w:tcBorders>
                  <w:shd w:val="clear" w:color="auto" w:fill="auto"/>
                  <w:noWrap/>
                  <w:vAlign w:val="bottom"/>
                </w:tcPr>
                <w:p w14:paraId="20E4EE8C" w14:textId="7777777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24</w:t>
                  </w:r>
                </w:p>
              </w:tc>
              <w:tc>
                <w:tcPr>
                  <w:tcW w:w="1710" w:type="dxa"/>
                  <w:gridSpan w:val="2"/>
                  <w:tcBorders>
                    <w:top w:val="nil"/>
                    <w:left w:val="nil"/>
                    <w:bottom w:val="nil"/>
                    <w:right w:val="nil"/>
                  </w:tcBorders>
                  <w:shd w:val="clear" w:color="auto" w:fill="auto"/>
                  <w:noWrap/>
                  <w:vAlign w:val="bottom"/>
                </w:tcPr>
                <w:p w14:paraId="09A037F8" w14:textId="7777777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24</w:t>
                  </w:r>
                </w:p>
              </w:tc>
            </w:tr>
            <w:tr w:rsidR="005568E6" w:rsidRPr="0017132A" w14:paraId="02693A30" w14:textId="77777777" w:rsidTr="003A7D16">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459EF1C0" w14:textId="77777777" w:rsidR="005568E6" w:rsidRPr="0017132A" w:rsidRDefault="005568E6" w:rsidP="005568E6">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Sub-Saharan Africa</w:t>
                  </w:r>
                </w:p>
              </w:tc>
              <w:tc>
                <w:tcPr>
                  <w:tcW w:w="1710" w:type="dxa"/>
                  <w:tcBorders>
                    <w:top w:val="nil"/>
                    <w:left w:val="nil"/>
                    <w:bottom w:val="nil"/>
                    <w:right w:val="nil"/>
                  </w:tcBorders>
                  <w:shd w:val="clear" w:color="auto" w:fill="auto"/>
                  <w:noWrap/>
                  <w:vAlign w:val="bottom"/>
                </w:tcPr>
                <w:p w14:paraId="7DAD3667" w14:textId="7777777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50</w:t>
                  </w:r>
                </w:p>
              </w:tc>
              <w:tc>
                <w:tcPr>
                  <w:tcW w:w="1710" w:type="dxa"/>
                  <w:gridSpan w:val="2"/>
                  <w:tcBorders>
                    <w:top w:val="nil"/>
                    <w:left w:val="nil"/>
                    <w:bottom w:val="nil"/>
                    <w:right w:val="nil"/>
                  </w:tcBorders>
                  <w:shd w:val="clear" w:color="auto" w:fill="auto"/>
                  <w:noWrap/>
                  <w:vAlign w:val="bottom"/>
                </w:tcPr>
                <w:p w14:paraId="790CFD95" w14:textId="7777777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50</w:t>
                  </w:r>
                </w:p>
              </w:tc>
            </w:tr>
            <w:tr w:rsidR="005568E6" w:rsidRPr="0017132A" w14:paraId="2D680719" w14:textId="77777777" w:rsidTr="003A7D16">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19E9FD0F" w14:textId="77777777" w:rsidR="005568E6" w:rsidRPr="0017132A" w:rsidRDefault="005568E6" w:rsidP="005568E6">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Oceania excluding Australia and New Zealand</w:t>
                  </w:r>
                </w:p>
              </w:tc>
              <w:tc>
                <w:tcPr>
                  <w:tcW w:w="1710" w:type="dxa"/>
                  <w:tcBorders>
                    <w:top w:val="nil"/>
                    <w:left w:val="nil"/>
                    <w:bottom w:val="nil"/>
                    <w:right w:val="nil"/>
                  </w:tcBorders>
                  <w:shd w:val="clear" w:color="auto" w:fill="auto"/>
                  <w:noWrap/>
                  <w:vAlign w:val="bottom"/>
                </w:tcPr>
                <w:p w14:paraId="409DF614" w14:textId="7777777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21</w:t>
                  </w:r>
                </w:p>
              </w:tc>
              <w:tc>
                <w:tcPr>
                  <w:tcW w:w="1710" w:type="dxa"/>
                  <w:gridSpan w:val="2"/>
                  <w:tcBorders>
                    <w:top w:val="nil"/>
                    <w:left w:val="nil"/>
                    <w:bottom w:val="nil"/>
                    <w:right w:val="nil"/>
                  </w:tcBorders>
                  <w:shd w:val="clear" w:color="auto" w:fill="auto"/>
                  <w:noWrap/>
                  <w:vAlign w:val="bottom"/>
                </w:tcPr>
                <w:p w14:paraId="06F62EA4" w14:textId="7777777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19</w:t>
                  </w:r>
                </w:p>
              </w:tc>
            </w:tr>
            <w:tr w:rsidR="005568E6" w:rsidRPr="0017132A" w14:paraId="79FB4492" w14:textId="77777777" w:rsidTr="003A7D16">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0AE5026F" w14:textId="77777777" w:rsidR="005568E6" w:rsidRPr="0017132A" w:rsidRDefault="005568E6" w:rsidP="005568E6">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Australia and New Zealand</w:t>
                  </w:r>
                </w:p>
              </w:tc>
              <w:tc>
                <w:tcPr>
                  <w:tcW w:w="1710" w:type="dxa"/>
                  <w:tcBorders>
                    <w:top w:val="nil"/>
                    <w:left w:val="nil"/>
                    <w:bottom w:val="nil"/>
                    <w:right w:val="nil"/>
                  </w:tcBorders>
                  <w:shd w:val="clear" w:color="auto" w:fill="auto"/>
                  <w:noWrap/>
                  <w:vAlign w:val="bottom"/>
                </w:tcPr>
                <w:p w14:paraId="0E9B0038" w14:textId="7777777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2</w:t>
                  </w:r>
                </w:p>
              </w:tc>
              <w:tc>
                <w:tcPr>
                  <w:tcW w:w="1710" w:type="dxa"/>
                  <w:gridSpan w:val="2"/>
                  <w:tcBorders>
                    <w:top w:val="nil"/>
                    <w:left w:val="nil"/>
                    <w:bottom w:val="nil"/>
                    <w:right w:val="nil"/>
                  </w:tcBorders>
                  <w:shd w:val="clear" w:color="auto" w:fill="auto"/>
                  <w:noWrap/>
                  <w:vAlign w:val="bottom"/>
                </w:tcPr>
                <w:p w14:paraId="6B64180B" w14:textId="7777777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2</w:t>
                  </w:r>
                </w:p>
              </w:tc>
            </w:tr>
            <w:tr w:rsidR="005568E6" w:rsidRPr="0017132A" w14:paraId="1805BD3C" w14:textId="77777777" w:rsidTr="003A7D16">
              <w:tblPrEx>
                <w:jc w:val="left"/>
              </w:tblPrEx>
              <w:trPr>
                <w:gridBefore w:val="1"/>
                <w:wBefore w:w="93" w:type="dxa"/>
                <w:trHeight w:val="225"/>
              </w:trPr>
              <w:tc>
                <w:tcPr>
                  <w:tcW w:w="3975" w:type="dxa"/>
                  <w:gridSpan w:val="2"/>
                  <w:tcBorders>
                    <w:top w:val="nil"/>
                    <w:left w:val="nil"/>
                    <w:bottom w:val="nil"/>
                    <w:right w:val="nil"/>
                  </w:tcBorders>
                  <w:shd w:val="clear" w:color="auto" w:fill="auto"/>
                  <w:noWrap/>
                  <w:vAlign w:val="bottom"/>
                </w:tcPr>
                <w:p w14:paraId="37828881" w14:textId="77777777" w:rsidR="005568E6" w:rsidRPr="0017132A" w:rsidRDefault="005568E6" w:rsidP="005568E6">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Landlocked developing countries (LLDCs)</w:t>
                  </w:r>
                </w:p>
              </w:tc>
              <w:tc>
                <w:tcPr>
                  <w:tcW w:w="1710" w:type="dxa"/>
                  <w:tcBorders>
                    <w:top w:val="nil"/>
                    <w:left w:val="nil"/>
                    <w:bottom w:val="nil"/>
                    <w:right w:val="nil"/>
                  </w:tcBorders>
                  <w:shd w:val="clear" w:color="auto" w:fill="auto"/>
                  <w:noWrap/>
                  <w:vAlign w:val="bottom"/>
                </w:tcPr>
                <w:p w14:paraId="25BB9342" w14:textId="7777777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32</w:t>
                  </w:r>
                </w:p>
              </w:tc>
              <w:tc>
                <w:tcPr>
                  <w:tcW w:w="1710" w:type="dxa"/>
                  <w:gridSpan w:val="2"/>
                  <w:tcBorders>
                    <w:top w:val="nil"/>
                    <w:left w:val="nil"/>
                    <w:bottom w:val="nil"/>
                    <w:right w:val="nil"/>
                  </w:tcBorders>
                  <w:shd w:val="clear" w:color="auto" w:fill="auto"/>
                  <w:noWrap/>
                  <w:vAlign w:val="bottom"/>
                </w:tcPr>
                <w:p w14:paraId="280D0F03" w14:textId="7777777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32</w:t>
                  </w:r>
                </w:p>
              </w:tc>
            </w:tr>
            <w:tr w:rsidR="005568E6" w:rsidRPr="0017132A" w14:paraId="636078B8" w14:textId="77777777" w:rsidTr="003A7D16">
              <w:tblPrEx>
                <w:jc w:val="left"/>
              </w:tblPrEx>
              <w:trPr>
                <w:gridBefore w:val="1"/>
                <w:wBefore w:w="93" w:type="dxa"/>
                <w:trHeight w:val="225"/>
              </w:trPr>
              <w:tc>
                <w:tcPr>
                  <w:tcW w:w="3975" w:type="dxa"/>
                  <w:gridSpan w:val="2"/>
                  <w:tcBorders>
                    <w:top w:val="nil"/>
                    <w:left w:val="nil"/>
                    <w:right w:val="nil"/>
                  </w:tcBorders>
                  <w:shd w:val="clear" w:color="auto" w:fill="auto"/>
                  <w:noWrap/>
                  <w:vAlign w:val="bottom"/>
                </w:tcPr>
                <w:p w14:paraId="2F3963CA" w14:textId="77777777" w:rsidR="005568E6" w:rsidRPr="0017132A" w:rsidRDefault="005568E6" w:rsidP="005568E6">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Least Developed Countries (LDCs)</w:t>
                  </w:r>
                </w:p>
              </w:tc>
              <w:tc>
                <w:tcPr>
                  <w:tcW w:w="1710" w:type="dxa"/>
                  <w:tcBorders>
                    <w:top w:val="nil"/>
                    <w:left w:val="nil"/>
                    <w:right w:val="nil"/>
                  </w:tcBorders>
                  <w:shd w:val="clear" w:color="auto" w:fill="auto"/>
                  <w:noWrap/>
                  <w:vAlign w:val="bottom"/>
                </w:tcPr>
                <w:p w14:paraId="47B610AD" w14:textId="7777777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47</w:t>
                  </w:r>
                </w:p>
              </w:tc>
              <w:tc>
                <w:tcPr>
                  <w:tcW w:w="1710" w:type="dxa"/>
                  <w:gridSpan w:val="2"/>
                  <w:tcBorders>
                    <w:top w:val="nil"/>
                    <w:left w:val="nil"/>
                    <w:right w:val="nil"/>
                  </w:tcBorders>
                  <w:shd w:val="clear" w:color="auto" w:fill="auto"/>
                  <w:noWrap/>
                  <w:vAlign w:val="bottom"/>
                </w:tcPr>
                <w:p w14:paraId="2EAAA3F3" w14:textId="7777777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47</w:t>
                  </w:r>
                </w:p>
              </w:tc>
            </w:tr>
            <w:tr w:rsidR="005568E6" w:rsidRPr="0017132A" w14:paraId="0246F863" w14:textId="77777777" w:rsidTr="003A7D16">
              <w:tblPrEx>
                <w:jc w:val="left"/>
              </w:tblPrEx>
              <w:trPr>
                <w:gridBefore w:val="1"/>
                <w:wBefore w:w="93" w:type="dxa"/>
                <w:trHeight w:val="225"/>
              </w:trPr>
              <w:tc>
                <w:tcPr>
                  <w:tcW w:w="3975" w:type="dxa"/>
                  <w:gridSpan w:val="2"/>
                  <w:tcBorders>
                    <w:top w:val="nil"/>
                    <w:left w:val="nil"/>
                    <w:bottom w:val="single" w:sz="4" w:space="0" w:color="auto"/>
                    <w:right w:val="nil"/>
                  </w:tcBorders>
                  <w:shd w:val="clear" w:color="auto" w:fill="auto"/>
                  <w:noWrap/>
                  <w:vAlign w:val="bottom"/>
                </w:tcPr>
                <w:p w14:paraId="070403B6" w14:textId="77777777" w:rsidR="005568E6" w:rsidRPr="0017132A" w:rsidRDefault="005568E6" w:rsidP="005568E6">
                  <w:pPr>
                    <w:spacing w:after="0" w:line="240" w:lineRule="auto"/>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Small island developing States (SIDS)</w:t>
                  </w:r>
                </w:p>
              </w:tc>
              <w:tc>
                <w:tcPr>
                  <w:tcW w:w="1710" w:type="dxa"/>
                  <w:tcBorders>
                    <w:top w:val="nil"/>
                    <w:left w:val="nil"/>
                    <w:bottom w:val="single" w:sz="4" w:space="0" w:color="auto"/>
                    <w:right w:val="nil"/>
                  </w:tcBorders>
                  <w:shd w:val="clear" w:color="auto" w:fill="auto"/>
                  <w:noWrap/>
                  <w:vAlign w:val="bottom"/>
                </w:tcPr>
                <w:p w14:paraId="400F20ED" w14:textId="2836A208"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5</w:t>
                  </w:r>
                  <w:r>
                    <w:rPr>
                      <w:rFonts w:ascii="Calibri" w:eastAsia="Times New Roman" w:hAnsi="Calibri" w:cs="Times New Roman"/>
                      <w:color w:val="000000"/>
                      <w:sz w:val="20"/>
                      <w:szCs w:val="20"/>
                      <w:lang w:val="en-GB" w:eastAsia="en-GB"/>
                    </w:rPr>
                    <w:t>6</w:t>
                  </w:r>
                </w:p>
              </w:tc>
              <w:tc>
                <w:tcPr>
                  <w:tcW w:w="1710" w:type="dxa"/>
                  <w:gridSpan w:val="2"/>
                  <w:tcBorders>
                    <w:top w:val="nil"/>
                    <w:left w:val="nil"/>
                    <w:bottom w:val="single" w:sz="4" w:space="0" w:color="auto"/>
                    <w:right w:val="nil"/>
                  </w:tcBorders>
                  <w:shd w:val="clear" w:color="auto" w:fill="auto"/>
                  <w:noWrap/>
                  <w:vAlign w:val="bottom"/>
                </w:tcPr>
                <w:p w14:paraId="1F6F0CB3" w14:textId="52F2C447" w:rsidR="005568E6" w:rsidRPr="0017132A" w:rsidRDefault="005568E6" w:rsidP="005568E6">
                  <w:pPr>
                    <w:spacing w:after="0" w:line="240" w:lineRule="auto"/>
                    <w:jc w:val="right"/>
                    <w:rPr>
                      <w:rFonts w:ascii="Calibri" w:eastAsia="Times New Roman" w:hAnsi="Calibri" w:cs="Times New Roman"/>
                      <w:color w:val="000000"/>
                      <w:sz w:val="20"/>
                      <w:szCs w:val="20"/>
                      <w:lang w:val="en-GB" w:eastAsia="en-GB"/>
                    </w:rPr>
                  </w:pPr>
                  <w:r w:rsidRPr="0017132A">
                    <w:rPr>
                      <w:rFonts w:ascii="Calibri" w:eastAsia="Times New Roman" w:hAnsi="Calibri" w:cs="Times New Roman"/>
                      <w:color w:val="000000"/>
                      <w:sz w:val="20"/>
                      <w:szCs w:val="20"/>
                      <w:lang w:val="en-GB" w:eastAsia="en-GB"/>
                    </w:rPr>
                    <w:t>5</w:t>
                  </w:r>
                  <w:r>
                    <w:rPr>
                      <w:rFonts w:ascii="Calibri" w:eastAsia="Times New Roman" w:hAnsi="Calibri" w:cs="Times New Roman"/>
                      <w:color w:val="000000"/>
                      <w:sz w:val="20"/>
                      <w:szCs w:val="20"/>
                      <w:lang w:val="en-GB" w:eastAsia="en-GB"/>
                    </w:rPr>
                    <w:t>6</w:t>
                  </w:r>
                </w:p>
              </w:tc>
            </w:tr>
          </w:tbl>
          <w:p w14:paraId="74D151A9" w14:textId="77777777" w:rsidR="00943EC2" w:rsidRDefault="00943EC2" w:rsidP="0003687B">
            <w:pPr>
              <w:spacing w:after="0" w:line="200" w:lineRule="exact"/>
              <w:rPr>
                <w:sz w:val="20"/>
                <w:szCs w:val="20"/>
              </w:rPr>
            </w:pPr>
          </w:p>
          <w:p w14:paraId="5A2E67A3" w14:textId="3DA21F62" w:rsidR="008A5C9E" w:rsidRPr="00F86479" w:rsidRDefault="008A5C9E" w:rsidP="00664FED">
            <w:pPr>
              <w:pStyle w:val="MSubHeader"/>
              <w:rPr>
                <w:rFonts w:eastAsia="Calibri"/>
                <w:w w:val="102"/>
              </w:rPr>
            </w:pPr>
            <w:r w:rsidRPr="00F86479">
              <w:rPr>
                <w:rFonts w:eastAsia="Calibri"/>
                <w:w w:val="101"/>
              </w:rPr>
              <w:t>D</w:t>
            </w:r>
            <w:r w:rsidRPr="00F86479">
              <w:rPr>
                <w:rFonts w:eastAsia="Calibri"/>
                <w:spacing w:val="-3"/>
                <w:w w:val="106"/>
              </w:rPr>
              <w:t>i</w:t>
            </w:r>
            <w:r w:rsidRPr="00F86479">
              <w:rPr>
                <w:rFonts w:eastAsia="Calibri"/>
                <w:w w:val="101"/>
              </w:rPr>
              <w:t>s</w:t>
            </w:r>
            <w:r w:rsidRPr="00F86479">
              <w:rPr>
                <w:rFonts w:eastAsia="Calibri"/>
                <w:spacing w:val="3"/>
                <w:w w:val="102"/>
              </w:rPr>
              <w:t>a</w:t>
            </w:r>
            <w:r w:rsidRPr="00F86479">
              <w:rPr>
                <w:rFonts w:eastAsia="Calibri"/>
                <w:spacing w:val="-3"/>
                <w:w w:val="99"/>
              </w:rPr>
              <w:t>g</w:t>
            </w:r>
            <w:r w:rsidRPr="00F86479">
              <w:rPr>
                <w:rFonts w:eastAsia="Calibri"/>
                <w:spacing w:val="-1"/>
                <w:w w:val="99"/>
              </w:rPr>
              <w:t>g</w:t>
            </w:r>
            <w:r w:rsidRPr="00F86479">
              <w:rPr>
                <w:rFonts w:eastAsia="Calibri"/>
                <w:spacing w:val="1"/>
                <w:w w:val="101"/>
              </w:rPr>
              <w:t>r</w:t>
            </w:r>
            <w:r w:rsidRPr="00F86479">
              <w:rPr>
                <w:rFonts w:eastAsia="Calibri"/>
                <w:spacing w:val="1"/>
              </w:rPr>
              <w:t>e</w:t>
            </w:r>
            <w:r w:rsidRPr="00F86479">
              <w:rPr>
                <w:rFonts w:eastAsia="Calibri"/>
                <w:spacing w:val="-1"/>
                <w:w w:val="99"/>
              </w:rPr>
              <w:t>g</w:t>
            </w:r>
            <w:r w:rsidRPr="00F86479">
              <w:rPr>
                <w:rFonts w:eastAsia="Calibri"/>
                <w:spacing w:val="-2"/>
                <w:w w:val="102"/>
              </w:rPr>
              <w:t>a</w:t>
            </w:r>
            <w:r w:rsidRPr="00F86479">
              <w:rPr>
                <w:rFonts w:eastAsia="Calibri"/>
                <w:spacing w:val="1"/>
                <w:w w:val="102"/>
              </w:rPr>
              <w:t>t</w:t>
            </w:r>
            <w:r w:rsidRPr="00F86479">
              <w:rPr>
                <w:rFonts w:eastAsia="Calibri"/>
                <w:spacing w:val="-3"/>
                <w:w w:val="106"/>
              </w:rPr>
              <w:t>i</w:t>
            </w:r>
            <w:r w:rsidRPr="00F86479">
              <w:rPr>
                <w:rFonts w:eastAsia="Calibri"/>
                <w:spacing w:val="-1"/>
                <w:w w:val="101"/>
              </w:rPr>
              <w:t>o</w:t>
            </w:r>
            <w:r w:rsidRPr="00F86479">
              <w:rPr>
                <w:rFonts w:eastAsia="Calibri"/>
                <w:spacing w:val="1"/>
                <w:w w:val="101"/>
              </w:rPr>
              <w:t>n</w:t>
            </w:r>
            <w:r w:rsidRPr="00F86479">
              <w:rPr>
                <w:rFonts w:eastAsia="Calibri"/>
                <w:w w:val="102"/>
              </w:rPr>
              <w:t>:</w:t>
            </w:r>
          </w:p>
          <w:p w14:paraId="39185D77" w14:textId="56685396" w:rsidR="00776312" w:rsidRPr="00837EC7" w:rsidRDefault="008A5C9E" w:rsidP="00664FED">
            <w:pPr>
              <w:pStyle w:val="MText"/>
              <w:rPr>
                <w:rFonts w:cstheme="minorHAnsi"/>
              </w:rPr>
            </w:pPr>
            <w:r>
              <w:rPr>
                <w:rFonts w:eastAsia="Calibri"/>
              </w:rPr>
              <w:t>Age,</w:t>
            </w:r>
            <w:r>
              <w:rPr>
                <w:rFonts w:ascii="Times New Roman" w:hAnsi="Times New Roman"/>
                <w:spacing w:val="-10"/>
              </w:rPr>
              <w:t xml:space="preserve"> </w:t>
            </w:r>
            <w:r>
              <w:rPr>
                <w:rFonts w:eastAsia="Calibri"/>
              </w:rPr>
              <w:t>e</w:t>
            </w:r>
            <w:r>
              <w:rPr>
                <w:rFonts w:eastAsia="Calibri"/>
                <w:spacing w:val="-1"/>
              </w:rPr>
              <w:t>du</w:t>
            </w:r>
            <w:r>
              <w:rPr>
                <w:rFonts w:eastAsia="Calibri"/>
                <w:spacing w:val="-2"/>
              </w:rPr>
              <w:t>c</w:t>
            </w:r>
            <w:r>
              <w:rPr>
                <w:rFonts w:eastAsia="Calibri"/>
                <w:spacing w:val="3"/>
              </w:rPr>
              <w:t>a</w:t>
            </w:r>
            <w:r>
              <w:rPr>
                <w:rFonts w:eastAsia="Calibri"/>
                <w:spacing w:val="1"/>
              </w:rPr>
              <w:t>t</w:t>
            </w:r>
            <w:r>
              <w:rPr>
                <w:rFonts w:eastAsia="Calibri"/>
                <w:spacing w:val="-2"/>
              </w:rPr>
              <w:t>i</w:t>
            </w:r>
            <w:r>
              <w:rPr>
                <w:rFonts w:eastAsia="Calibri"/>
                <w:spacing w:val="-1"/>
              </w:rPr>
              <w:t>o</w:t>
            </w:r>
            <w:r>
              <w:rPr>
                <w:rFonts w:eastAsia="Calibri"/>
                <w:spacing w:val="1"/>
              </w:rPr>
              <w:t>n</w:t>
            </w:r>
            <w:r>
              <w:rPr>
                <w:rFonts w:eastAsia="Calibri"/>
              </w:rPr>
              <w:t>,</w:t>
            </w:r>
            <w:r>
              <w:rPr>
                <w:rFonts w:ascii="Times New Roman" w:hAnsi="Times New Roman"/>
                <w:spacing w:val="-15"/>
              </w:rPr>
              <w:t xml:space="preserve"> </w:t>
            </w:r>
            <w:r>
              <w:rPr>
                <w:rFonts w:eastAsia="Calibri"/>
                <w:spacing w:val="-1"/>
              </w:rPr>
              <w:t>nu</w:t>
            </w:r>
            <w:r>
              <w:rPr>
                <w:rFonts w:eastAsia="Calibri"/>
                <w:spacing w:val="-3"/>
              </w:rPr>
              <w:t>m</w:t>
            </w:r>
            <w:r>
              <w:rPr>
                <w:rFonts w:eastAsia="Calibri"/>
                <w:spacing w:val="1"/>
              </w:rPr>
              <w:t>b</w:t>
            </w:r>
            <w:r>
              <w:rPr>
                <w:rFonts w:eastAsia="Calibri"/>
                <w:spacing w:val="-3"/>
              </w:rPr>
              <w:t>e</w:t>
            </w:r>
            <w:r>
              <w:rPr>
                <w:rFonts w:eastAsia="Calibri"/>
              </w:rPr>
              <w:t>r</w:t>
            </w:r>
            <w:r>
              <w:rPr>
                <w:rFonts w:ascii="Times New Roman" w:hAnsi="Times New Roman"/>
                <w:spacing w:val="-12"/>
              </w:rPr>
              <w:t xml:space="preserve"> </w:t>
            </w:r>
            <w:r>
              <w:rPr>
                <w:rFonts w:eastAsia="Calibri"/>
                <w:spacing w:val="3"/>
              </w:rPr>
              <w:t>o</w:t>
            </w:r>
            <w:r>
              <w:rPr>
                <w:rFonts w:eastAsia="Calibri"/>
              </w:rPr>
              <w:t>f</w:t>
            </w:r>
            <w:r>
              <w:rPr>
                <w:rFonts w:ascii="Times New Roman" w:hAnsi="Times New Roman"/>
                <w:spacing w:val="-7"/>
              </w:rPr>
              <w:t xml:space="preserve"> </w:t>
            </w:r>
            <w:r>
              <w:rPr>
                <w:rFonts w:eastAsia="Calibri"/>
              </w:rPr>
              <w:t>l</w:t>
            </w:r>
            <w:r>
              <w:rPr>
                <w:rFonts w:eastAsia="Calibri"/>
                <w:spacing w:val="-2"/>
              </w:rPr>
              <w:t>i</w:t>
            </w:r>
            <w:r>
              <w:rPr>
                <w:rFonts w:eastAsia="Calibri"/>
                <w:spacing w:val="-3"/>
              </w:rPr>
              <w:t>v</w:t>
            </w:r>
            <w:r>
              <w:rPr>
                <w:rFonts w:eastAsia="Calibri"/>
              </w:rPr>
              <w:t>i</w:t>
            </w:r>
            <w:r>
              <w:rPr>
                <w:rFonts w:eastAsia="Calibri"/>
                <w:spacing w:val="1"/>
              </w:rPr>
              <w:t>n</w:t>
            </w:r>
            <w:r>
              <w:rPr>
                <w:rFonts w:eastAsia="Calibri"/>
              </w:rPr>
              <w:t>g</w:t>
            </w:r>
            <w:r>
              <w:rPr>
                <w:rFonts w:ascii="Times New Roman" w:hAnsi="Times New Roman"/>
                <w:spacing w:val="-11"/>
              </w:rPr>
              <w:t xml:space="preserve"> </w:t>
            </w:r>
            <w:r>
              <w:rPr>
                <w:rFonts w:eastAsia="Calibri"/>
              </w:rPr>
              <w:t>c</w:t>
            </w:r>
            <w:r>
              <w:rPr>
                <w:rFonts w:eastAsia="Calibri"/>
                <w:spacing w:val="1"/>
              </w:rPr>
              <w:t>h</w:t>
            </w:r>
            <w:r>
              <w:rPr>
                <w:rFonts w:eastAsia="Calibri"/>
              </w:rPr>
              <w:t>i</w:t>
            </w:r>
            <w:r>
              <w:rPr>
                <w:rFonts w:eastAsia="Calibri"/>
                <w:spacing w:val="-2"/>
              </w:rPr>
              <w:t>l</w:t>
            </w:r>
            <w:r>
              <w:rPr>
                <w:rFonts w:eastAsia="Calibri"/>
                <w:spacing w:val="-1"/>
              </w:rPr>
              <w:t>d</w:t>
            </w:r>
            <w:r>
              <w:rPr>
                <w:rFonts w:eastAsia="Calibri"/>
              </w:rPr>
              <w:t>re</w:t>
            </w:r>
            <w:r>
              <w:rPr>
                <w:rFonts w:eastAsia="Calibri"/>
                <w:spacing w:val="1"/>
              </w:rPr>
              <w:t>n</w:t>
            </w:r>
            <w:r>
              <w:rPr>
                <w:rFonts w:eastAsia="Calibri"/>
              </w:rPr>
              <w:t>,</w:t>
            </w:r>
            <w:r>
              <w:rPr>
                <w:rFonts w:ascii="Times New Roman" w:hAnsi="Times New Roman"/>
                <w:spacing w:val="-13"/>
              </w:rPr>
              <w:t xml:space="preserve"> </w:t>
            </w:r>
            <w:r>
              <w:rPr>
                <w:rFonts w:eastAsia="Calibri"/>
                <w:spacing w:val="-5"/>
              </w:rPr>
              <w:t>m</w:t>
            </w:r>
            <w:r>
              <w:rPr>
                <w:rFonts w:eastAsia="Calibri"/>
                <w:spacing w:val="3"/>
              </w:rPr>
              <w:t>a</w:t>
            </w:r>
            <w:r>
              <w:rPr>
                <w:rFonts w:eastAsia="Calibri"/>
              </w:rPr>
              <w:t>r</w:t>
            </w:r>
            <w:r>
              <w:rPr>
                <w:rFonts w:eastAsia="Calibri"/>
                <w:spacing w:val="-2"/>
              </w:rPr>
              <w:t>it</w:t>
            </w:r>
            <w:r>
              <w:rPr>
                <w:rFonts w:eastAsia="Calibri"/>
                <w:spacing w:val="3"/>
              </w:rPr>
              <w:t>a</w:t>
            </w:r>
            <w:r>
              <w:rPr>
                <w:rFonts w:eastAsia="Calibri"/>
              </w:rPr>
              <w:t>l</w:t>
            </w:r>
            <w:r>
              <w:rPr>
                <w:rFonts w:ascii="Times New Roman" w:hAnsi="Times New Roman"/>
                <w:spacing w:val="-13"/>
              </w:rPr>
              <w:t xml:space="preserve"> </w:t>
            </w:r>
            <w:r>
              <w:rPr>
                <w:rFonts w:eastAsia="Calibri"/>
                <w:spacing w:val="-3"/>
              </w:rPr>
              <w:t>s</w:t>
            </w:r>
            <w:r>
              <w:rPr>
                <w:rFonts w:eastAsia="Calibri"/>
                <w:spacing w:val="-2"/>
              </w:rPr>
              <w:t>t</w:t>
            </w:r>
            <w:r>
              <w:rPr>
                <w:rFonts w:eastAsia="Calibri"/>
                <w:spacing w:val="3"/>
              </w:rPr>
              <w:t>a</w:t>
            </w:r>
            <w:r>
              <w:rPr>
                <w:rFonts w:eastAsia="Calibri"/>
                <w:spacing w:val="-2"/>
              </w:rPr>
              <w:t>t</w:t>
            </w:r>
            <w:r>
              <w:rPr>
                <w:rFonts w:eastAsia="Calibri"/>
                <w:spacing w:val="1"/>
              </w:rPr>
              <w:t>u</w:t>
            </w:r>
            <w:r>
              <w:rPr>
                <w:rFonts w:eastAsia="Calibri"/>
                <w:spacing w:val="-1"/>
              </w:rPr>
              <w:t>s</w:t>
            </w:r>
            <w:r>
              <w:rPr>
                <w:rFonts w:eastAsia="Calibri"/>
              </w:rPr>
              <w:t>,</w:t>
            </w:r>
            <w:r>
              <w:rPr>
                <w:rFonts w:ascii="Times New Roman" w:hAnsi="Times New Roman"/>
                <w:spacing w:val="-11"/>
              </w:rPr>
              <w:t xml:space="preserve"> </w:t>
            </w:r>
            <w:r>
              <w:rPr>
                <w:rFonts w:eastAsia="Calibri"/>
                <w:spacing w:val="-1"/>
              </w:rPr>
              <w:t>s</w:t>
            </w:r>
            <w:r>
              <w:rPr>
                <w:rFonts w:eastAsia="Calibri"/>
                <w:spacing w:val="1"/>
              </w:rPr>
              <w:t>o</w:t>
            </w:r>
            <w:r>
              <w:rPr>
                <w:rFonts w:eastAsia="Calibri"/>
              </w:rPr>
              <w:t>c</w:t>
            </w:r>
            <w:r>
              <w:rPr>
                <w:rFonts w:eastAsia="Calibri"/>
                <w:spacing w:val="-2"/>
              </w:rPr>
              <w:t>i</w:t>
            </w:r>
            <w:r>
              <w:rPr>
                <w:rFonts w:eastAsia="Calibri"/>
                <w:spacing w:val="1"/>
              </w:rPr>
              <w:t>o</w:t>
            </w:r>
            <w:r>
              <w:rPr>
                <w:rFonts w:eastAsia="Calibri"/>
              </w:rPr>
              <w:t>e</w:t>
            </w:r>
            <w:r>
              <w:rPr>
                <w:rFonts w:eastAsia="Calibri"/>
                <w:spacing w:val="-2"/>
              </w:rPr>
              <w:t>c</w:t>
            </w:r>
            <w:r>
              <w:rPr>
                <w:rFonts w:eastAsia="Calibri"/>
                <w:spacing w:val="-1"/>
              </w:rPr>
              <w:t>on</w:t>
            </w:r>
            <w:r>
              <w:rPr>
                <w:rFonts w:eastAsia="Calibri"/>
                <w:spacing w:val="3"/>
              </w:rPr>
              <w:t>o</w:t>
            </w:r>
            <w:r>
              <w:rPr>
                <w:rFonts w:eastAsia="Calibri"/>
                <w:spacing w:val="-3"/>
              </w:rPr>
              <w:t>m</w:t>
            </w:r>
            <w:r>
              <w:rPr>
                <w:rFonts w:eastAsia="Calibri"/>
              </w:rPr>
              <w:t>ic</w:t>
            </w:r>
            <w:r>
              <w:rPr>
                <w:rFonts w:ascii="Times New Roman" w:hAnsi="Times New Roman"/>
                <w:spacing w:val="-16"/>
              </w:rPr>
              <w:t xml:space="preserve"> </w:t>
            </w:r>
            <w:r>
              <w:rPr>
                <w:rFonts w:eastAsia="Calibri"/>
                <w:spacing w:val="-1"/>
              </w:rPr>
              <w:t>s</w:t>
            </w:r>
            <w:r>
              <w:rPr>
                <w:rFonts w:eastAsia="Calibri"/>
                <w:spacing w:val="-2"/>
              </w:rPr>
              <w:t>t</w:t>
            </w:r>
            <w:r>
              <w:rPr>
                <w:rFonts w:eastAsia="Calibri"/>
                <w:spacing w:val="1"/>
              </w:rPr>
              <w:t>a</w:t>
            </w:r>
            <w:r>
              <w:rPr>
                <w:rFonts w:eastAsia="Calibri"/>
                <w:spacing w:val="-2"/>
              </w:rPr>
              <w:t>t</w:t>
            </w:r>
            <w:r>
              <w:rPr>
                <w:rFonts w:eastAsia="Calibri"/>
                <w:spacing w:val="1"/>
              </w:rPr>
              <w:t>u</w:t>
            </w:r>
            <w:r>
              <w:rPr>
                <w:rFonts w:eastAsia="Calibri"/>
                <w:spacing w:val="-1"/>
              </w:rPr>
              <w:t>s</w:t>
            </w:r>
            <w:r>
              <w:rPr>
                <w:rFonts w:eastAsia="Calibri"/>
              </w:rPr>
              <w:t>,</w:t>
            </w:r>
            <w:r>
              <w:rPr>
                <w:rFonts w:ascii="Times New Roman" w:hAnsi="Times New Roman"/>
                <w:spacing w:val="-11"/>
              </w:rPr>
              <w:t xml:space="preserve"> </w:t>
            </w:r>
            <w:r>
              <w:rPr>
                <w:rFonts w:eastAsia="Calibri"/>
                <w:spacing w:val="-2"/>
              </w:rPr>
              <w:t>g</w:t>
            </w:r>
            <w:r>
              <w:rPr>
                <w:rFonts w:eastAsia="Calibri"/>
                <w:spacing w:val="-3"/>
              </w:rPr>
              <w:t>e</w:t>
            </w:r>
            <w:r>
              <w:rPr>
                <w:rFonts w:eastAsia="Calibri"/>
                <w:spacing w:val="3"/>
              </w:rPr>
              <w:t>o</w:t>
            </w:r>
            <w:r>
              <w:rPr>
                <w:rFonts w:eastAsia="Calibri"/>
                <w:spacing w:val="-2"/>
              </w:rPr>
              <w:t>gr</w:t>
            </w:r>
            <w:r>
              <w:rPr>
                <w:rFonts w:eastAsia="Calibri"/>
                <w:spacing w:val="1"/>
              </w:rPr>
              <w:t>a</w:t>
            </w:r>
            <w:r>
              <w:rPr>
                <w:rFonts w:eastAsia="Calibri"/>
                <w:spacing w:val="-1"/>
              </w:rPr>
              <w:t>p</w:t>
            </w:r>
            <w:r>
              <w:rPr>
                <w:rFonts w:eastAsia="Calibri"/>
                <w:spacing w:val="1"/>
              </w:rPr>
              <w:t>h</w:t>
            </w:r>
            <w:r>
              <w:rPr>
                <w:rFonts w:eastAsia="Calibri"/>
              </w:rPr>
              <w:t>ic</w:t>
            </w:r>
            <w:r>
              <w:rPr>
                <w:rFonts w:ascii="Times New Roman" w:hAnsi="Times New Roman"/>
                <w:spacing w:val="-13"/>
              </w:rPr>
              <w:t xml:space="preserve"> </w:t>
            </w:r>
            <w:r>
              <w:rPr>
                <w:rFonts w:eastAsia="Calibri"/>
                <w:spacing w:val="-5"/>
              </w:rPr>
              <w:t>l</w:t>
            </w:r>
            <w:r>
              <w:rPr>
                <w:rFonts w:eastAsia="Calibri"/>
                <w:spacing w:val="3"/>
              </w:rPr>
              <w:t>o</w:t>
            </w:r>
            <w:r>
              <w:rPr>
                <w:rFonts w:eastAsia="Calibri"/>
                <w:spacing w:val="-2"/>
              </w:rPr>
              <w:t>c</w:t>
            </w:r>
            <w:r>
              <w:rPr>
                <w:rFonts w:eastAsia="Calibri"/>
                <w:spacing w:val="1"/>
              </w:rPr>
              <w:t>at</w:t>
            </w:r>
            <w:r>
              <w:rPr>
                <w:rFonts w:eastAsia="Calibri"/>
                <w:spacing w:val="-2"/>
              </w:rPr>
              <w:t>i</w:t>
            </w:r>
            <w:r>
              <w:rPr>
                <w:rFonts w:eastAsia="Calibri"/>
                <w:spacing w:val="-1"/>
              </w:rPr>
              <w:t>o</w:t>
            </w:r>
            <w:r>
              <w:rPr>
                <w:rFonts w:eastAsia="Calibri"/>
              </w:rPr>
              <w:t>n</w:t>
            </w:r>
            <w:r>
              <w:rPr>
                <w:rFonts w:ascii="Times New Roman" w:hAnsi="Times New Roman"/>
                <w:spacing w:val="-13"/>
              </w:rPr>
              <w:t xml:space="preserve"> </w:t>
            </w:r>
            <w:r>
              <w:rPr>
                <w:rFonts w:eastAsia="Calibri"/>
                <w:spacing w:val="1"/>
              </w:rPr>
              <w:t>a</w:t>
            </w:r>
            <w:r>
              <w:rPr>
                <w:rFonts w:eastAsia="Calibri"/>
                <w:spacing w:val="-1"/>
              </w:rPr>
              <w:t>n</w:t>
            </w:r>
            <w:r>
              <w:rPr>
                <w:rFonts w:eastAsia="Calibri"/>
              </w:rPr>
              <w:t>d</w:t>
            </w:r>
            <w:r>
              <w:rPr>
                <w:rFonts w:ascii="Times New Roman" w:hAnsi="Times New Roman"/>
              </w:rPr>
              <w:t xml:space="preserve"> </w:t>
            </w:r>
            <w:r>
              <w:rPr>
                <w:rFonts w:eastAsia="Calibri"/>
                <w:spacing w:val="-1"/>
              </w:rPr>
              <w:t>o</w:t>
            </w:r>
            <w:r>
              <w:rPr>
                <w:rFonts w:eastAsia="Calibri"/>
                <w:spacing w:val="1"/>
              </w:rPr>
              <w:t>th</w:t>
            </w:r>
            <w:r>
              <w:rPr>
                <w:rFonts w:eastAsia="Calibri"/>
                <w:spacing w:val="-3"/>
              </w:rPr>
              <w:t>e</w:t>
            </w:r>
            <w:r>
              <w:rPr>
                <w:rFonts w:eastAsia="Calibri"/>
              </w:rPr>
              <w:t>r</w:t>
            </w:r>
            <w:r>
              <w:rPr>
                <w:rFonts w:ascii="Times New Roman" w:hAnsi="Times New Roman"/>
                <w:spacing w:val="-8"/>
              </w:rPr>
              <w:t xml:space="preserve"> </w:t>
            </w:r>
            <w:r>
              <w:rPr>
                <w:rFonts w:eastAsia="Calibri"/>
                <w:spacing w:val="-2"/>
              </w:rPr>
              <w:t>c</w:t>
            </w:r>
            <w:r>
              <w:rPr>
                <w:rFonts w:eastAsia="Calibri"/>
                <w:spacing w:val="-1"/>
              </w:rPr>
              <w:t>a</w:t>
            </w:r>
            <w:r>
              <w:rPr>
                <w:rFonts w:eastAsia="Calibri"/>
                <w:spacing w:val="3"/>
              </w:rPr>
              <w:t>t</w:t>
            </w:r>
            <w:r>
              <w:rPr>
                <w:rFonts w:eastAsia="Calibri"/>
              </w:rPr>
              <w:t>e</w:t>
            </w:r>
            <w:r>
              <w:rPr>
                <w:rFonts w:eastAsia="Calibri"/>
                <w:spacing w:val="-2"/>
              </w:rPr>
              <w:t>g</w:t>
            </w:r>
            <w:r>
              <w:rPr>
                <w:rFonts w:eastAsia="Calibri"/>
                <w:spacing w:val="1"/>
              </w:rPr>
              <w:t>o</w:t>
            </w:r>
            <w:r>
              <w:rPr>
                <w:rFonts w:eastAsia="Calibri"/>
              </w:rPr>
              <w:t>r</w:t>
            </w:r>
            <w:r>
              <w:rPr>
                <w:rFonts w:eastAsia="Calibri"/>
                <w:spacing w:val="-2"/>
              </w:rPr>
              <w:t>i</w:t>
            </w:r>
            <w:r>
              <w:rPr>
                <w:rFonts w:eastAsia="Calibri"/>
              </w:rPr>
              <w:t>e</w:t>
            </w:r>
            <w:r>
              <w:rPr>
                <w:rFonts w:eastAsia="Calibri"/>
                <w:spacing w:val="-1"/>
              </w:rPr>
              <w:t>s</w:t>
            </w:r>
            <w:r>
              <w:rPr>
                <w:rFonts w:eastAsia="Calibri"/>
              </w:rPr>
              <w:t>,</w:t>
            </w:r>
            <w:r>
              <w:rPr>
                <w:rFonts w:ascii="Times New Roman" w:hAnsi="Times New Roman"/>
                <w:spacing w:val="-15"/>
              </w:rPr>
              <w:t xml:space="preserve"> </w:t>
            </w:r>
            <w:r>
              <w:rPr>
                <w:rFonts w:eastAsia="Calibri"/>
                <w:spacing w:val="1"/>
              </w:rPr>
              <w:t>d</w:t>
            </w:r>
            <w:r>
              <w:rPr>
                <w:rFonts w:eastAsia="Calibri"/>
                <w:spacing w:val="-3"/>
              </w:rPr>
              <w:t>e</w:t>
            </w:r>
            <w:r>
              <w:rPr>
                <w:rFonts w:eastAsia="Calibri"/>
                <w:spacing w:val="-1"/>
              </w:rPr>
              <w:t>p</w:t>
            </w:r>
            <w:r>
              <w:rPr>
                <w:rFonts w:eastAsia="Calibri"/>
              </w:rPr>
              <w:t>e</w:t>
            </w:r>
            <w:r>
              <w:rPr>
                <w:rFonts w:eastAsia="Calibri"/>
                <w:spacing w:val="-1"/>
              </w:rPr>
              <w:t>n</w:t>
            </w:r>
            <w:r>
              <w:rPr>
                <w:rFonts w:eastAsia="Calibri"/>
                <w:spacing w:val="1"/>
              </w:rPr>
              <w:t>d</w:t>
            </w:r>
            <w:r>
              <w:rPr>
                <w:rFonts w:eastAsia="Calibri"/>
                <w:spacing w:val="-2"/>
              </w:rPr>
              <w:t>i</w:t>
            </w:r>
            <w:r>
              <w:rPr>
                <w:rFonts w:eastAsia="Calibri"/>
                <w:spacing w:val="1"/>
              </w:rPr>
              <w:t>n</w:t>
            </w:r>
            <w:r>
              <w:rPr>
                <w:rFonts w:eastAsia="Calibri"/>
              </w:rPr>
              <w:t>g</w:t>
            </w:r>
            <w:r>
              <w:rPr>
                <w:rFonts w:ascii="Times New Roman" w:hAnsi="Times New Roman"/>
                <w:spacing w:val="-16"/>
              </w:rPr>
              <w:t xml:space="preserve"> </w:t>
            </w:r>
            <w:r>
              <w:rPr>
                <w:rFonts w:eastAsia="Calibri"/>
                <w:spacing w:val="-1"/>
              </w:rPr>
              <w:t>o</w:t>
            </w:r>
            <w:r>
              <w:rPr>
                <w:rFonts w:eastAsia="Calibri"/>
              </w:rPr>
              <w:t>n</w:t>
            </w:r>
            <w:r>
              <w:rPr>
                <w:rFonts w:ascii="Times New Roman" w:hAnsi="Times New Roman"/>
                <w:spacing w:val="-8"/>
              </w:rPr>
              <w:t xml:space="preserve"> </w:t>
            </w:r>
            <w:r>
              <w:rPr>
                <w:rFonts w:eastAsia="Calibri"/>
                <w:spacing w:val="-2"/>
              </w:rPr>
              <w:t>t</w:t>
            </w:r>
            <w:r>
              <w:rPr>
                <w:rFonts w:eastAsia="Calibri"/>
                <w:spacing w:val="1"/>
              </w:rPr>
              <w:t>h</w:t>
            </w:r>
            <w:r>
              <w:rPr>
                <w:rFonts w:eastAsia="Calibri"/>
              </w:rPr>
              <w:t>e</w:t>
            </w:r>
            <w:r>
              <w:rPr>
                <w:rFonts w:ascii="Times New Roman" w:hAnsi="Times New Roman"/>
                <w:spacing w:val="-8"/>
              </w:rPr>
              <w:t xml:space="preserve"> </w:t>
            </w:r>
            <w:r>
              <w:rPr>
                <w:rFonts w:eastAsia="Calibri"/>
                <w:spacing w:val="-1"/>
              </w:rPr>
              <w:t>da</w:t>
            </w:r>
            <w:r>
              <w:rPr>
                <w:rFonts w:eastAsia="Calibri"/>
                <w:spacing w:val="1"/>
              </w:rPr>
              <w:t>t</w:t>
            </w:r>
            <w:r>
              <w:rPr>
                <w:rFonts w:eastAsia="Calibri"/>
              </w:rPr>
              <w:t>a</w:t>
            </w:r>
            <w:r>
              <w:rPr>
                <w:rFonts w:ascii="Times New Roman" w:hAnsi="Times New Roman"/>
                <w:spacing w:val="-10"/>
              </w:rPr>
              <w:t xml:space="preserve"> </w:t>
            </w:r>
            <w:r>
              <w:rPr>
                <w:rFonts w:eastAsia="Calibri"/>
                <w:spacing w:val="-1"/>
              </w:rPr>
              <w:t>sou</w:t>
            </w:r>
            <w:r>
              <w:rPr>
                <w:rFonts w:eastAsia="Calibri"/>
              </w:rPr>
              <w:t>rce</w:t>
            </w:r>
            <w:r>
              <w:rPr>
                <w:rFonts w:ascii="Times New Roman" w:hAnsi="Times New Roman"/>
                <w:spacing w:val="-12"/>
              </w:rPr>
              <w:t xml:space="preserve"> </w:t>
            </w:r>
            <w:r>
              <w:rPr>
                <w:rFonts w:eastAsia="Calibri"/>
                <w:spacing w:val="1"/>
              </w:rPr>
              <w:t>a</w:t>
            </w:r>
            <w:r>
              <w:rPr>
                <w:rFonts w:eastAsia="Calibri"/>
                <w:spacing w:val="-1"/>
              </w:rPr>
              <w:t>n</w:t>
            </w:r>
            <w:r>
              <w:rPr>
                <w:rFonts w:eastAsia="Calibri"/>
              </w:rPr>
              <w:t>d</w:t>
            </w:r>
            <w:r>
              <w:rPr>
                <w:rFonts w:ascii="Times New Roman" w:hAnsi="Times New Roman"/>
                <w:spacing w:val="-11"/>
              </w:rPr>
              <w:t xml:space="preserve"> </w:t>
            </w:r>
            <w:r>
              <w:rPr>
                <w:rFonts w:eastAsia="Calibri"/>
                <w:spacing w:val="1"/>
              </w:rPr>
              <w:t>nu</w:t>
            </w:r>
            <w:r>
              <w:rPr>
                <w:rFonts w:eastAsia="Calibri"/>
                <w:spacing w:val="-3"/>
              </w:rPr>
              <w:t>m</w:t>
            </w:r>
            <w:r>
              <w:rPr>
                <w:rFonts w:eastAsia="Calibri"/>
                <w:spacing w:val="1"/>
              </w:rPr>
              <w:t>b</w:t>
            </w:r>
            <w:r>
              <w:rPr>
                <w:rFonts w:eastAsia="Calibri"/>
                <w:spacing w:val="-3"/>
              </w:rPr>
              <w:t>e</w:t>
            </w:r>
            <w:r>
              <w:rPr>
                <w:rFonts w:eastAsia="Calibri"/>
              </w:rPr>
              <w:t>r</w:t>
            </w:r>
            <w:r>
              <w:rPr>
                <w:rFonts w:ascii="Times New Roman" w:hAnsi="Times New Roman"/>
                <w:spacing w:val="-12"/>
              </w:rPr>
              <w:t xml:space="preserve"> </w:t>
            </w:r>
            <w:r>
              <w:rPr>
                <w:rFonts w:eastAsia="Calibri"/>
                <w:spacing w:val="1"/>
              </w:rPr>
              <w:t>o</w:t>
            </w:r>
            <w:r>
              <w:rPr>
                <w:rFonts w:eastAsia="Calibri"/>
              </w:rPr>
              <w:t>f</w:t>
            </w:r>
            <w:r>
              <w:rPr>
                <w:rFonts w:ascii="Times New Roman" w:hAnsi="Times New Roman"/>
                <w:spacing w:val="-7"/>
              </w:rPr>
              <w:t xml:space="preserve"> </w:t>
            </w:r>
            <w:r>
              <w:rPr>
                <w:rFonts w:eastAsia="Calibri"/>
                <w:spacing w:val="-1"/>
              </w:rPr>
              <w:t>o</w:t>
            </w:r>
            <w:r>
              <w:rPr>
                <w:rFonts w:eastAsia="Calibri"/>
                <w:spacing w:val="1"/>
              </w:rPr>
              <w:t>b</w:t>
            </w:r>
            <w:r>
              <w:rPr>
                <w:rFonts w:eastAsia="Calibri"/>
                <w:spacing w:val="-3"/>
              </w:rPr>
              <w:t>s</w:t>
            </w:r>
            <w:r>
              <w:rPr>
                <w:rFonts w:eastAsia="Calibri"/>
              </w:rPr>
              <w:t>e</w:t>
            </w:r>
            <w:r>
              <w:rPr>
                <w:rFonts w:eastAsia="Calibri"/>
                <w:spacing w:val="3"/>
              </w:rPr>
              <w:t>r</w:t>
            </w:r>
            <w:r>
              <w:rPr>
                <w:rFonts w:eastAsia="Calibri"/>
                <w:spacing w:val="-6"/>
              </w:rPr>
              <w:t>v</w:t>
            </w:r>
            <w:r>
              <w:rPr>
                <w:rFonts w:eastAsia="Calibri"/>
                <w:spacing w:val="3"/>
              </w:rPr>
              <w:t>a</w:t>
            </w:r>
            <w:r>
              <w:rPr>
                <w:rFonts w:eastAsia="Calibri"/>
                <w:spacing w:val="1"/>
              </w:rPr>
              <w:t>t</w:t>
            </w:r>
            <w:r>
              <w:rPr>
                <w:rFonts w:eastAsia="Calibri"/>
                <w:spacing w:val="-2"/>
              </w:rPr>
              <w:t>i</w:t>
            </w:r>
            <w:r>
              <w:rPr>
                <w:rFonts w:eastAsia="Calibri"/>
                <w:spacing w:val="-1"/>
              </w:rPr>
              <w:t>o</w:t>
            </w:r>
            <w:r>
              <w:rPr>
                <w:rFonts w:eastAsia="Calibri"/>
                <w:spacing w:val="1"/>
              </w:rPr>
              <w:t>n</w:t>
            </w:r>
            <w:r>
              <w:rPr>
                <w:rFonts w:eastAsia="Calibri"/>
                <w:spacing w:val="-1"/>
              </w:rPr>
              <w:t>s</w:t>
            </w:r>
            <w:r>
              <w:rPr>
                <w:rFonts w:eastAsia="Calibri"/>
              </w:rPr>
              <w:t>.</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FD37E71" w14:textId="77777777" w:rsidR="008A5C9E" w:rsidRPr="00E91701" w:rsidRDefault="008A5C9E" w:rsidP="00663D3C">
            <w:pPr>
              <w:pStyle w:val="MSubHeader"/>
              <w:rPr>
                <w:rFonts w:eastAsia="Calibri"/>
              </w:rPr>
            </w:pPr>
            <w:r w:rsidRPr="00E91701">
              <w:rPr>
                <w:rFonts w:eastAsia="Calibri"/>
              </w:rPr>
              <w:t>S</w:t>
            </w:r>
            <w:r w:rsidRPr="00E91701">
              <w:rPr>
                <w:rFonts w:eastAsia="Calibri"/>
                <w:spacing w:val="-1"/>
              </w:rPr>
              <w:t>ou</w:t>
            </w:r>
            <w:r w:rsidRPr="00E91701">
              <w:rPr>
                <w:rFonts w:eastAsia="Calibri"/>
                <w:spacing w:val="1"/>
              </w:rPr>
              <w:t>r</w:t>
            </w:r>
            <w:r w:rsidRPr="00E91701">
              <w:rPr>
                <w:rFonts w:eastAsia="Calibri"/>
                <w:spacing w:val="-1"/>
              </w:rPr>
              <w:t>c</w:t>
            </w:r>
            <w:r w:rsidRPr="00E91701">
              <w:rPr>
                <w:rFonts w:eastAsia="Calibri"/>
                <w:spacing w:val="1"/>
              </w:rPr>
              <w:t>e</w:t>
            </w:r>
            <w:r w:rsidRPr="00E91701">
              <w:rPr>
                <w:rFonts w:eastAsia="Calibri"/>
              </w:rPr>
              <w:t>s</w:t>
            </w:r>
            <w:r w:rsidRPr="00E91701">
              <w:rPr>
                <w:rFonts w:ascii="Times New Roman" w:hAnsi="Times New Roman"/>
                <w:spacing w:val="-3"/>
              </w:rPr>
              <w:t xml:space="preserve"> </w:t>
            </w:r>
            <w:r w:rsidRPr="00E91701">
              <w:rPr>
                <w:rFonts w:eastAsia="Calibri"/>
                <w:spacing w:val="1"/>
              </w:rPr>
              <w:t>o</w:t>
            </w:r>
            <w:r w:rsidRPr="00E91701">
              <w:rPr>
                <w:rFonts w:eastAsia="Calibri"/>
              </w:rPr>
              <w:t>f</w:t>
            </w:r>
            <w:r w:rsidRPr="00E91701">
              <w:rPr>
                <w:rFonts w:ascii="Times New Roman" w:hAnsi="Times New Roman"/>
                <w:spacing w:val="-8"/>
              </w:rPr>
              <w:t xml:space="preserve"> </w:t>
            </w:r>
            <w:r w:rsidRPr="00E91701">
              <w:rPr>
                <w:rFonts w:eastAsia="Calibri"/>
                <w:spacing w:val="1"/>
                <w:w w:val="101"/>
              </w:rPr>
              <w:t>d</w:t>
            </w:r>
            <w:r w:rsidRPr="00E91701">
              <w:rPr>
                <w:rFonts w:eastAsia="Calibri"/>
                <w:spacing w:val="-1"/>
                <w:w w:val="106"/>
              </w:rPr>
              <w:t>i</w:t>
            </w:r>
            <w:r w:rsidRPr="00E91701">
              <w:rPr>
                <w:rFonts w:eastAsia="Calibri"/>
                <w:w w:val="101"/>
              </w:rPr>
              <w:t>s</w:t>
            </w:r>
            <w:r w:rsidRPr="00E91701">
              <w:rPr>
                <w:rFonts w:eastAsia="Calibri"/>
                <w:spacing w:val="-1"/>
                <w:w w:val="98"/>
              </w:rPr>
              <w:t>c</w:t>
            </w:r>
            <w:r w:rsidRPr="00E91701">
              <w:rPr>
                <w:rFonts w:eastAsia="Calibri"/>
                <w:spacing w:val="-1"/>
                <w:w w:val="101"/>
              </w:rPr>
              <w:t>r</w:t>
            </w:r>
            <w:r w:rsidRPr="00E91701">
              <w:rPr>
                <w:rFonts w:eastAsia="Calibri"/>
                <w:spacing w:val="-2"/>
              </w:rPr>
              <w:t>e</w:t>
            </w:r>
            <w:r w:rsidRPr="00E91701">
              <w:rPr>
                <w:rFonts w:eastAsia="Calibri"/>
                <w:spacing w:val="1"/>
                <w:w w:val="101"/>
              </w:rPr>
              <w:t>p</w:t>
            </w:r>
            <w:r w:rsidRPr="00E91701">
              <w:rPr>
                <w:rFonts w:eastAsia="Calibri"/>
                <w:w w:val="102"/>
              </w:rPr>
              <w:t>a</w:t>
            </w:r>
            <w:r w:rsidRPr="00E91701">
              <w:rPr>
                <w:rFonts w:eastAsia="Calibri"/>
                <w:spacing w:val="-1"/>
                <w:w w:val="101"/>
              </w:rPr>
              <w:t>n</w:t>
            </w:r>
            <w:r w:rsidRPr="00E91701">
              <w:rPr>
                <w:rFonts w:eastAsia="Calibri"/>
                <w:spacing w:val="1"/>
                <w:w w:val="98"/>
              </w:rPr>
              <w:t>c</w:t>
            </w:r>
            <w:r w:rsidRPr="00E91701">
              <w:rPr>
                <w:rFonts w:eastAsia="Calibri"/>
                <w:spacing w:val="-1"/>
                <w:w w:val="106"/>
              </w:rPr>
              <w:t>i</w:t>
            </w:r>
            <w:r w:rsidRPr="00E91701">
              <w:rPr>
                <w:rFonts w:eastAsia="Calibri"/>
                <w:spacing w:val="1"/>
              </w:rPr>
              <w:t>e</w:t>
            </w:r>
            <w:r w:rsidRPr="00E91701">
              <w:rPr>
                <w:rFonts w:eastAsia="Calibri"/>
                <w:w w:val="101"/>
              </w:rPr>
              <w:t>s</w:t>
            </w:r>
            <w:r w:rsidRPr="00E91701">
              <w:rPr>
                <w:rFonts w:eastAsia="Calibri"/>
                <w:w w:val="102"/>
              </w:rPr>
              <w:t>:</w:t>
            </w:r>
          </w:p>
          <w:p w14:paraId="36487588" w14:textId="77777777" w:rsidR="008A5C9E" w:rsidRDefault="008A5C9E" w:rsidP="00663D3C">
            <w:pPr>
              <w:pStyle w:val="MText"/>
              <w:rPr>
                <w:rFonts w:ascii="Calibri" w:eastAsia="Calibri" w:hAnsi="Calibri" w:cs="Calibri"/>
                <w:sz w:val="20"/>
                <w:szCs w:val="20"/>
              </w:rPr>
            </w:pPr>
            <w:r>
              <w:rPr>
                <w:rFonts w:ascii="Calibri" w:eastAsia="Calibri" w:hAnsi="Calibri" w:cs="Calibri"/>
                <w:color w:val="494949"/>
                <w:spacing w:val="1"/>
                <w:sz w:val="20"/>
                <w:szCs w:val="20"/>
              </w:rPr>
              <w:t>E</w:t>
            </w:r>
            <w:r>
              <w:rPr>
                <w:rFonts w:ascii="Calibri" w:eastAsia="Calibri" w:hAnsi="Calibri" w:cs="Calibri"/>
                <w:color w:val="494949"/>
                <w:spacing w:val="-3"/>
                <w:sz w:val="20"/>
                <w:szCs w:val="20"/>
              </w:rPr>
              <w:t>s</w:t>
            </w:r>
            <w:r>
              <w:rPr>
                <w:rFonts w:ascii="Calibri" w:eastAsia="Calibri" w:hAnsi="Calibri" w:cs="Calibri"/>
                <w:color w:val="494949"/>
                <w:spacing w:val="3"/>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at</w:t>
            </w:r>
            <w:r>
              <w:rPr>
                <w:rFonts w:ascii="Calibri" w:eastAsia="Calibri" w:hAnsi="Calibri" w:cs="Calibri"/>
                <w:color w:val="494949"/>
                <w:sz w:val="20"/>
                <w:szCs w:val="20"/>
              </w:rPr>
              <w:t>es</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s</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z w:val="20"/>
                <w:szCs w:val="20"/>
              </w:rPr>
              <w:t>ci</w:t>
            </w:r>
            <w:r>
              <w:rPr>
                <w:rFonts w:ascii="Calibri" w:eastAsia="Calibri" w:hAnsi="Calibri" w:cs="Calibri"/>
                <w:color w:val="494949"/>
                <w:spacing w:val="-1"/>
                <w:sz w:val="20"/>
                <w:szCs w:val="20"/>
              </w:rPr>
              <w:t>v</w:t>
            </w:r>
            <w:r>
              <w:rPr>
                <w:rFonts w:ascii="Calibri" w:eastAsia="Calibri" w:hAnsi="Calibri" w:cs="Calibri"/>
                <w:color w:val="494949"/>
                <w:sz w:val="20"/>
                <w:szCs w:val="20"/>
              </w:rPr>
              <w:t>il</w:t>
            </w:r>
            <w:r>
              <w:rPr>
                <w:rFonts w:ascii="Times New Roman" w:hAnsi="Times New Roman"/>
                <w:color w:val="494949"/>
                <w:spacing w:val="-10"/>
                <w:sz w:val="20"/>
                <w:szCs w:val="20"/>
              </w:rPr>
              <w:t xml:space="preserve"> </w:t>
            </w:r>
            <w:r>
              <w:rPr>
                <w:rFonts w:ascii="Calibri" w:eastAsia="Calibri" w:hAnsi="Calibri" w:cs="Calibri"/>
                <w:color w:val="494949"/>
                <w:sz w:val="20"/>
                <w:szCs w:val="20"/>
              </w:rPr>
              <w:t>r</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gi</w:t>
            </w:r>
            <w:r>
              <w:rPr>
                <w:rFonts w:ascii="Calibri" w:eastAsia="Calibri" w:hAnsi="Calibri" w:cs="Calibri"/>
                <w:color w:val="494949"/>
                <w:spacing w:val="-1"/>
                <w:sz w:val="20"/>
                <w:szCs w:val="20"/>
              </w:rPr>
              <w:t>s</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at</w:t>
            </w:r>
            <w:r>
              <w:rPr>
                <w:rFonts w:ascii="Calibri" w:eastAsia="Calibri" w:hAnsi="Calibri" w:cs="Calibri"/>
                <w:color w:val="494949"/>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7"/>
                <w:sz w:val="20"/>
                <w:szCs w:val="20"/>
              </w:rPr>
              <w:t xml:space="preserve"> </w:t>
            </w:r>
            <w:r>
              <w:rPr>
                <w:rFonts w:ascii="Calibri" w:eastAsia="Calibri" w:hAnsi="Calibri" w:cs="Calibri"/>
                <w:color w:val="494949"/>
                <w:spacing w:val="3"/>
                <w:sz w:val="20"/>
                <w:szCs w:val="20"/>
              </w:rPr>
              <w:t>a</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n</w:t>
            </w:r>
            <w:r>
              <w:rPr>
                <w:rFonts w:ascii="Calibri" w:eastAsia="Calibri" w:hAnsi="Calibri" w:cs="Calibri"/>
                <w:color w:val="494949"/>
                <w:sz w:val="20"/>
                <w:szCs w:val="20"/>
              </w:rPr>
              <w:t>ly</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v</w:t>
            </w:r>
            <w:r>
              <w:rPr>
                <w:rFonts w:ascii="Calibri" w:eastAsia="Calibri" w:hAnsi="Calibri" w:cs="Calibri"/>
                <w:color w:val="494949"/>
                <w:sz w:val="20"/>
                <w:szCs w:val="20"/>
              </w:rPr>
              <w:t>i</w:t>
            </w:r>
            <w:r>
              <w:rPr>
                <w:rFonts w:ascii="Calibri" w:eastAsia="Calibri" w:hAnsi="Calibri" w:cs="Calibri"/>
                <w:color w:val="494949"/>
                <w:spacing w:val="-1"/>
                <w:sz w:val="20"/>
                <w:szCs w:val="20"/>
              </w:rPr>
              <w:t>d</w:t>
            </w:r>
            <w:r>
              <w:rPr>
                <w:rFonts w:ascii="Calibri" w:eastAsia="Calibri" w:hAnsi="Calibri" w:cs="Calibri"/>
                <w:color w:val="494949"/>
                <w:spacing w:val="-3"/>
                <w:sz w:val="20"/>
                <w:szCs w:val="20"/>
              </w:rPr>
              <w:t>e</w:t>
            </w:r>
            <w:r>
              <w:rPr>
                <w:rFonts w:ascii="Calibri" w:eastAsia="Calibri" w:hAnsi="Calibri" w:cs="Calibri"/>
                <w:color w:val="494949"/>
                <w:sz w:val="20"/>
                <w:szCs w:val="20"/>
              </w:rPr>
              <w:t>d</w:t>
            </w:r>
            <w:r>
              <w:rPr>
                <w:rFonts w:ascii="Times New Roman" w:hAnsi="Times New Roman"/>
                <w:color w:val="494949"/>
                <w:spacing w:val="-10"/>
                <w:sz w:val="20"/>
                <w:szCs w:val="20"/>
              </w:rPr>
              <w:t xml:space="preserve"> </w:t>
            </w:r>
            <w:r>
              <w:rPr>
                <w:rFonts w:ascii="Calibri" w:eastAsia="Calibri" w:hAnsi="Calibri" w:cs="Calibri"/>
                <w:color w:val="494949"/>
                <w:sz w:val="20"/>
                <w:szCs w:val="20"/>
              </w:rPr>
              <w:t>w</w:t>
            </w:r>
            <w:r>
              <w:rPr>
                <w:rFonts w:ascii="Calibri" w:eastAsia="Calibri" w:hAnsi="Calibri" w:cs="Calibri"/>
                <w:color w:val="494949"/>
                <w:spacing w:val="1"/>
                <w:sz w:val="20"/>
                <w:szCs w:val="20"/>
              </w:rPr>
              <w:t>h</w:t>
            </w:r>
            <w:r>
              <w:rPr>
                <w:rFonts w:ascii="Calibri" w:eastAsia="Calibri" w:hAnsi="Calibri" w:cs="Calibri"/>
                <w:color w:val="494949"/>
                <w:spacing w:val="-3"/>
                <w:sz w:val="20"/>
                <w:szCs w:val="20"/>
              </w:rPr>
              <w:t>e</w:t>
            </w:r>
            <w:r>
              <w:rPr>
                <w:rFonts w:ascii="Calibri" w:eastAsia="Calibri" w:hAnsi="Calibri" w:cs="Calibri"/>
                <w:color w:val="494949"/>
                <w:sz w:val="20"/>
                <w:szCs w:val="20"/>
              </w:rPr>
              <w:t>n</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c</w:t>
            </w:r>
            <w:r>
              <w:rPr>
                <w:rFonts w:ascii="Calibri" w:eastAsia="Calibri" w:hAnsi="Calibri" w:cs="Calibri"/>
                <w:color w:val="494949"/>
                <w:spacing w:val="-1"/>
                <w:sz w:val="20"/>
                <w:szCs w:val="20"/>
              </w:rPr>
              <w:t>ou</w:t>
            </w:r>
            <w:r>
              <w:rPr>
                <w:rFonts w:ascii="Calibri" w:eastAsia="Calibri" w:hAnsi="Calibri" w:cs="Calibri"/>
                <w:color w:val="494949"/>
                <w:spacing w:val="1"/>
                <w:sz w:val="20"/>
                <w:szCs w:val="20"/>
              </w:rPr>
              <w:t>nt</w:t>
            </w:r>
            <w:r>
              <w:rPr>
                <w:rFonts w:ascii="Calibri" w:eastAsia="Calibri" w:hAnsi="Calibri" w:cs="Calibri"/>
                <w:color w:val="494949"/>
                <w:spacing w:val="-2"/>
                <w:sz w:val="20"/>
                <w:szCs w:val="20"/>
              </w:rPr>
              <w:t>r</w:t>
            </w:r>
            <w:r>
              <w:rPr>
                <w:rFonts w:ascii="Calibri" w:eastAsia="Calibri" w:hAnsi="Calibri" w:cs="Calibri"/>
                <w:color w:val="494949"/>
                <w:sz w:val="20"/>
                <w:szCs w:val="20"/>
              </w:rPr>
              <w:t>y</w:t>
            </w:r>
            <w:r>
              <w:rPr>
                <w:rFonts w:ascii="Times New Roman" w:hAnsi="Times New Roman"/>
                <w:color w:val="494949"/>
                <w:spacing w:val="-11"/>
                <w:sz w:val="20"/>
                <w:szCs w:val="20"/>
              </w:rPr>
              <w:t xml:space="preserve"> </w:t>
            </w:r>
            <w:r>
              <w:rPr>
                <w:rFonts w:ascii="Calibri" w:eastAsia="Calibri" w:hAnsi="Calibri" w:cs="Calibri"/>
                <w:color w:val="494949"/>
                <w:sz w:val="20"/>
                <w:szCs w:val="20"/>
              </w:rPr>
              <w:t>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Calibri" w:eastAsia="Calibri" w:hAnsi="Calibri" w:cs="Calibri"/>
                <w:color w:val="494949"/>
                <w:spacing w:val="1"/>
                <w:sz w:val="20"/>
                <w:szCs w:val="20"/>
              </w:rPr>
              <w:t>t</w:t>
            </w:r>
            <w:r>
              <w:rPr>
                <w:rFonts w:ascii="Calibri" w:eastAsia="Calibri" w:hAnsi="Calibri" w:cs="Calibri"/>
                <w:color w:val="494949"/>
                <w:sz w:val="20"/>
                <w:szCs w:val="20"/>
              </w:rPr>
              <w:t>s</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t</w:t>
            </w:r>
            <w:r>
              <w:rPr>
                <w:rFonts w:ascii="Times New Roman" w:hAnsi="Times New Roman"/>
                <w:color w:val="494949"/>
                <w:spacing w:val="-6"/>
                <w:sz w:val="20"/>
                <w:szCs w:val="20"/>
              </w:rPr>
              <w:t xml:space="preserve"> </w:t>
            </w:r>
            <w:r>
              <w:rPr>
                <w:rFonts w:ascii="Calibri" w:eastAsia="Calibri" w:hAnsi="Calibri" w:cs="Calibri"/>
                <w:color w:val="494949"/>
                <w:sz w:val="20"/>
                <w:szCs w:val="20"/>
              </w:rPr>
              <w:t>l</w:t>
            </w:r>
            <w:r>
              <w:rPr>
                <w:rFonts w:ascii="Calibri" w:eastAsia="Calibri" w:hAnsi="Calibri" w:cs="Calibri"/>
                <w:color w:val="494949"/>
                <w:spacing w:val="-3"/>
                <w:sz w:val="20"/>
                <w:szCs w:val="20"/>
              </w:rPr>
              <w:t>e</w:t>
            </w:r>
            <w:r>
              <w:rPr>
                <w:rFonts w:ascii="Calibri" w:eastAsia="Calibri" w:hAnsi="Calibri" w:cs="Calibri"/>
                <w:color w:val="494949"/>
                <w:spacing w:val="3"/>
                <w:sz w:val="20"/>
                <w:szCs w:val="20"/>
              </w:rPr>
              <w:t>a</w:t>
            </w:r>
            <w:r>
              <w:rPr>
                <w:rFonts w:ascii="Calibri" w:eastAsia="Calibri" w:hAnsi="Calibri" w:cs="Calibri"/>
                <w:color w:val="494949"/>
                <w:spacing w:val="-3"/>
                <w:sz w:val="20"/>
                <w:szCs w:val="20"/>
              </w:rPr>
              <w:t>s</w:t>
            </w:r>
            <w:r>
              <w:rPr>
                <w:rFonts w:ascii="Calibri" w:eastAsia="Calibri" w:hAnsi="Calibri" w:cs="Calibri"/>
                <w:color w:val="494949"/>
                <w:sz w:val="20"/>
                <w:szCs w:val="20"/>
              </w:rPr>
              <w:t>t</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9</w:t>
            </w:r>
            <w:r>
              <w:rPr>
                <w:rFonts w:ascii="Calibri" w:eastAsia="Calibri" w:hAnsi="Calibri" w:cs="Calibri"/>
                <w:color w:val="494949"/>
                <w:sz w:val="20"/>
                <w:szCs w:val="20"/>
              </w:rPr>
              <w:t>0</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z w:val="20"/>
                <w:szCs w:val="20"/>
              </w:rPr>
              <w:t>er</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c</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z w:val="20"/>
                <w:szCs w:val="20"/>
              </w:rPr>
              <w:t xml:space="preserve"> </w:t>
            </w:r>
            <w:r>
              <w:rPr>
                <w:rFonts w:ascii="Calibri" w:eastAsia="Calibri" w:hAnsi="Calibri" w:cs="Calibri"/>
                <w:color w:val="494949"/>
                <w:sz w:val="20"/>
                <w:szCs w:val="20"/>
              </w:rPr>
              <w:t>c</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v</w:t>
            </w:r>
            <w:r>
              <w:rPr>
                <w:rFonts w:ascii="Calibri" w:eastAsia="Calibri" w:hAnsi="Calibri" w:cs="Calibri"/>
                <w:color w:val="494949"/>
                <w:sz w:val="20"/>
                <w:szCs w:val="20"/>
              </w:rPr>
              <w:t>e</w:t>
            </w:r>
            <w:r>
              <w:rPr>
                <w:rFonts w:ascii="Calibri" w:eastAsia="Calibri" w:hAnsi="Calibri" w:cs="Calibri"/>
                <w:color w:val="494949"/>
                <w:spacing w:val="-2"/>
                <w:sz w:val="20"/>
                <w:szCs w:val="20"/>
              </w:rPr>
              <w:t>r</w:t>
            </w:r>
            <w:r>
              <w:rPr>
                <w:rFonts w:ascii="Calibri" w:eastAsia="Calibri" w:hAnsi="Calibri" w:cs="Calibri"/>
                <w:color w:val="494949"/>
                <w:spacing w:val="3"/>
                <w:sz w:val="20"/>
                <w:szCs w:val="20"/>
              </w:rPr>
              <w:t>a</w:t>
            </w:r>
            <w:r>
              <w:rPr>
                <w:rFonts w:ascii="Calibri" w:eastAsia="Calibri" w:hAnsi="Calibri" w:cs="Calibri"/>
                <w:color w:val="494949"/>
                <w:spacing w:val="-5"/>
                <w:sz w:val="20"/>
                <w:szCs w:val="20"/>
              </w:rPr>
              <w:t>g</w:t>
            </w:r>
            <w:r>
              <w:rPr>
                <w:rFonts w:ascii="Calibri" w:eastAsia="Calibri" w:hAnsi="Calibri" w:cs="Calibri"/>
                <w:color w:val="494949"/>
                <w:sz w:val="20"/>
                <w:szCs w:val="20"/>
              </w:rPr>
              <w:t>e</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Pr>
                <w:rFonts w:ascii="Times New Roman" w:hAnsi="Times New Roman"/>
                <w:color w:val="494949"/>
                <w:spacing w:val="-9"/>
                <w:sz w:val="20"/>
                <w:szCs w:val="20"/>
              </w:rPr>
              <w:t xml:space="preserve"> </w:t>
            </w:r>
            <w:r>
              <w:rPr>
                <w:rFonts w:ascii="Calibri" w:eastAsia="Calibri" w:hAnsi="Calibri" w:cs="Calibri"/>
                <w:color w:val="494949"/>
                <w:spacing w:val="-3"/>
                <w:sz w:val="20"/>
                <w:szCs w:val="20"/>
              </w:rPr>
              <w:t>w</w:t>
            </w:r>
            <w:r>
              <w:rPr>
                <w:rFonts w:ascii="Calibri" w:eastAsia="Calibri" w:hAnsi="Calibri" w:cs="Calibri"/>
                <w:color w:val="494949"/>
                <w:spacing w:val="4"/>
                <w:sz w:val="20"/>
                <w:szCs w:val="20"/>
              </w:rPr>
              <w:t>h</w:t>
            </w:r>
            <w:r>
              <w:rPr>
                <w:rFonts w:ascii="Calibri" w:eastAsia="Calibri" w:hAnsi="Calibri" w:cs="Calibri"/>
                <w:color w:val="494949"/>
                <w:spacing w:val="-3"/>
                <w:sz w:val="20"/>
                <w:szCs w:val="20"/>
              </w:rPr>
              <w:t>e</w:t>
            </w:r>
            <w:r>
              <w:rPr>
                <w:rFonts w:ascii="Calibri" w:eastAsia="Calibri" w:hAnsi="Calibri" w:cs="Calibri"/>
                <w:color w:val="494949"/>
                <w:sz w:val="20"/>
                <w:szCs w:val="20"/>
              </w:rPr>
              <w:t>n</w:t>
            </w:r>
            <w:r>
              <w:rPr>
                <w:rFonts w:ascii="Times New Roman" w:hAnsi="Times New Roman"/>
                <w:color w:val="494949"/>
                <w:spacing w:val="-11"/>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9"/>
                <w:sz w:val="20"/>
                <w:szCs w:val="20"/>
              </w:rPr>
              <w:t xml:space="preserve"> </w:t>
            </w:r>
            <w:r>
              <w:rPr>
                <w:rFonts w:ascii="Calibri" w:eastAsia="Calibri" w:hAnsi="Calibri" w:cs="Calibri"/>
                <w:color w:val="494949"/>
                <w:sz w:val="20"/>
                <w:szCs w:val="20"/>
              </w:rPr>
              <w:t>is</w:t>
            </w:r>
            <w:r>
              <w:rPr>
                <w:rFonts w:ascii="Times New Roman" w:hAnsi="Times New Roman"/>
                <w:color w:val="494949"/>
                <w:spacing w:val="-9"/>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1"/>
                <w:sz w:val="20"/>
                <w:szCs w:val="20"/>
              </w:rPr>
              <w:t>a</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on</w:t>
            </w:r>
            <w:r>
              <w:rPr>
                <w:rFonts w:ascii="Calibri" w:eastAsia="Calibri" w:hAnsi="Calibri" w:cs="Calibri"/>
                <w:color w:val="494949"/>
                <w:spacing w:val="1"/>
                <w:sz w:val="20"/>
                <w:szCs w:val="20"/>
              </w:rPr>
              <w:t>ab</w:t>
            </w:r>
            <w:r>
              <w:rPr>
                <w:rFonts w:ascii="Calibri" w:eastAsia="Calibri" w:hAnsi="Calibri" w:cs="Calibri"/>
                <w:color w:val="494949"/>
                <w:sz w:val="20"/>
                <w:szCs w:val="20"/>
              </w:rPr>
              <w:t>le</w:t>
            </w:r>
            <w:r>
              <w:rPr>
                <w:rFonts w:ascii="Times New Roman" w:hAnsi="Times New Roman"/>
                <w:color w:val="494949"/>
                <w:spacing w:val="-16"/>
                <w:sz w:val="20"/>
                <w:szCs w:val="20"/>
              </w:rPr>
              <w:t xml:space="preserve"> </w:t>
            </w:r>
            <w:r>
              <w:rPr>
                <w:rFonts w:ascii="Calibri" w:eastAsia="Calibri" w:hAnsi="Calibri" w:cs="Calibri"/>
                <w:color w:val="494949"/>
                <w:spacing w:val="3"/>
                <w:sz w:val="20"/>
                <w:szCs w:val="20"/>
              </w:rPr>
              <w:t>a</w:t>
            </w:r>
            <w:r>
              <w:rPr>
                <w:rFonts w:ascii="Calibri" w:eastAsia="Calibri" w:hAnsi="Calibri" w:cs="Calibri"/>
                <w:color w:val="494949"/>
                <w:spacing w:val="-5"/>
                <w:sz w:val="20"/>
                <w:szCs w:val="20"/>
              </w:rPr>
              <w:t>g</w:t>
            </w:r>
            <w:r>
              <w:rPr>
                <w:rFonts w:ascii="Calibri" w:eastAsia="Calibri" w:hAnsi="Calibri" w:cs="Calibri"/>
                <w:color w:val="494949"/>
                <w:sz w:val="20"/>
                <w:szCs w:val="20"/>
              </w:rPr>
              <w:t>reem</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e</w:t>
            </w:r>
            <w:r>
              <w:rPr>
                <w:rFonts w:ascii="Calibri" w:eastAsia="Calibri" w:hAnsi="Calibri" w:cs="Calibri"/>
                <w:color w:val="494949"/>
                <w:spacing w:val="-2"/>
                <w:sz w:val="20"/>
                <w:szCs w:val="20"/>
              </w:rPr>
              <w:t>t</w:t>
            </w:r>
            <w:r>
              <w:rPr>
                <w:rFonts w:ascii="Calibri" w:eastAsia="Calibri" w:hAnsi="Calibri" w:cs="Calibri"/>
                <w:color w:val="494949"/>
                <w:sz w:val="20"/>
                <w:szCs w:val="20"/>
              </w:rPr>
              <w:t>ween</w:t>
            </w:r>
            <w:r>
              <w:rPr>
                <w:rFonts w:ascii="Times New Roman" w:hAnsi="Times New Roman"/>
                <w:color w:val="494949"/>
                <w:spacing w:val="-13"/>
                <w:sz w:val="20"/>
                <w:szCs w:val="20"/>
              </w:rPr>
              <w:t xml:space="preserve"> </w:t>
            </w:r>
            <w:r>
              <w:rPr>
                <w:rFonts w:ascii="Calibri" w:eastAsia="Calibri" w:hAnsi="Calibri" w:cs="Calibri"/>
                <w:color w:val="494949"/>
                <w:sz w:val="20"/>
                <w:szCs w:val="20"/>
              </w:rPr>
              <w:t>ci</w:t>
            </w:r>
            <w:r>
              <w:rPr>
                <w:rFonts w:ascii="Calibri" w:eastAsia="Calibri" w:hAnsi="Calibri" w:cs="Calibri"/>
                <w:color w:val="494949"/>
                <w:spacing w:val="-1"/>
                <w:sz w:val="20"/>
                <w:szCs w:val="20"/>
              </w:rPr>
              <w:t>v</w:t>
            </w:r>
            <w:r>
              <w:rPr>
                <w:rFonts w:ascii="Calibri" w:eastAsia="Calibri" w:hAnsi="Calibri" w:cs="Calibri"/>
                <w:color w:val="494949"/>
                <w:sz w:val="20"/>
                <w:szCs w:val="20"/>
              </w:rPr>
              <w:t>il</w:t>
            </w:r>
            <w:r>
              <w:rPr>
                <w:rFonts w:ascii="Times New Roman" w:hAnsi="Times New Roman"/>
                <w:color w:val="494949"/>
                <w:spacing w:val="-10"/>
                <w:sz w:val="20"/>
                <w:szCs w:val="20"/>
              </w:rPr>
              <w:t xml:space="preserve"> </w:t>
            </w:r>
            <w:r>
              <w:rPr>
                <w:rFonts w:ascii="Calibri" w:eastAsia="Calibri" w:hAnsi="Calibri" w:cs="Calibri"/>
                <w:color w:val="494949"/>
                <w:spacing w:val="-2"/>
                <w:sz w:val="20"/>
                <w:szCs w:val="20"/>
              </w:rPr>
              <w:t>r</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g</w:t>
            </w:r>
            <w:r>
              <w:rPr>
                <w:rFonts w:ascii="Calibri" w:eastAsia="Calibri" w:hAnsi="Calibri" w:cs="Calibri"/>
                <w:color w:val="494949"/>
                <w:sz w:val="20"/>
                <w:szCs w:val="20"/>
              </w:rPr>
              <w:t>i</w:t>
            </w:r>
            <w:r>
              <w:rPr>
                <w:rFonts w:ascii="Calibri" w:eastAsia="Calibri" w:hAnsi="Calibri" w:cs="Calibri"/>
                <w:color w:val="494949"/>
                <w:spacing w:val="-1"/>
                <w:sz w:val="20"/>
                <w:szCs w:val="20"/>
              </w:rPr>
              <w:t>s</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r</w:t>
            </w:r>
            <w:r>
              <w:rPr>
                <w:rFonts w:ascii="Calibri" w:eastAsia="Calibri" w:hAnsi="Calibri" w:cs="Calibri"/>
                <w:color w:val="494949"/>
                <w:spacing w:val="1"/>
                <w:sz w:val="20"/>
                <w:szCs w:val="20"/>
              </w:rPr>
              <w:t>at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2"/>
                <w:sz w:val="20"/>
                <w:szCs w:val="20"/>
              </w:rPr>
              <w:t xml:space="preserve"> </w:t>
            </w:r>
            <w:r>
              <w:rPr>
                <w:rFonts w:ascii="Calibri" w:eastAsia="Calibri" w:hAnsi="Calibri" w:cs="Calibri"/>
                <w:color w:val="494949"/>
                <w:spacing w:val="2"/>
                <w:sz w:val="20"/>
                <w:szCs w:val="20"/>
              </w:rPr>
              <w:t>e</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t</w:t>
            </w:r>
            <w:r>
              <w:rPr>
                <w:rFonts w:ascii="Calibri" w:eastAsia="Calibri" w:hAnsi="Calibri" w:cs="Calibri"/>
                <w:color w:val="494949"/>
                <w:sz w:val="20"/>
                <w:szCs w:val="20"/>
              </w:rPr>
              <w:t>i</w:t>
            </w:r>
            <w:r>
              <w:rPr>
                <w:rFonts w:ascii="Calibri" w:eastAsia="Calibri" w:hAnsi="Calibri" w:cs="Calibri"/>
                <w:color w:val="494949"/>
                <w:spacing w:val="-5"/>
                <w:sz w:val="20"/>
                <w:szCs w:val="20"/>
              </w:rPr>
              <w:t>m</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z w:val="20"/>
                <w:szCs w:val="20"/>
              </w:rPr>
              <w:t>es</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Pr>
                <w:rFonts w:ascii="Times New Roman" w:hAnsi="Times New Roman"/>
                <w:color w:val="494949"/>
                <w:spacing w:val="-6"/>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u</w:t>
            </w:r>
            <w:r>
              <w:rPr>
                <w:rFonts w:ascii="Calibri" w:eastAsia="Calibri" w:hAnsi="Calibri" w:cs="Calibri"/>
                <w:color w:val="494949"/>
                <w:sz w:val="20"/>
                <w:szCs w:val="20"/>
              </w:rPr>
              <w:t>r</w:t>
            </w:r>
            <w:r>
              <w:rPr>
                <w:rFonts w:ascii="Calibri" w:eastAsia="Calibri" w:hAnsi="Calibri" w:cs="Calibri"/>
                <w:color w:val="494949"/>
                <w:spacing w:val="-1"/>
                <w:sz w:val="20"/>
                <w:szCs w:val="20"/>
              </w:rPr>
              <w:t>v</w:t>
            </w:r>
            <w:r>
              <w:rPr>
                <w:rFonts w:ascii="Calibri" w:eastAsia="Calibri" w:hAnsi="Calibri" w:cs="Calibri"/>
                <w:color w:val="494949"/>
                <w:sz w:val="20"/>
                <w:szCs w:val="20"/>
              </w:rPr>
              <w:t>ey</w:t>
            </w:r>
            <w:r>
              <w:rPr>
                <w:rFonts w:ascii="Times New Roman" w:hAnsi="Times New Roman"/>
                <w:color w:val="494949"/>
                <w:sz w:val="20"/>
                <w:szCs w:val="20"/>
              </w:rPr>
              <w:t xml:space="preserve"> </w:t>
            </w:r>
            <w:r>
              <w:rPr>
                <w:rFonts w:ascii="Calibri" w:eastAsia="Calibri" w:hAnsi="Calibri" w:cs="Calibri"/>
                <w:color w:val="494949"/>
                <w:sz w:val="20"/>
                <w:szCs w:val="20"/>
              </w:rPr>
              <w:t>e</w:t>
            </w:r>
            <w:r>
              <w:rPr>
                <w:rFonts w:ascii="Calibri" w:eastAsia="Calibri" w:hAnsi="Calibri" w:cs="Calibri"/>
                <w:color w:val="494949"/>
                <w:spacing w:val="-1"/>
                <w:sz w:val="20"/>
                <w:szCs w:val="20"/>
              </w:rPr>
              <w:t>s</w:t>
            </w:r>
            <w:r>
              <w:rPr>
                <w:rFonts w:ascii="Calibri" w:eastAsia="Calibri" w:hAnsi="Calibri" w:cs="Calibri"/>
                <w:color w:val="494949"/>
                <w:spacing w:val="3"/>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at</w:t>
            </w:r>
            <w:r>
              <w:rPr>
                <w:rFonts w:ascii="Calibri" w:eastAsia="Calibri" w:hAnsi="Calibri" w:cs="Calibri"/>
                <w:color w:val="494949"/>
                <w:sz w:val="20"/>
                <w:szCs w:val="20"/>
              </w:rPr>
              <w:t>e</w:t>
            </w:r>
            <w:r>
              <w:rPr>
                <w:rFonts w:ascii="Calibri" w:eastAsia="Calibri" w:hAnsi="Calibri" w:cs="Calibri"/>
                <w:color w:val="494949"/>
                <w:spacing w:val="-1"/>
                <w:sz w:val="20"/>
                <w:szCs w:val="20"/>
              </w:rPr>
              <w:t>s</w:t>
            </w:r>
            <w:r>
              <w:rPr>
                <w:rFonts w:ascii="Calibri" w:eastAsia="Calibri" w:hAnsi="Calibri" w:cs="Calibri"/>
                <w:color w:val="494949"/>
                <w:sz w:val="20"/>
                <w:szCs w:val="20"/>
              </w:rPr>
              <w:t>.</w:t>
            </w:r>
            <w:r>
              <w:rPr>
                <w:rFonts w:ascii="Times New Roman" w:hAnsi="Times New Roman"/>
                <w:color w:val="494949"/>
                <w:spacing w:val="-12"/>
                <w:sz w:val="20"/>
                <w:szCs w:val="20"/>
              </w:rPr>
              <w:t xml:space="preserve"> </w:t>
            </w:r>
            <w:r>
              <w:rPr>
                <w:rFonts w:ascii="Calibri" w:eastAsia="Calibri" w:hAnsi="Calibri" w:cs="Calibri"/>
                <w:color w:val="494949"/>
                <w:spacing w:val="-2"/>
                <w:sz w:val="20"/>
                <w:szCs w:val="20"/>
              </w:rPr>
              <w:t>S</w:t>
            </w:r>
            <w:r>
              <w:rPr>
                <w:rFonts w:ascii="Calibri" w:eastAsia="Calibri" w:hAnsi="Calibri" w:cs="Calibri"/>
                <w:color w:val="494949"/>
                <w:spacing w:val="-3"/>
                <w:sz w:val="20"/>
                <w:szCs w:val="20"/>
              </w:rPr>
              <w:t>m</w:t>
            </w:r>
            <w:r>
              <w:rPr>
                <w:rFonts w:ascii="Calibri" w:eastAsia="Calibri" w:hAnsi="Calibri" w:cs="Calibri"/>
                <w:color w:val="494949"/>
                <w:spacing w:val="3"/>
                <w:sz w:val="20"/>
                <w:szCs w:val="20"/>
              </w:rPr>
              <w:t>a</w:t>
            </w:r>
            <w:r>
              <w:rPr>
                <w:rFonts w:ascii="Calibri" w:eastAsia="Calibri" w:hAnsi="Calibri" w:cs="Calibri"/>
                <w:color w:val="494949"/>
                <w:spacing w:val="-2"/>
                <w:sz w:val="20"/>
                <w:szCs w:val="20"/>
              </w:rPr>
              <w:t>l</w:t>
            </w:r>
            <w:r>
              <w:rPr>
                <w:rFonts w:ascii="Calibri" w:eastAsia="Calibri" w:hAnsi="Calibri" w:cs="Calibri"/>
                <w:color w:val="494949"/>
                <w:sz w:val="20"/>
                <w:szCs w:val="20"/>
              </w:rPr>
              <w:t>l</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z w:val="20"/>
                <w:szCs w:val="20"/>
              </w:rPr>
              <w:t>i</w:t>
            </w:r>
            <w:r>
              <w:rPr>
                <w:rFonts w:ascii="Calibri" w:eastAsia="Calibri" w:hAnsi="Calibri" w:cs="Calibri"/>
                <w:color w:val="494949"/>
                <w:spacing w:val="-1"/>
                <w:sz w:val="20"/>
                <w:szCs w:val="20"/>
              </w:rPr>
              <w:t>s</w:t>
            </w:r>
            <w:r>
              <w:rPr>
                <w:rFonts w:ascii="Calibri" w:eastAsia="Calibri" w:hAnsi="Calibri" w:cs="Calibri"/>
                <w:color w:val="494949"/>
                <w:sz w:val="20"/>
                <w:szCs w:val="20"/>
              </w:rPr>
              <w:t>c</w:t>
            </w:r>
            <w:r>
              <w:rPr>
                <w:rFonts w:ascii="Calibri" w:eastAsia="Calibri" w:hAnsi="Calibri" w:cs="Calibri"/>
                <w:color w:val="494949"/>
                <w:spacing w:val="-2"/>
                <w:sz w:val="20"/>
                <w:szCs w:val="20"/>
              </w:rPr>
              <w:t>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c</w:t>
            </w:r>
            <w:r>
              <w:rPr>
                <w:rFonts w:ascii="Calibri" w:eastAsia="Calibri" w:hAnsi="Calibri" w:cs="Calibri"/>
                <w:color w:val="494949"/>
                <w:spacing w:val="-2"/>
                <w:sz w:val="20"/>
                <w:szCs w:val="20"/>
              </w:rPr>
              <w:t>i</w:t>
            </w:r>
            <w:r>
              <w:rPr>
                <w:rFonts w:ascii="Calibri" w:eastAsia="Calibri" w:hAnsi="Calibri" w:cs="Calibri"/>
                <w:color w:val="494949"/>
                <w:sz w:val="20"/>
                <w:szCs w:val="20"/>
              </w:rPr>
              <w:t>es</w:t>
            </w:r>
            <w:r>
              <w:rPr>
                <w:rFonts w:ascii="Times New Roman" w:hAnsi="Times New Roman"/>
                <w:color w:val="494949"/>
                <w:spacing w:val="-16"/>
                <w:sz w:val="20"/>
                <w:szCs w:val="20"/>
              </w:rPr>
              <w:t xml:space="preserve"> </w:t>
            </w:r>
            <w:r>
              <w:rPr>
                <w:rFonts w:ascii="Calibri" w:eastAsia="Calibri" w:hAnsi="Calibri" w:cs="Calibri"/>
                <w:color w:val="494949"/>
                <w:sz w:val="20"/>
                <w:szCs w:val="20"/>
              </w:rPr>
              <w:t>mi</w:t>
            </w:r>
            <w:r>
              <w:rPr>
                <w:rFonts w:ascii="Calibri" w:eastAsia="Calibri" w:hAnsi="Calibri" w:cs="Calibri"/>
                <w:color w:val="494949"/>
                <w:spacing w:val="-2"/>
                <w:sz w:val="20"/>
                <w:szCs w:val="20"/>
              </w:rPr>
              <w:t>g</w:t>
            </w:r>
            <w:r>
              <w:rPr>
                <w:rFonts w:ascii="Calibri" w:eastAsia="Calibri" w:hAnsi="Calibri" w:cs="Calibri"/>
                <w:color w:val="494949"/>
                <w:spacing w:val="-1"/>
                <w:sz w:val="20"/>
                <w:szCs w:val="20"/>
              </w:rPr>
              <w:t>h</w:t>
            </w:r>
            <w:r>
              <w:rPr>
                <w:rFonts w:ascii="Calibri" w:eastAsia="Calibri" w:hAnsi="Calibri" w:cs="Calibri"/>
                <w:color w:val="494949"/>
                <w:sz w:val="20"/>
                <w:szCs w:val="20"/>
              </w:rPr>
              <w:t>t</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ri</w:t>
            </w:r>
            <w:r>
              <w:rPr>
                <w:rFonts w:ascii="Calibri" w:eastAsia="Calibri" w:hAnsi="Calibri" w:cs="Calibri"/>
                <w:color w:val="494949"/>
                <w:spacing w:val="-1"/>
                <w:sz w:val="20"/>
                <w:szCs w:val="20"/>
              </w:rPr>
              <w:t>s</w:t>
            </w:r>
            <w:r>
              <w:rPr>
                <w:rFonts w:ascii="Calibri" w:eastAsia="Calibri" w:hAnsi="Calibri" w:cs="Calibri"/>
                <w:color w:val="494949"/>
                <w:sz w:val="20"/>
                <w:szCs w:val="20"/>
              </w:rPr>
              <w:t>e</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1"/>
                <w:sz w:val="20"/>
                <w:szCs w:val="20"/>
              </w:rPr>
              <w:t>u</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t</w:t>
            </w:r>
            <w:r>
              <w:rPr>
                <w:rFonts w:ascii="Calibri" w:eastAsia="Calibri" w:hAnsi="Calibri" w:cs="Calibri"/>
                <w:color w:val="494949"/>
                <w:sz w:val="20"/>
                <w:szCs w:val="20"/>
              </w:rPr>
              <w:t>o</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z w:val="20"/>
                <w:szCs w:val="20"/>
              </w:rPr>
              <w:t>i</w:t>
            </w:r>
            <w:r>
              <w:rPr>
                <w:rFonts w:ascii="Calibri" w:eastAsia="Calibri" w:hAnsi="Calibri" w:cs="Calibri"/>
                <w:color w:val="494949"/>
                <w:spacing w:val="-1"/>
                <w:sz w:val="20"/>
                <w:szCs w:val="20"/>
              </w:rPr>
              <w:t>ff</w:t>
            </w:r>
            <w:r>
              <w:rPr>
                <w:rFonts w:ascii="Calibri" w:eastAsia="Calibri" w:hAnsi="Calibri" w:cs="Calibri"/>
                <w:color w:val="494949"/>
                <w:sz w:val="20"/>
                <w:szCs w:val="20"/>
              </w:rPr>
              <w:t>e</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z w:val="20"/>
                <w:szCs w:val="20"/>
              </w:rPr>
              <w:t>e</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o</w:t>
            </w:r>
            <w:r>
              <w:rPr>
                <w:rFonts w:ascii="Calibri" w:eastAsia="Calibri" w:hAnsi="Calibri" w:cs="Calibri"/>
                <w:color w:val="494949"/>
                <w:sz w:val="20"/>
                <w:szCs w:val="20"/>
              </w:rPr>
              <w:t>m</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o</w:t>
            </w:r>
            <w:r>
              <w:rPr>
                <w:rFonts w:ascii="Calibri" w:eastAsia="Calibri" w:hAnsi="Calibri" w:cs="Calibri"/>
                <w:color w:val="494949"/>
                <w:sz w:val="20"/>
                <w:szCs w:val="20"/>
              </w:rPr>
              <w:t>rs</w:t>
            </w:r>
            <w:r>
              <w:rPr>
                <w:rFonts w:ascii="Times New Roman" w:hAnsi="Times New Roman"/>
                <w:color w:val="494949"/>
                <w:spacing w:val="-19"/>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4"/>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z w:val="20"/>
                <w:szCs w:val="20"/>
              </w:rPr>
              <w:t>c</w:t>
            </w:r>
            <w:r>
              <w:rPr>
                <w:rFonts w:ascii="Calibri" w:eastAsia="Calibri" w:hAnsi="Calibri" w:cs="Calibri"/>
                <w:color w:val="494949"/>
                <w:spacing w:val="-5"/>
                <w:sz w:val="20"/>
                <w:szCs w:val="20"/>
              </w:rPr>
              <w:t>l</w:t>
            </w:r>
            <w:r>
              <w:rPr>
                <w:rFonts w:ascii="Calibri" w:eastAsia="Calibri" w:hAnsi="Calibri" w:cs="Calibri"/>
                <w:color w:val="494949"/>
                <w:spacing w:val="1"/>
                <w:sz w:val="20"/>
                <w:szCs w:val="20"/>
              </w:rPr>
              <w:t>u</w:t>
            </w:r>
            <w:r>
              <w:rPr>
                <w:rFonts w:ascii="Calibri" w:eastAsia="Calibri" w:hAnsi="Calibri" w:cs="Calibri"/>
                <w:color w:val="494949"/>
                <w:spacing w:val="-1"/>
                <w:sz w:val="20"/>
                <w:szCs w:val="20"/>
              </w:rPr>
              <w:t>s</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2"/>
                <w:sz w:val="20"/>
                <w:szCs w:val="20"/>
              </w:rPr>
              <w:t>i</w:t>
            </w:r>
            <w:r>
              <w:rPr>
                <w:rFonts w:ascii="Calibri" w:eastAsia="Calibri" w:hAnsi="Calibri" w:cs="Calibri"/>
                <w:color w:val="494949"/>
                <w:sz w:val="20"/>
                <w:szCs w:val="20"/>
              </w:rPr>
              <w:t>r</w:t>
            </w:r>
            <w:r>
              <w:rPr>
                <w:rFonts w:ascii="Calibri" w:eastAsia="Calibri" w:hAnsi="Calibri" w:cs="Calibri"/>
                <w:color w:val="494949"/>
                <w:spacing w:val="1"/>
                <w:sz w:val="20"/>
                <w:szCs w:val="20"/>
              </w:rPr>
              <w:t>th</w:t>
            </w:r>
            <w:r>
              <w:rPr>
                <w:rFonts w:ascii="Calibri" w:eastAsia="Calibri" w:hAnsi="Calibri" w:cs="Calibri"/>
                <w:color w:val="494949"/>
                <w:sz w:val="20"/>
                <w:szCs w:val="20"/>
              </w:rPr>
              <w:t>s</w:t>
            </w:r>
            <w:r>
              <w:rPr>
                <w:rFonts w:ascii="Times New Roman" w:hAnsi="Times New Roman"/>
                <w:color w:val="494949"/>
                <w:spacing w:val="-13"/>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z w:val="20"/>
                <w:szCs w:val="20"/>
              </w:rPr>
              <w:t>o</w:t>
            </w:r>
            <w:r>
              <w:rPr>
                <w:rFonts w:ascii="Times New Roman" w:hAnsi="Times New Roman"/>
                <w:color w:val="494949"/>
                <w:sz w:val="20"/>
                <w:szCs w:val="20"/>
              </w:rPr>
              <w:t xml:space="preserve"> </w:t>
            </w:r>
            <w:r>
              <w:rPr>
                <w:rFonts w:ascii="Calibri" w:eastAsia="Calibri" w:hAnsi="Calibri" w:cs="Calibri"/>
                <w:color w:val="494949"/>
                <w:sz w:val="20"/>
                <w:szCs w:val="20"/>
              </w:rPr>
              <w:t>w</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m</w:t>
            </w:r>
            <w:r>
              <w:rPr>
                <w:rFonts w:ascii="Calibri" w:eastAsia="Calibri" w:hAnsi="Calibri" w:cs="Calibri"/>
                <w:color w:val="494949"/>
                <w:sz w:val="20"/>
                <w:szCs w:val="20"/>
              </w:rPr>
              <w:t>en</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und</w:t>
            </w:r>
            <w:r>
              <w:rPr>
                <w:rFonts w:ascii="Calibri" w:eastAsia="Calibri" w:hAnsi="Calibri" w:cs="Calibri"/>
                <w:color w:val="494949"/>
                <w:spacing w:val="2"/>
                <w:sz w:val="20"/>
                <w:szCs w:val="20"/>
              </w:rPr>
              <w:t>e</w:t>
            </w:r>
            <w:r>
              <w:rPr>
                <w:rFonts w:ascii="Calibri" w:eastAsia="Calibri" w:hAnsi="Calibri" w:cs="Calibri"/>
                <w:color w:val="494949"/>
                <w:sz w:val="20"/>
                <w:szCs w:val="20"/>
              </w:rPr>
              <w:t>r</w:t>
            </w:r>
            <w:r>
              <w:rPr>
                <w:rFonts w:ascii="Times New Roman" w:hAnsi="Times New Roman"/>
                <w:color w:val="494949"/>
                <w:spacing w:val="-11"/>
                <w:sz w:val="20"/>
                <w:szCs w:val="20"/>
              </w:rPr>
              <w:t xml:space="preserve"> </w:t>
            </w:r>
            <w:r>
              <w:rPr>
                <w:rFonts w:ascii="Calibri" w:eastAsia="Calibri" w:hAnsi="Calibri" w:cs="Calibri"/>
                <w:color w:val="494949"/>
                <w:spacing w:val="-2"/>
                <w:sz w:val="20"/>
                <w:szCs w:val="20"/>
              </w:rPr>
              <w:t>1</w:t>
            </w:r>
            <w:r>
              <w:rPr>
                <w:rFonts w:ascii="Calibri" w:eastAsia="Calibri" w:hAnsi="Calibri" w:cs="Calibri"/>
                <w:color w:val="494949"/>
                <w:sz w:val="20"/>
                <w:szCs w:val="20"/>
              </w:rPr>
              <w:t>5</w:t>
            </w:r>
            <w:r>
              <w:rPr>
                <w:rFonts w:ascii="Times New Roman" w:hAnsi="Times New Roman"/>
                <w:color w:val="494949"/>
                <w:spacing w:val="-6"/>
                <w:sz w:val="20"/>
                <w:szCs w:val="20"/>
              </w:rPr>
              <w:t xml:space="preserve"> </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3"/>
                <w:sz w:val="20"/>
                <w:szCs w:val="20"/>
              </w:rPr>
              <w:t>a</w:t>
            </w:r>
            <w:r>
              <w:rPr>
                <w:rFonts w:ascii="Calibri" w:eastAsia="Calibri" w:hAnsi="Calibri" w:cs="Calibri"/>
                <w:color w:val="494949"/>
                <w:sz w:val="20"/>
                <w:szCs w:val="20"/>
              </w:rPr>
              <w:t>rs</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f</w:t>
            </w:r>
            <w:r>
              <w:rPr>
                <w:rFonts w:ascii="Times New Roman" w:hAnsi="Times New Roman"/>
                <w:color w:val="494949"/>
                <w:spacing w:val="-12"/>
                <w:sz w:val="20"/>
                <w:szCs w:val="20"/>
              </w:rPr>
              <w:t xml:space="preserve"> </w:t>
            </w:r>
            <w:r>
              <w:rPr>
                <w:rFonts w:ascii="Calibri" w:eastAsia="Calibri" w:hAnsi="Calibri" w:cs="Calibri"/>
                <w:color w:val="494949"/>
                <w:spacing w:val="3"/>
                <w:sz w:val="20"/>
                <w:szCs w:val="20"/>
              </w:rPr>
              <w:t>a</w:t>
            </w:r>
            <w:r>
              <w:rPr>
                <w:rFonts w:ascii="Calibri" w:eastAsia="Calibri" w:hAnsi="Calibri" w:cs="Calibri"/>
                <w:color w:val="494949"/>
                <w:spacing w:val="-5"/>
                <w:sz w:val="20"/>
                <w:szCs w:val="20"/>
              </w:rPr>
              <w:t>g</w:t>
            </w:r>
            <w:r>
              <w:rPr>
                <w:rFonts w:ascii="Calibri" w:eastAsia="Calibri" w:hAnsi="Calibri" w:cs="Calibri"/>
                <w:color w:val="494949"/>
                <w:spacing w:val="2"/>
                <w:sz w:val="20"/>
                <w:szCs w:val="20"/>
              </w:rPr>
              <w:t>e</w:t>
            </w:r>
            <w:r>
              <w:rPr>
                <w:rFonts w:ascii="Calibri" w:eastAsia="Calibri" w:hAnsi="Calibri" w:cs="Calibri"/>
                <w:color w:val="494949"/>
                <w:sz w:val="20"/>
                <w:szCs w:val="20"/>
              </w:rPr>
              <w:t>.</w:t>
            </w:r>
            <w:r>
              <w:rPr>
                <w:rFonts w:ascii="Times New Roman" w:hAnsi="Times New Roman"/>
                <w:color w:val="494949"/>
                <w:spacing w:val="-10"/>
                <w:sz w:val="20"/>
                <w:szCs w:val="20"/>
              </w:rPr>
              <w:t xml:space="preserve"> </w:t>
            </w:r>
            <w:r>
              <w:rPr>
                <w:rFonts w:ascii="Calibri" w:eastAsia="Calibri" w:hAnsi="Calibri" w:cs="Calibri"/>
                <w:color w:val="494949"/>
                <w:sz w:val="20"/>
                <w:szCs w:val="20"/>
              </w:rPr>
              <w:t>S</w:t>
            </w:r>
            <w:r>
              <w:rPr>
                <w:rFonts w:ascii="Calibri" w:eastAsia="Calibri" w:hAnsi="Calibri" w:cs="Calibri"/>
                <w:color w:val="494949"/>
                <w:spacing w:val="-1"/>
                <w:sz w:val="20"/>
                <w:szCs w:val="20"/>
              </w:rPr>
              <w:t>u</w:t>
            </w:r>
            <w:r>
              <w:rPr>
                <w:rFonts w:ascii="Calibri" w:eastAsia="Calibri" w:hAnsi="Calibri" w:cs="Calibri"/>
                <w:color w:val="494949"/>
                <w:sz w:val="20"/>
                <w:szCs w:val="20"/>
              </w:rPr>
              <w:t>r</w:t>
            </w:r>
            <w:r>
              <w:rPr>
                <w:rFonts w:ascii="Calibri" w:eastAsia="Calibri" w:hAnsi="Calibri" w:cs="Calibri"/>
                <w:color w:val="494949"/>
                <w:spacing w:val="-1"/>
                <w:sz w:val="20"/>
                <w:szCs w:val="20"/>
              </w:rPr>
              <w:t>v</w:t>
            </w:r>
            <w:r>
              <w:rPr>
                <w:rFonts w:ascii="Calibri" w:eastAsia="Calibri" w:hAnsi="Calibri" w:cs="Calibri"/>
                <w:color w:val="494949"/>
                <w:sz w:val="20"/>
                <w:szCs w:val="20"/>
              </w:rPr>
              <w:t>ey</w:t>
            </w:r>
            <w:r>
              <w:rPr>
                <w:rFonts w:ascii="Times New Roman" w:hAnsi="Times New Roman"/>
                <w:color w:val="494949"/>
                <w:spacing w:val="-10"/>
                <w:sz w:val="20"/>
                <w:szCs w:val="20"/>
              </w:rPr>
              <w:t xml:space="preserve"> </w:t>
            </w:r>
            <w:r>
              <w:rPr>
                <w:rFonts w:ascii="Calibri" w:eastAsia="Calibri" w:hAnsi="Calibri" w:cs="Calibri"/>
                <w:color w:val="494949"/>
                <w:sz w:val="20"/>
                <w:szCs w:val="20"/>
              </w:rPr>
              <w:t>e</w:t>
            </w:r>
            <w:r>
              <w:rPr>
                <w:rFonts w:ascii="Calibri" w:eastAsia="Calibri" w:hAnsi="Calibri" w:cs="Calibri"/>
                <w:color w:val="494949"/>
                <w:spacing w:val="-1"/>
                <w:sz w:val="20"/>
                <w:szCs w:val="20"/>
              </w:rPr>
              <w:t>s</w:t>
            </w:r>
            <w:r>
              <w:rPr>
                <w:rFonts w:ascii="Calibri" w:eastAsia="Calibri" w:hAnsi="Calibri" w:cs="Calibri"/>
                <w:color w:val="494949"/>
                <w:spacing w:val="1"/>
                <w:sz w:val="20"/>
                <w:szCs w:val="20"/>
              </w:rPr>
              <w:t>t</w:t>
            </w:r>
            <w:r>
              <w:rPr>
                <w:rFonts w:ascii="Calibri" w:eastAsia="Calibri" w:hAnsi="Calibri" w:cs="Calibri"/>
                <w:color w:val="494949"/>
                <w:sz w:val="20"/>
                <w:szCs w:val="20"/>
              </w:rPr>
              <w:t>i</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t</w:t>
            </w:r>
            <w:r>
              <w:rPr>
                <w:rFonts w:ascii="Calibri" w:eastAsia="Calibri" w:hAnsi="Calibri" w:cs="Calibri"/>
                <w:color w:val="494949"/>
                <w:spacing w:val="2"/>
                <w:sz w:val="20"/>
                <w:szCs w:val="20"/>
              </w:rPr>
              <w:t>e</w:t>
            </w:r>
            <w:r>
              <w:rPr>
                <w:rFonts w:ascii="Calibri" w:eastAsia="Calibri" w:hAnsi="Calibri" w:cs="Calibri"/>
                <w:color w:val="494949"/>
                <w:sz w:val="20"/>
                <w:szCs w:val="20"/>
              </w:rPr>
              <w:t>s</w:t>
            </w:r>
            <w:r>
              <w:rPr>
                <w:rFonts w:ascii="Times New Roman" w:hAnsi="Times New Roman"/>
                <w:color w:val="494949"/>
                <w:spacing w:val="-16"/>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on</w:t>
            </w:r>
            <w:r>
              <w:rPr>
                <w:rFonts w:ascii="Calibri" w:eastAsia="Calibri" w:hAnsi="Calibri" w:cs="Calibri"/>
                <w:color w:val="494949"/>
                <w:sz w:val="20"/>
                <w:szCs w:val="20"/>
              </w:rPr>
              <w:t>ly</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3"/>
                <w:sz w:val="20"/>
                <w:szCs w:val="20"/>
              </w:rPr>
              <w:t>r</w:t>
            </w:r>
            <w:r>
              <w:rPr>
                <w:rFonts w:ascii="Calibri" w:eastAsia="Calibri" w:hAnsi="Calibri" w:cs="Calibri"/>
                <w:color w:val="494949"/>
                <w:spacing w:val="1"/>
                <w:sz w:val="20"/>
                <w:szCs w:val="20"/>
              </w:rPr>
              <w:t>o</w:t>
            </w:r>
            <w:r>
              <w:rPr>
                <w:rFonts w:ascii="Calibri" w:eastAsia="Calibri" w:hAnsi="Calibri" w:cs="Calibri"/>
                <w:color w:val="494949"/>
                <w:spacing w:val="-3"/>
                <w:sz w:val="20"/>
                <w:szCs w:val="20"/>
              </w:rPr>
              <w:t>v</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d</w:t>
            </w:r>
            <w:r>
              <w:rPr>
                <w:rFonts w:ascii="Calibri" w:eastAsia="Calibri" w:hAnsi="Calibri" w:cs="Calibri"/>
                <w:color w:val="494949"/>
                <w:sz w:val="20"/>
                <w:szCs w:val="20"/>
              </w:rPr>
              <w:t>ed</w:t>
            </w:r>
            <w:r>
              <w:rPr>
                <w:rFonts w:ascii="Times New Roman" w:hAnsi="Times New Roman"/>
                <w:color w:val="494949"/>
                <w:spacing w:val="-13"/>
                <w:sz w:val="20"/>
                <w:szCs w:val="20"/>
              </w:rPr>
              <w:t xml:space="preserve"> </w:t>
            </w:r>
            <w:r>
              <w:rPr>
                <w:rFonts w:ascii="Calibri" w:eastAsia="Calibri" w:hAnsi="Calibri" w:cs="Calibri"/>
                <w:color w:val="494949"/>
                <w:spacing w:val="-3"/>
                <w:sz w:val="20"/>
                <w:szCs w:val="20"/>
              </w:rPr>
              <w:t>w</w:t>
            </w:r>
            <w:r>
              <w:rPr>
                <w:rFonts w:ascii="Calibri" w:eastAsia="Calibri" w:hAnsi="Calibri" w:cs="Calibri"/>
                <w:color w:val="494949"/>
                <w:spacing w:val="1"/>
                <w:sz w:val="20"/>
                <w:szCs w:val="20"/>
              </w:rPr>
              <w:t>h</w:t>
            </w:r>
            <w:r>
              <w:rPr>
                <w:rFonts w:ascii="Calibri" w:eastAsia="Calibri" w:hAnsi="Calibri" w:cs="Calibri"/>
                <w:color w:val="494949"/>
                <w:sz w:val="20"/>
                <w:szCs w:val="20"/>
              </w:rPr>
              <w:t>en</w:t>
            </w:r>
            <w:r>
              <w:rPr>
                <w:rFonts w:ascii="Times New Roman" w:hAnsi="Times New Roman"/>
                <w:color w:val="494949"/>
                <w:spacing w:val="-11"/>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9"/>
                <w:sz w:val="20"/>
                <w:szCs w:val="20"/>
              </w:rPr>
              <w:t xml:space="preserve"> </w:t>
            </w:r>
            <w:r>
              <w:rPr>
                <w:rFonts w:ascii="Calibri" w:eastAsia="Calibri" w:hAnsi="Calibri" w:cs="Calibri"/>
                <w:color w:val="494949"/>
                <w:sz w:val="20"/>
                <w:szCs w:val="20"/>
              </w:rPr>
              <w:t>is</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n</w:t>
            </w:r>
            <w:r>
              <w:rPr>
                <w:rFonts w:ascii="Calibri" w:eastAsia="Calibri" w:hAnsi="Calibri" w:cs="Calibri"/>
                <w:color w:val="494949"/>
                <w:sz w:val="20"/>
                <w:szCs w:val="20"/>
              </w:rPr>
              <w:t>o</w:t>
            </w:r>
            <w:r>
              <w:rPr>
                <w:rFonts w:ascii="Times New Roman" w:hAnsi="Times New Roman"/>
                <w:color w:val="494949"/>
                <w:spacing w:val="-8"/>
                <w:sz w:val="20"/>
                <w:szCs w:val="20"/>
              </w:rPr>
              <w:t xml:space="preserve"> </w:t>
            </w:r>
            <w:r>
              <w:rPr>
                <w:rFonts w:ascii="Calibri" w:eastAsia="Calibri" w:hAnsi="Calibri" w:cs="Calibri"/>
                <w:color w:val="494949"/>
                <w:spacing w:val="-2"/>
                <w:sz w:val="20"/>
                <w:szCs w:val="20"/>
              </w:rPr>
              <w:t>r</w:t>
            </w:r>
            <w:r>
              <w:rPr>
                <w:rFonts w:ascii="Calibri" w:eastAsia="Calibri" w:hAnsi="Calibri" w:cs="Calibri"/>
                <w:color w:val="494949"/>
                <w:sz w:val="20"/>
                <w:szCs w:val="20"/>
              </w:rPr>
              <w:t>eli</w:t>
            </w:r>
            <w:r>
              <w:rPr>
                <w:rFonts w:ascii="Calibri" w:eastAsia="Calibri" w:hAnsi="Calibri" w:cs="Calibri"/>
                <w:color w:val="494949"/>
                <w:spacing w:val="1"/>
                <w:sz w:val="20"/>
                <w:szCs w:val="20"/>
              </w:rPr>
              <w:t>ab</w:t>
            </w:r>
            <w:r>
              <w:rPr>
                <w:rFonts w:ascii="Calibri" w:eastAsia="Calibri" w:hAnsi="Calibri" w:cs="Calibri"/>
                <w:color w:val="494949"/>
                <w:spacing w:val="-2"/>
                <w:sz w:val="20"/>
                <w:szCs w:val="20"/>
              </w:rPr>
              <w:t>l</w:t>
            </w:r>
            <w:r>
              <w:rPr>
                <w:rFonts w:ascii="Calibri" w:eastAsia="Calibri" w:hAnsi="Calibri" w:cs="Calibri"/>
                <w:color w:val="494949"/>
                <w:sz w:val="20"/>
                <w:szCs w:val="20"/>
              </w:rPr>
              <w:t>e</w:t>
            </w:r>
            <w:r>
              <w:rPr>
                <w:rFonts w:ascii="Times New Roman" w:hAnsi="Times New Roman"/>
                <w:color w:val="494949"/>
                <w:spacing w:val="-11"/>
                <w:sz w:val="20"/>
                <w:szCs w:val="20"/>
              </w:rPr>
              <w:t xml:space="preserve"> </w:t>
            </w:r>
            <w:r>
              <w:rPr>
                <w:rFonts w:ascii="Calibri" w:eastAsia="Calibri" w:hAnsi="Calibri" w:cs="Calibri"/>
                <w:color w:val="494949"/>
                <w:sz w:val="20"/>
                <w:szCs w:val="20"/>
              </w:rPr>
              <w:t>c</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v</w:t>
            </w:r>
            <w:r>
              <w:rPr>
                <w:rFonts w:ascii="Calibri" w:eastAsia="Calibri" w:hAnsi="Calibri" w:cs="Calibri"/>
                <w:color w:val="494949"/>
                <w:sz w:val="20"/>
                <w:szCs w:val="20"/>
              </w:rPr>
              <w:t>il</w:t>
            </w:r>
            <w:r>
              <w:rPr>
                <w:rFonts w:ascii="Times New Roman" w:hAnsi="Times New Roman"/>
                <w:color w:val="494949"/>
                <w:sz w:val="20"/>
                <w:szCs w:val="20"/>
              </w:rPr>
              <w:t xml:space="preserve"> </w:t>
            </w:r>
            <w:r>
              <w:rPr>
                <w:rFonts w:ascii="Calibri" w:eastAsia="Calibri" w:hAnsi="Calibri" w:cs="Calibri"/>
                <w:color w:val="494949"/>
                <w:sz w:val="20"/>
                <w:szCs w:val="20"/>
              </w:rPr>
              <w:t>r</w:t>
            </w:r>
            <w:r>
              <w:rPr>
                <w:rFonts w:ascii="Calibri" w:eastAsia="Calibri" w:hAnsi="Calibri" w:cs="Calibri"/>
                <w:color w:val="494949"/>
                <w:spacing w:val="2"/>
                <w:sz w:val="20"/>
                <w:szCs w:val="20"/>
              </w:rPr>
              <w:t>e</w:t>
            </w:r>
            <w:r>
              <w:rPr>
                <w:rFonts w:ascii="Calibri" w:eastAsia="Calibri" w:hAnsi="Calibri" w:cs="Calibri"/>
                <w:color w:val="494949"/>
                <w:spacing w:val="-2"/>
                <w:sz w:val="20"/>
                <w:szCs w:val="20"/>
              </w:rPr>
              <w:t>g</w:t>
            </w:r>
            <w:r>
              <w:rPr>
                <w:rFonts w:ascii="Calibri" w:eastAsia="Calibri" w:hAnsi="Calibri" w:cs="Calibri"/>
                <w:color w:val="494949"/>
                <w:sz w:val="20"/>
                <w:szCs w:val="20"/>
              </w:rPr>
              <w:t>i</w:t>
            </w:r>
            <w:r>
              <w:rPr>
                <w:rFonts w:ascii="Calibri" w:eastAsia="Calibri" w:hAnsi="Calibri" w:cs="Calibri"/>
                <w:color w:val="494949"/>
                <w:spacing w:val="-1"/>
                <w:sz w:val="20"/>
                <w:szCs w:val="20"/>
              </w:rPr>
              <w:t>s</w:t>
            </w:r>
            <w:r>
              <w:rPr>
                <w:rFonts w:ascii="Calibri" w:eastAsia="Calibri" w:hAnsi="Calibri" w:cs="Calibri"/>
                <w:color w:val="494949"/>
                <w:spacing w:val="-2"/>
                <w:sz w:val="20"/>
                <w:szCs w:val="20"/>
              </w:rPr>
              <w:t>tr</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n</w:t>
            </w:r>
            <w:r>
              <w:rPr>
                <w:rFonts w:ascii="Calibri" w:eastAsia="Calibri" w:hAnsi="Calibri" w:cs="Calibri"/>
                <w:color w:val="494949"/>
                <w:sz w:val="20"/>
                <w:szCs w:val="20"/>
              </w:rPr>
              <w:t>.</w:t>
            </w:r>
            <w:r>
              <w:rPr>
                <w:rFonts w:ascii="Times New Roman" w:hAnsi="Times New Roman"/>
                <w:color w:val="494949"/>
                <w:spacing w:val="-17"/>
                <w:sz w:val="20"/>
                <w:szCs w:val="20"/>
              </w:rPr>
              <w:t xml:space="preserve"> </w:t>
            </w:r>
            <w:r>
              <w:rPr>
                <w:rFonts w:ascii="Calibri" w:eastAsia="Calibri" w:hAnsi="Calibri" w:cs="Calibri"/>
                <w:color w:val="494949"/>
                <w:spacing w:val="-3"/>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ere</w:t>
            </w:r>
            <w:r>
              <w:rPr>
                <w:rFonts w:ascii="Times New Roman" w:hAnsi="Times New Roman"/>
                <w:color w:val="494949"/>
                <w:spacing w:val="-10"/>
                <w:sz w:val="20"/>
                <w:szCs w:val="20"/>
              </w:rPr>
              <w:t xml:space="preserve"> </w:t>
            </w:r>
            <w:r>
              <w:rPr>
                <w:rFonts w:ascii="Calibri" w:eastAsia="Calibri" w:hAnsi="Calibri" w:cs="Calibri"/>
                <w:color w:val="494949"/>
                <w:sz w:val="20"/>
                <w:szCs w:val="20"/>
              </w:rPr>
              <w:t>mi</w:t>
            </w:r>
            <w:r>
              <w:rPr>
                <w:rFonts w:ascii="Calibri" w:eastAsia="Calibri" w:hAnsi="Calibri" w:cs="Calibri"/>
                <w:color w:val="494949"/>
                <w:spacing w:val="-5"/>
                <w:sz w:val="20"/>
                <w:szCs w:val="20"/>
              </w:rPr>
              <w:t>g</w:t>
            </w:r>
            <w:r>
              <w:rPr>
                <w:rFonts w:ascii="Calibri" w:eastAsia="Calibri" w:hAnsi="Calibri" w:cs="Calibri"/>
                <w:color w:val="494949"/>
                <w:spacing w:val="1"/>
                <w:sz w:val="20"/>
                <w:szCs w:val="20"/>
              </w:rPr>
              <w:t>h</w:t>
            </w:r>
            <w:r>
              <w:rPr>
                <w:rFonts w:ascii="Calibri" w:eastAsia="Calibri" w:hAnsi="Calibri" w:cs="Calibri"/>
                <w:color w:val="494949"/>
                <w:sz w:val="20"/>
                <w:szCs w:val="20"/>
              </w:rPr>
              <w:t>t</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e</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z w:val="20"/>
                <w:szCs w:val="20"/>
              </w:rPr>
              <w:t>i</w:t>
            </w:r>
            <w:r>
              <w:rPr>
                <w:rFonts w:ascii="Calibri" w:eastAsia="Calibri" w:hAnsi="Calibri" w:cs="Calibri"/>
                <w:color w:val="494949"/>
                <w:spacing w:val="-1"/>
                <w:sz w:val="20"/>
                <w:szCs w:val="20"/>
              </w:rPr>
              <w:t>s</w:t>
            </w:r>
            <w:r>
              <w:rPr>
                <w:rFonts w:ascii="Calibri" w:eastAsia="Calibri" w:hAnsi="Calibri" w:cs="Calibri"/>
                <w:color w:val="494949"/>
                <w:sz w:val="20"/>
                <w:szCs w:val="20"/>
              </w:rPr>
              <w:t>c</w:t>
            </w:r>
            <w:r>
              <w:rPr>
                <w:rFonts w:ascii="Calibri" w:eastAsia="Calibri" w:hAnsi="Calibri" w:cs="Calibri"/>
                <w:color w:val="494949"/>
                <w:spacing w:val="-2"/>
                <w:sz w:val="20"/>
                <w:szCs w:val="20"/>
              </w:rPr>
              <w:t>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cies</w:t>
            </w:r>
            <w:r>
              <w:rPr>
                <w:rFonts w:ascii="Times New Roman" w:hAnsi="Times New Roman"/>
                <w:color w:val="494949"/>
                <w:spacing w:val="-19"/>
                <w:sz w:val="20"/>
                <w:szCs w:val="20"/>
              </w:rPr>
              <w:t xml:space="preserve"> </w:t>
            </w:r>
            <w:r>
              <w:rPr>
                <w:rFonts w:ascii="Calibri" w:eastAsia="Calibri" w:hAnsi="Calibri" w:cs="Calibri"/>
                <w:color w:val="494949"/>
                <w:spacing w:val="-1"/>
                <w:sz w:val="20"/>
                <w:szCs w:val="20"/>
              </w:rPr>
              <w:t>o</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th</w:t>
            </w:r>
            <w:r>
              <w:rPr>
                <w:rFonts w:ascii="Calibri" w:eastAsia="Calibri" w:hAnsi="Calibri" w:cs="Calibri"/>
                <w:color w:val="494949"/>
                <w:sz w:val="20"/>
                <w:szCs w:val="20"/>
              </w:rPr>
              <w:t>e</w:t>
            </w:r>
            <w:r>
              <w:rPr>
                <w:rFonts w:ascii="Times New Roman" w:hAnsi="Times New Roman"/>
                <w:color w:val="494949"/>
                <w:spacing w:val="-13"/>
                <w:sz w:val="20"/>
                <w:szCs w:val="20"/>
              </w:rPr>
              <w:t xml:space="preserve"> </w:t>
            </w:r>
            <w:r>
              <w:rPr>
                <w:rFonts w:ascii="Calibri" w:eastAsia="Calibri" w:hAnsi="Calibri" w:cs="Calibri"/>
                <w:color w:val="494949"/>
                <w:spacing w:val="-1"/>
                <w:sz w:val="20"/>
                <w:szCs w:val="20"/>
              </w:rPr>
              <w:t>d</w:t>
            </w:r>
            <w:r>
              <w:rPr>
                <w:rFonts w:ascii="Calibri" w:eastAsia="Calibri" w:hAnsi="Calibri" w:cs="Calibri"/>
                <w:color w:val="494949"/>
                <w:spacing w:val="3"/>
                <w:sz w:val="20"/>
                <w:szCs w:val="20"/>
              </w:rPr>
              <w:t>a</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z w:val="20"/>
                <w:szCs w:val="20"/>
              </w:rPr>
              <w:t>g</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2"/>
                <w:sz w:val="20"/>
                <w:szCs w:val="20"/>
              </w:rPr>
              <w:t>ct</w:t>
            </w:r>
            <w:r>
              <w:rPr>
                <w:rFonts w:ascii="Calibri" w:eastAsia="Calibri" w:hAnsi="Calibri" w:cs="Calibri"/>
                <w:color w:val="494949"/>
                <w:spacing w:val="1"/>
                <w:sz w:val="20"/>
                <w:szCs w:val="20"/>
              </w:rPr>
              <w:t>ua</w:t>
            </w:r>
            <w:r>
              <w:rPr>
                <w:rFonts w:ascii="Calibri" w:eastAsia="Calibri" w:hAnsi="Calibri" w:cs="Calibri"/>
                <w:color w:val="494949"/>
                <w:sz w:val="20"/>
                <w:szCs w:val="20"/>
              </w:rPr>
              <w:t>l</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f</w:t>
            </w:r>
            <w:r>
              <w:rPr>
                <w:rFonts w:ascii="Calibri" w:eastAsia="Calibri" w:hAnsi="Calibri" w:cs="Calibri"/>
                <w:color w:val="494949"/>
                <w:sz w:val="20"/>
                <w:szCs w:val="20"/>
              </w:rPr>
              <w:t>i</w:t>
            </w:r>
            <w:r>
              <w:rPr>
                <w:rFonts w:ascii="Calibri" w:eastAsia="Calibri" w:hAnsi="Calibri" w:cs="Calibri"/>
                <w:color w:val="494949"/>
                <w:spacing w:val="-5"/>
                <w:sz w:val="20"/>
                <w:szCs w:val="20"/>
              </w:rPr>
              <w:t>g</w:t>
            </w:r>
            <w:r>
              <w:rPr>
                <w:rFonts w:ascii="Calibri" w:eastAsia="Calibri" w:hAnsi="Calibri" w:cs="Calibri"/>
                <w:color w:val="494949"/>
                <w:spacing w:val="4"/>
                <w:sz w:val="20"/>
                <w:szCs w:val="20"/>
              </w:rPr>
              <w:t>u</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10"/>
                <w:sz w:val="20"/>
                <w:szCs w:val="20"/>
              </w:rPr>
              <w:t xml:space="preserve"> </w:t>
            </w:r>
            <w:r>
              <w:rPr>
                <w:rFonts w:ascii="Calibri" w:eastAsia="Calibri" w:hAnsi="Calibri" w:cs="Calibri"/>
                <w:color w:val="494949"/>
                <w:sz w:val="20"/>
                <w:szCs w:val="20"/>
              </w:rPr>
              <w:t>if</w:t>
            </w:r>
            <w:r>
              <w:rPr>
                <w:rFonts w:ascii="Times New Roman" w:hAnsi="Times New Roman"/>
                <w:color w:val="494949"/>
                <w:spacing w:val="-8"/>
                <w:sz w:val="20"/>
                <w:szCs w:val="20"/>
              </w:rPr>
              <w:t xml:space="preserve"> </w:t>
            </w:r>
            <w:r>
              <w:rPr>
                <w:rFonts w:ascii="Calibri" w:eastAsia="Calibri" w:hAnsi="Calibri" w:cs="Calibri"/>
                <w:color w:val="494949"/>
                <w:sz w:val="20"/>
                <w:szCs w:val="20"/>
              </w:rPr>
              <w:t>a</w:t>
            </w:r>
            <w:r>
              <w:rPr>
                <w:rFonts w:ascii="Times New Roman" w:hAnsi="Times New Roman"/>
                <w:color w:val="494949"/>
                <w:spacing w:val="-9"/>
                <w:sz w:val="20"/>
                <w:szCs w:val="20"/>
              </w:rPr>
              <w:t xml:space="preserve"> </w:t>
            </w:r>
            <w:r>
              <w:rPr>
                <w:rFonts w:ascii="Calibri" w:eastAsia="Calibri" w:hAnsi="Calibri" w:cs="Calibri"/>
                <w:color w:val="494949"/>
                <w:spacing w:val="4"/>
                <w:sz w:val="20"/>
                <w:szCs w:val="20"/>
              </w:rPr>
              <w:t>d</w:t>
            </w:r>
            <w:r>
              <w:rPr>
                <w:rFonts w:ascii="Calibri" w:eastAsia="Calibri" w:hAnsi="Calibri" w:cs="Calibri"/>
                <w:color w:val="494949"/>
                <w:spacing w:val="-2"/>
                <w:sz w:val="20"/>
                <w:szCs w:val="20"/>
              </w:rPr>
              <w:t>i</w:t>
            </w:r>
            <w:r>
              <w:rPr>
                <w:rFonts w:ascii="Calibri" w:eastAsia="Calibri" w:hAnsi="Calibri" w:cs="Calibri"/>
                <w:color w:val="494949"/>
                <w:spacing w:val="2"/>
                <w:sz w:val="20"/>
                <w:szCs w:val="20"/>
              </w:rPr>
              <w:t>f</w:t>
            </w:r>
            <w:r>
              <w:rPr>
                <w:rFonts w:ascii="Calibri" w:eastAsia="Calibri" w:hAnsi="Calibri" w:cs="Calibri"/>
                <w:color w:val="494949"/>
                <w:spacing w:val="-3"/>
                <w:sz w:val="20"/>
                <w:szCs w:val="20"/>
              </w:rPr>
              <w:t>f</w:t>
            </w:r>
            <w:r>
              <w:rPr>
                <w:rFonts w:ascii="Calibri" w:eastAsia="Calibri" w:hAnsi="Calibri" w:cs="Calibri"/>
                <w:color w:val="494949"/>
                <w:sz w:val="20"/>
                <w:szCs w:val="20"/>
              </w:rPr>
              <w:t>e</w:t>
            </w:r>
            <w:r>
              <w:rPr>
                <w:rFonts w:ascii="Calibri" w:eastAsia="Calibri" w:hAnsi="Calibri" w:cs="Calibri"/>
                <w:color w:val="494949"/>
                <w:spacing w:val="3"/>
                <w:sz w:val="20"/>
                <w:szCs w:val="20"/>
              </w:rPr>
              <w:t>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t</w:t>
            </w:r>
            <w:r>
              <w:rPr>
                <w:rFonts w:ascii="Times New Roman" w:hAnsi="Times New Roman"/>
                <w:color w:val="494949"/>
                <w:spacing w:val="-13"/>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1"/>
                <w:sz w:val="20"/>
                <w:szCs w:val="20"/>
              </w:rPr>
              <w:t>f</w:t>
            </w:r>
            <w:r>
              <w:rPr>
                <w:rFonts w:ascii="Calibri" w:eastAsia="Calibri" w:hAnsi="Calibri" w:cs="Calibri"/>
                <w:color w:val="494949"/>
                <w:sz w:val="20"/>
                <w:szCs w:val="20"/>
              </w:rPr>
              <w:t>er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ce</w:t>
            </w:r>
            <w:r>
              <w:rPr>
                <w:rFonts w:ascii="Times New Roman" w:hAnsi="Times New Roman"/>
                <w:color w:val="494949"/>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z w:val="20"/>
                <w:szCs w:val="20"/>
              </w:rPr>
              <w:t>er</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z w:val="20"/>
                <w:szCs w:val="20"/>
              </w:rPr>
              <w:t>d</w:t>
            </w:r>
            <w:r>
              <w:rPr>
                <w:rFonts w:ascii="Times New Roman" w:hAnsi="Times New Roman"/>
                <w:color w:val="494949"/>
                <w:spacing w:val="-8"/>
                <w:sz w:val="20"/>
                <w:szCs w:val="20"/>
              </w:rPr>
              <w:t xml:space="preserve"> </w:t>
            </w:r>
            <w:r>
              <w:rPr>
                <w:rFonts w:ascii="Calibri" w:eastAsia="Calibri" w:hAnsi="Calibri" w:cs="Calibri"/>
                <w:color w:val="494949"/>
                <w:sz w:val="20"/>
                <w:szCs w:val="20"/>
              </w:rPr>
              <w:t>is</w:t>
            </w:r>
            <w:r>
              <w:rPr>
                <w:rFonts w:ascii="Times New Roman" w:hAnsi="Times New Roman"/>
                <w:color w:val="494949"/>
                <w:spacing w:val="-11"/>
                <w:sz w:val="20"/>
                <w:szCs w:val="20"/>
              </w:rPr>
              <w:t xml:space="preserve"> </w:t>
            </w:r>
            <w:r>
              <w:rPr>
                <w:rFonts w:ascii="Calibri" w:eastAsia="Calibri" w:hAnsi="Calibri" w:cs="Calibri"/>
                <w:color w:val="494949"/>
                <w:spacing w:val="4"/>
                <w:sz w:val="20"/>
                <w:szCs w:val="20"/>
              </w:rPr>
              <w:t>b</w:t>
            </w:r>
            <w:r>
              <w:rPr>
                <w:rFonts w:ascii="Calibri" w:eastAsia="Calibri" w:hAnsi="Calibri" w:cs="Calibri"/>
                <w:color w:val="494949"/>
                <w:sz w:val="20"/>
                <w:szCs w:val="20"/>
              </w:rPr>
              <w:t>e</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n</w:t>
            </w:r>
            <w:r>
              <w:rPr>
                <w:rFonts w:ascii="Calibri" w:eastAsia="Calibri" w:hAnsi="Calibri" w:cs="Calibri"/>
                <w:color w:val="494949"/>
                <w:sz w:val="20"/>
                <w:szCs w:val="20"/>
              </w:rPr>
              <w:t>g</w:t>
            </w:r>
            <w:r>
              <w:rPr>
                <w:rFonts w:ascii="Times New Roman" w:hAnsi="Times New Roman"/>
                <w:color w:val="494949"/>
                <w:spacing w:val="-13"/>
                <w:sz w:val="20"/>
                <w:szCs w:val="20"/>
              </w:rPr>
              <w:t xml:space="preserve"> </w:t>
            </w:r>
            <w:r>
              <w:rPr>
                <w:rFonts w:ascii="Calibri" w:eastAsia="Calibri" w:hAnsi="Calibri" w:cs="Calibri"/>
                <w:color w:val="494949"/>
                <w:spacing w:val="4"/>
                <w:sz w:val="20"/>
                <w:szCs w:val="20"/>
              </w:rPr>
              <w:t>u</w:t>
            </w:r>
            <w:r>
              <w:rPr>
                <w:rFonts w:ascii="Calibri" w:eastAsia="Calibri" w:hAnsi="Calibri" w:cs="Calibri"/>
                <w:color w:val="494949"/>
                <w:spacing w:val="-3"/>
                <w:sz w:val="20"/>
                <w:szCs w:val="20"/>
              </w:rPr>
              <w:t>se</w:t>
            </w:r>
            <w:r>
              <w:rPr>
                <w:rFonts w:ascii="Calibri" w:eastAsia="Calibri" w:hAnsi="Calibri" w:cs="Calibri"/>
                <w:color w:val="494949"/>
                <w:spacing w:val="1"/>
                <w:sz w:val="20"/>
                <w:szCs w:val="20"/>
              </w:rPr>
              <w:t>d</w:t>
            </w:r>
            <w:r>
              <w:rPr>
                <w:rFonts w:ascii="Calibri" w:eastAsia="Calibri" w:hAnsi="Calibri" w:cs="Calibri"/>
                <w:color w:val="494949"/>
                <w:sz w:val="20"/>
                <w:szCs w:val="20"/>
              </w:rPr>
              <w:t>.</w:t>
            </w:r>
            <w:r>
              <w:rPr>
                <w:rFonts w:ascii="Times New Roman" w:hAnsi="Times New Roman"/>
                <w:color w:val="494949"/>
                <w:spacing w:val="-8"/>
                <w:sz w:val="20"/>
                <w:szCs w:val="20"/>
              </w:rPr>
              <w:t xml:space="preserve"> </w:t>
            </w:r>
            <w:r>
              <w:rPr>
                <w:rFonts w:ascii="Calibri" w:eastAsia="Calibri" w:hAnsi="Calibri" w:cs="Calibri"/>
                <w:color w:val="494949"/>
                <w:spacing w:val="-4"/>
                <w:sz w:val="20"/>
                <w:szCs w:val="20"/>
              </w:rPr>
              <w:t>I</w:t>
            </w:r>
            <w:r>
              <w:rPr>
                <w:rFonts w:ascii="Calibri" w:eastAsia="Calibri" w:hAnsi="Calibri" w:cs="Calibri"/>
                <w:color w:val="494949"/>
                <w:sz w:val="20"/>
                <w:szCs w:val="20"/>
              </w:rPr>
              <w:t>n</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Calibri" w:eastAsia="Calibri" w:hAnsi="Calibri" w:cs="Calibri"/>
                <w:color w:val="494949"/>
                <w:spacing w:val="3"/>
                <w:sz w:val="20"/>
                <w:szCs w:val="20"/>
              </w:rPr>
              <w:t>t</w:t>
            </w:r>
            <w:r>
              <w:rPr>
                <w:rFonts w:ascii="Calibri" w:eastAsia="Calibri" w:hAnsi="Calibri" w:cs="Calibri"/>
                <w:color w:val="494949"/>
                <w:spacing w:val="-5"/>
                <w:sz w:val="20"/>
                <w:szCs w:val="20"/>
              </w:rPr>
              <w:t>i</w:t>
            </w:r>
            <w:r>
              <w:rPr>
                <w:rFonts w:ascii="Calibri" w:eastAsia="Calibri" w:hAnsi="Calibri" w:cs="Calibri"/>
                <w:color w:val="494949"/>
                <w:sz w:val="20"/>
                <w:szCs w:val="20"/>
              </w:rPr>
              <w:t>c</w:t>
            </w:r>
            <w:r>
              <w:rPr>
                <w:rFonts w:ascii="Calibri" w:eastAsia="Calibri" w:hAnsi="Calibri" w:cs="Calibri"/>
                <w:color w:val="494949"/>
                <w:spacing w:val="1"/>
                <w:sz w:val="20"/>
                <w:szCs w:val="20"/>
              </w:rPr>
              <w:t>u</w:t>
            </w:r>
            <w:r>
              <w:rPr>
                <w:rFonts w:ascii="Calibri" w:eastAsia="Calibri" w:hAnsi="Calibri" w:cs="Calibri"/>
                <w:color w:val="494949"/>
                <w:spacing w:val="-2"/>
                <w:sz w:val="20"/>
                <w:szCs w:val="20"/>
              </w:rPr>
              <w:t>l</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Times New Roman" w:hAnsi="Times New Roman"/>
                <w:color w:val="494949"/>
                <w:spacing w:val="-14"/>
                <w:sz w:val="20"/>
                <w:szCs w:val="20"/>
              </w:rPr>
              <w:t xml:space="preserve"> </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an</w:t>
            </w:r>
            <w:r>
              <w:rPr>
                <w:rFonts w:ascii="Calibri" w:eastAsia="Calibri" w:hAnsi="Calibri" w:cs="Calibri"/>
                <w:color w:val="494949"/>
                <w:sz w:val="20"/>
                <w:szCs w:val="20"/>
              </w:rPr>
              <w:t>y</w:t>
            </w:r>
            <w:r>
              <w:rPr>
                <w:rFonts w:ascii="Times New Roman" w:hAnsi="Times New Roman"/>
                <w:color w:val="494949"/>
                <w:spacing w:val="-13"/>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4"/>
                <w:sz w:val="20"/>
                <w:szCs w:val="20"/>
              </w:rPr>
              <w:t>u</w:t>
            </w:r>
            <w:r>
              <w:rPr>
                <w:rFonts w:ascii="Calibri" w:eastAsia="Calibri" w:hAnsi="Calibri" w:cs="Calibri"/>
                <w:color w:val="494949"/>
                <w:sz w:val="20"/>
                <w:szCs w:val="20"/>
              </w:rPr>
              <w:t>r</w:t>
            </w:r>
            <w:r>
              <w:rPr>
                <w:rFonts w:ascii="Calibri" w:eastAsia="Calibri" w:hAnsi="Calibri" w:cs="Calibri"/>
                <w:color w:val="494949"/>
                <w:spacing w:val="-3"/>
                <w:sz w:val="20"/>
                <w:szCs w:val="20"/>
              </w:rPr>
              <w:t>v</w:t>
            </w:r>
            <w:r>
              <w:rPr>
                <w:rFonts w:ascii="Calibri" w:eastAsia="Calibri" w:hAnsi="Calibri" w:cs="Calibri"/>
                <w:color w:val="494949"/>
                <w:spacing w:val="2"/>
                <w:sz w:val="20"/>
                <w:szCs w:val="20"/>
              </w:rPr>
              <w:t>e</w:t>
            </w:r>
            <w:r>
              <w:rPr>
                <w:rFonts w:ascii="Calibri" w:eastAsia="Calibri" w:hAnsi="Calibri" w:cs="Calibri"/>
                <w:color w:val="494949"/>
                <w:spacing w:val="-1"/>
                <w:sz w:val="20"/>
                <w:szCs w:val="20"/>
              </w:rPr>
              <w:t>y</w:t>
            </w:r>
            <w:r>
              <w:rPr>
                <w:rFonts w:ascii="Calibri" w:eastAsia="Calibri" w:hAnsi="Calibri" w:cs="Calibri"/>
                <w:color w:val="494949"/>
                <w:sz w:val="20"/>
                <w:szCs w:val="20"/>
              </w:rPr>
              <w:t>s</w:t>
            </w:r>
            <w:r>
              <w:rPr>
                <w:rFonts w:ascii="Times New Roman" w:hAnsi="Times New Roman"/>
                <w:color w:val="494949"/>
                <w:spacing w:val="-14"/>
                <w:sz w:val="20"/>
                <w:szCs w:val="20"/>
              </w:rPr>
              <w:t xml:space="preserve"> </w:t>
            </w:r>
            <w:r>
              <w:rPr>
                <w:rFonts w:ascii="Calibri" w:eastAsia="Calibri" w:hAnsi="Calibri" w:cs="Calibri"/>
                <w:color w:val="494949"/>
                <w:sz w:val="20"/>
                <w:szCs w:val="20"/>
              </w:rPr>
              <w:t>re</w:t>
            </w:r>
            <w:r>
              <w:rPr>
                <w:rFonts w:ascii="Calibri" w:eastAsia="Calibri" w:hAnsi="Calibri" w:cs="Calibri"/>
                <w:color w:val="494949"/>
                <w:spacing w:val="-1"/>
                <w:sz w:val="20"/>
                <w:szCs w:val="20"/>
              </w:rPr>
              <w:t>po</w:t>
            </w:r>
            <w:r>
              <w:rPr>
                <w:rFonts w:ascii="Calibri" w:eastAsia="Calibri" w:hAnsi="Calibri" w:cs="Calibri"/>
                <w:color w:val="494949"/>
                <w:sz w:val="20"/>
                <w:szCs w:val="20"/>
              </w:rPr>
              <w:t>rt</w:t>
            </w:r>
            <w:r>
              <w:rPr>
                <w:rFonts w:ascii="Times New Roman" w:hAnsi="Times New Roman"/>
                <w:color w:val="494949"/>
                <w:spacing w:val="-11"/>
                <w:sz w:val="20"/>
                <w:szCs w:val="20"/>
              </w:rPr>
              <w:t xml:space="preserve"> </w:t>
            </w:r>
            <w:r>
              <w:rPr>
                <w:rFonts w:ascii="Calibri" w:eastAsia="Calibri" w:hAnsi="Calibri" w:cs="Calibri"/>
                <w:color w:val="494949"/>
                <w:sz w:val="20"/>
                <w:szCs w:val="20"/>
              </w:rPr>
              <w:t>r</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t</w:t>
            </w:r>
            <w:r>
              <w:rPr>
                <w:rFonts w:ascii="Calibri" w:eastAsia="Calibri" w:hAnsi="Calibri" w:cs="Calibri"/>
                <w:color w:val="494949"/>
                <w:spacing w:val="2"/>
                <w:sz w:val="20"/>
                <w:szCs w:val="20"/>
              </w:rPr>
              <w:t>e</w:t>
            </w:r>
            <w:r>
              <w:rPr>
                <w:rFonts w:ascii="Calibri" w:eastAsia="Calibri" w:hAnsi="Calibri" w:cs="Calibri"/>
                <w:color w:val="494949"/>
                <w:sz w:val="20"/>
                <w:szCs w:val="20"/>
              </w:rPr>
              <w:t>s</w:t>
            </w:r>
            <w:r>
              <w:rPr>
                <w:rFonts w:ascii="Times New Roman" w:hAnsi="Times New Roman"/>
                <w:color w:val="494949"/>
                <w:spacing w:val="-14"/>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pacing w:val="-1"/>
                <w:sz w:val="20"/>
                <w:szCs w:val="20"/>
              </w:rPr>
              <w:t>o</w:t>
            </w:r>
            <w:r>
              <w:rPr>
                <w:rFonts w:ascii="Calibri" w:eastAsia="Calibri" w:hAnsi="Calibri" w:cs="Calibri"/>
                <w:color w:val="494949"/>
                <w:spacing w:val="-2"/>
                <w:sz w:val="20"/>
                <w:szCs w:val="20"/>
              </w:rPr>
              <w:t>t</w:t>
            </w:r>
            <w:r>
              <w:rPr>
                <w:rFonts w:ascii="Calibri" w:eastAsia="Calibri" w:hAnsi="Calibri" w:cs="Calibri"/>
                <w:color w:val="494949"/>
                <w:sz w:val="20"/>
                <w:szCs w:val="20"/>
              </w:rPr>
              <w:t>h</w:t>
            </w:r>
            <w:r>
              <w:rPr>
                <w:rFonts w:ascii="Times New Roman" w:hAnsi="Times New Roman"/>
                <w:color w:val="494949"/>
                <w:spacing w:val="-7"/>
                <w:sz w:val="20"/>
                <w:szCs w:val="20"/>
              </w:rPr>
              <w:t xml:space="preserve"> </w:t>
            </w:r>
            <w:r>
              <w:rPr>
                <w:rFonts w:ascii="Calibri" w:eastAsia="Calibri" w:hAnsi="Calibri" w:cs="Calibri"/>
                <w:color w:val="494949"/>
                <w:spacing w:val="-1"/>
                <w:sz w:val="20"/>
                <w:szCs w:val="20"/>
              </w:rPr>
              <w:t>fo</w:t>
            </w:r>
            <w:r>
              <w:rPr>
                <w:rFonts w:ascii="Calibri" w:eastAsia="Calibri" w:hAnsi="Calibri" w:cs="Calibri"/>
                <w:color w:val="494949"/>
                <w:sz w:val="20"/>
                <w:szCs w:val="20"/>
              </w:rPr>
              <w:t>r</w:t>
            </w:r>
            <w:r>
              <w:rPr>
                <w:rFonts w:ascii="Times New Roman" w:hAnsi="Times New Roman"/>
                <w:color w:val="494949"/>
                <w:spacing w:val="-8"/>
                <w:sz w:val="20"/>
                <w:szCs w:val="20"/>
              </w:rPr>
              <w:t xml:space="preserve"> </w:t>
            </w:r>
            <w:r>
              <w:rPr>
                <w:rFonts w:ascii="Calibri" w:eastAsia="Calibri" w:hAnsi="Calibri" w:cs="Calibri"/>
                <w:color w:val="494949"/>
                <w:sz w:val="20"/>
                <w:szCs w:val="20"/>
              </w:rPr>
              <w:t>a</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4"/>
                <w:sz w:val="20"/>
                <w:szCs w:val="20"/>
              </w:rPr>
              <w:t>h</w:t>
            </w:r>
            <w:r>
              <w:rPr>
                <w:rFonts w:ascii="Calibri" w:eastAsia="Calibri" w:hAnsi="Calibri" w:cs="Calibri"/>
                <w:color w:val="494949"/>
                <w:spacing w:val="-2"/>
                <w:sz w:val="20"/>
                <w:szCs w:val="20"/>
              </w:rPr>
              <w:t>r</w:t>
            </w:r>
            <w:r>
              <w:rPr>
                <w:rFonts w:ascii="Calibri" w:eastAsia="Calibri" w:hAnsi="Calibri" w:cs="Calibri"/>
                <w:color w:val="494949"/>
                <w:sz w:val="20"/>
                <w:szCs w:val="20"/>
              </w:rPr>
              <w:t>ee</w:t>
            </w:r>
            <w:r>
              <w:rPr>
                <w:rFonts w:ascii="Calibri" w:eastAsia="Calibri" w:hAnsi="Calibri" w:cs="Calibri"/>
                <w:color w:val="494949"/>
                <w:spacing w:val="-1"/>
                <w:sz w:val="20"/>
                <w:szCs w:val="20"/>
              </w:rPr>
              <w:t>-</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a</w:t>
            </w:r>
            <w:r>
              <w:rPr>
                <w:rFonts w:ascii="Calibri" w:eastAsia="Calibri" w:hAnsi="Calibri" w:cs="Calibri"/>
                <w:color w:val="494949"/>
                <w:sz w:val="20"/>
                <w:szCs w:val="20"/>
              </w:rPr>
              <w:t>r</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pacing w:val="-1"/>
                <w:sz w:val="20"/>
                <w:szCs w:val="20"/>
              </w:rPr>
              <w:t>n</w:t>
            </w:r>
            <w:r>
              <w:rPr>
                <w:rFonts w:ascii="Calibri" w:eastAsia="Calibri" w:hAnsi="Calibri" w:cs="Calibri"/>
                <w:color w:val="494949"/>
                <w:sz w:val="20"/>
                <w:szCs w:val="20"/>
              </w:rPr>
              <w:t>d</w:t>
            </w:r>
            <w:r>
              <w:rPr>
                <w:rFonts w:ascii="Times New Roman" w:hAnsi="Times New Roman"/>
                <w:color w:val="494949"/>
                <w:spacing w:val="-9"/>
                <w:sz w:val="20"/>
                <w:szCs w:val="20"/>
              </w:rPr>
              <w:t xml:space="preserve"> </w:t>
            </w:r>
            <w:r>
              <w:rPr>
                <w:rFonts w:ascii="Calibri" w:eastAsia="Calibri" w:hAnsi="Calibri" w:cs="Calibri"/>
                <w:color w:val="494949"/>
                <w:sz w:val="20"/>
                <w:szCs w:val="20"/>
              </w:rPr>
              <w:t>a</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f</w:t>
            </w:r>
            <w:r>
              <w:rPr>
                <w:rFonts w:ascii="Calibri" w:eastAsia="Calibri" w:hAnsi="Calibri" w:cs="Calibri"/>
                <w:color w:val="494949"/>
                <w:sz w:val="20"/>
                <w:szCs w:val="20"/>
              </w:rPr>
              <w:t>i</w:t>
            </w:r>
            <w:r>
              <w:rPr>
                <w:rFonts w:ascii="Calibri" w:eastAsia="Calibri" w:hAnsi="Calibri" w:cs="Calibri"/>
                <w:color w:val="494949"/>
                <w:spacing w:val="-3"/>
                <w:sz w:val="20"/>
                <w:szCs w:val="20"/>
              </w:rPr>
              <w:t>v</w:t>
            </w:r>
            <w:r>
              <w:rPr>
                <w:rFonts w:ascii="Calibri" w:eastAsia="Calibri" w:hAnsi="Calibri" w:cs="Calibri"/>
                <w:color w:val="494949"/>
                <w:spacing w:val="2"/>
                <w:sz w:val="20"/>
                <w:szCs w:val="20"/>
              </w:rPr>
              <w:t>e</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3"/>
                <w:sz w:val="20"/>
                <w:szCs w:val="20"/>
              </w:rPr>
              <w:t>a</w:t>
            </w:r>
            <w:r>
              <w:rPr>
                <w:rFonts w:ascii="Calibri" w:eastAsia="Calibri" w:hAnsi="Calibri" w:cs="Calibri"/>
                <w:color w:val="494949"/>
                <w:sz w:val="20"/>
                <w:szCs w:val="20"/>
              </w:rPr>
              <w:t>r</w:t>
            </w:r>
            <w:r>
              <w:rPr>
                <w:rFonts w:ascii="Times New Roman" w:hAnsi="Times New Roman"/>
                <w:color w:val="494949"/>
                <w:sz w:val="20"/>
                <w:szCs w:val="20"/>
              </w:rPr>
              <w:t xml:space="preserve"> </w:t>
            </w:r>
            <w:r>
              <w:rPr>
                <w:rFonts w:ascii="Calibri" w:eastAsia="Calibri" w:hAnsi="Calibri" w:cs="Calibri"/>
                <w:color w:val="494949"/>
                <w:sz w:val="20"/>
                <w:szCs w:val="20"/>
              </w:rPr>
              <w:t>r</w:t>
            </w:r>
            <w:r>
              <w:rPr>
                <w:rFonts w:ascii="Calibri" w:eastAsia="Calibri" w:hAnsi="Calibri" w:cs="Calibri"/>
                <w:color w:val="494949"/>
                <w:spacing w:val="2"/>
                <w:sz w:val="20"/>
                <w:szCs w:val="20"/>
              </w:rPr>
              <w:t>e</w:t>
            </w:r>
            <w:r>
              <w:rPr>
                <w:rFonts w:ascii="Calibri" w:eastAsia="Calibri" w:hAnsi="Calibri" w:cs="Calibri"/>
                <w:color w:val="494949"/>
                <w:spacing w:val="-3"/>
                <w:sz w:val="20"/>
                <w:szCs w:val="20"/>
              </w:rPr>
              <w:t>f</w:t>
            </w:r>
            <w:r>
              <w:rPr>
                <w:rFonts w:ascii="Calibri" w:eastAsia="Calibri" w:hAnsi="Calibri" w:cs="Calibri"/>
                <w:color w:val="494949"/>
                <w:sz w:val="20"/>
                <w:szCs w:val="20"/>
              </w:rPr>
              <w:t>er</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ce</w:t>
            </w:r>
            <w:r>
              <w:rPr>
                <w:rFonts w:ascii="Times New Roman" w:hAnsi="Times New Roman"/>
                <w:color w:val="494949"/>
                <w:spacing w:val="-15"/>
                <w:sz w:val="20"/>
                <w:szCs w:val="20"/>
              </w:rPr>
              <w:t xml:space="preserve"> </w:t>
            </w:r>
            <w:r>
              <w:rPr>
                <w:rFonts w:ascii="Calibri" w:eastAsia="Calibri" w:hAnsi="Calibri" w:cs="Calibri"/>
                <w:color w:val="494949"/>
                <w:spacing w:val="-1"/>
                <w:sz w:val="20"/>
                <w:szCs w:val="20"/>
              </w:rPr>
              <w:t>p</w:t>
            </w:r>
            <w:r>
              <w:rPr>
                <w:rFonts w:ascii="Calibri" w:eastAsia="Calibri" w:hAnsi="Calibri" w:cs="Calibri"/>
                <w:color w:val="494949"/>
                <w:spacing w:val="2"/>
                <w:sz w:val="20"/>
                <w:szCs w:val="20"/>
              </w:rPr>
              <w:t>e</w:t>
            </w:r>
            <w:r>
              <w:rPr>
                <w:rFonts w:ascii="Calibri" w:eastAsia="Calibri" w:hAnsi="Calibri" w:cs="Calibri"/>
                <w:color w:val="494949"/>
                <w:sz w:val="20"/>
                <w:szCs w:val="20"/>
              </w:rPr>
              <w:t>r</w:t>
            </w:r>
            <w:r>
              <w:rPr>
                <w:rFonts w:ascii="Calibri" w:eastAsia="Calibri" w:hAnsi="Calibri" w:cs="Calibri"/>
                <w:color w:val="494949"/>
                <w:spacing w:val="-2"/>
                <w:sz w:val="20"/>
                <w:szCs w:val="20"/>
              </w:rPr>
              <w:t>i</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d</w:t>
            </w:r>
            <w:r>
              <w:rPr>
                <w:rFonts w:ascii="Calibri" w:eastAsia="Calibri" w:hAnsi="Calibri" w:cs="Calibri"/>
                <w:color w:val="494949"/>
                <w:sz w:val="20"/>
                <w:szCs w:val="20"/>
              </w:rPr>
              <w:t>.</w:t>
            </w:r>
            <w:r>
              <w:rPr>
                <w:rFonts w:ascii="Times New Roman" w:hAnsi="Times New Roman"/>
                <w:color w:val="494949"/>
                <w:spacing w:val="-10"/>
                <w:sz w:val="20"/>
                <w:szCs w:val="20"/>
              </w:rPr>
              <w:t xml:space="preserve"> </w:t>
            </w:r>
            <w:r>
              <w:rPr>
                <w:rFonts w:ascii="Calibri" w:eastAsia="Calibri" w:hAnsi="Calibri" w:cs="Calibri"/>
                <w:color w:val="494949"/>
                <w:spacing w:val="-5"/>
                <w:sz w:val="20"/>
                <w:szCs w:val="20"/>
              </w:rPr>
              <w:t>F</w:t>
            </w:r>
            <w:r>
              <w:rPr>
                <w:rFonts w:ascii="Calibri" w:eastAsia="Calibri" w:hAnsi="Calibri" w:cs="Calibri"/>
                <w:color w:val="494949"/>
                <w:spacing w:val="1"/>
                <w:sz w:val="20"/>
                <w:szCs w:val="20"/>
              </w:rPr>
              <w:t>o</w:t>
            </w:r>
            <w:r>
              <w:rPr>
                <w:rFonts w:ascii="Calibri" w:eastAsia="Calibri" w:hAnsi="Calibri" w:cs="Calibri"/>
                <w:color w:val="494949"/>
                <w:sz w:val="20"/>
                <w:szCs w:val="20"/>
              </w:rPr>
              <w:t>r</w:t>
            </w:r>
            <w:r>
              <w:rPr>
                <w:rFonts w:ascii="Times New Roman" w:hAnsi="Times New Roman"/>
                <w:color w:val="494949"/>
                <w:spacing w:val="-9"/>
                <w:sz w:val="20"/>
                <w:szCs w:val="20"/>
              </w:rPr>
              <w:t xml:space="preserve"> </w:t>
            </w:r>
            <w:r>
              <w:rPr>
                <w:rFonts w:ascii="Calibri" w:eastAsia="Calibri" w:hAnsi="Calibri" w:cs="Calibri"/>
                <w:color w:val="494949"/>
                <w:sz w:val="20"/>
                <w:szCs w:val="20"/>
              </w:rPr>
              <w:t>c</w:t>
            </w:r>
            <w:r>
              <w:rPr>
                <w:rFonts w:ascii="Calibri" w:eastAsia="Calibri" w:hAnsi="Calibri" w:cs="Calibri"/>
                <w:color w:val="494949"/>
                <w:spacing w:val="-1"/>
                <w:sz w:val="20"/>
                <w:szCs w:val="20"/>
              </w:rPr>
              <w:t>o</w:t>
            </w:r>
            <w:r>
              <w:rPr>
                <w:rFonts w:ascii="Calibri" w:eastAsia="Calibri" w:hAnsi="Calibri" w:cs="Calibri"/>
                <w:color w:val="494949"/>
                <w:spacing w:val="1"/>
                <w:sz w:val="20"/>
                <w:szCs w:val="20"/>
              </w:rPr>
              <w:t>u</w:t>
            </w:r>
            <w:r>
              <w:rPr>
                <w:rFonts w:ascii="Calibri" w:eastAsia="Calibri" w:hAnsi="Calibri" w:cs="Calibri"/>
                <w:color w:val="494949"/>
                <w:spacing w:val="-1"/>
                <w:sz w:val="20"/>
                <w:szCs w:val="20"/>
              </w:rPr>
              <w:t>n</w:t>
            </w:r>
            <w:r>
              <w:rPr>
                <w:rFonts w:ascii="Calibri" w:eastAsia="Calibri" w:hAnsi="Calibri" w:cs="Calibri"/>
                <w:color w:val="494949"/>
                <w:spacing w:val="-2"/>
                <w:sz w:val="20"/>
                <w:szCs w:val="20"/>
              </w:rPr>
              <w:t>tr</w:t>
            </w:r>
            <w:r>
              <w:rPr>
                <w:rFonts w:ascii="Calibri" w:eastAsia="Calibri" w:hAnsi="Calibri" w:cs="Calibri"/>
                <w:color w:val="494949"/>
                <w:sz w:val="20"/>
                <w:szCs w:val="20"/>
              </w:rPr>
              <w:t>i</w:t>
            </w:r>
            <w:r>
              <w:rPr>
                <w:rFonts w:ascii="Calibri" w:eastAsia="Calibri" w:hAnsi="Calibri" w:cs="Calibri"/>
                <w:color w:val="494949"/>
                <w:spacing w:val="2"/>
                <w:sz w:val="20"/>
                <w:szCs w:val="20"/>
              </w:rPr>
              <w:t>e</w:t>
            </w:r>
            <w:r>
              <w:rPr>
                <w:rFonts w:ascii="Calibri" w:eastAsia="Calibri" w:hAnsi="Calibri" w:cs="Calibri"/>
                <w:color w:val="494949"/>
                <w:sz w:val="20"/>
                <w:szCs w:val="20"/>
              </w:rPr>
              <w:t>s</w:t>
            </w:r>
            <w:r>
              <w:rPr>
                <w:rFonts w:ascii="Times New Roman" w:hAnsi="Times New Roman"/>
                <w:color w:val="494949"/>
                <w:spacing w:val="-16"/>
                <w:sz w:val="20"/>
                <w:szCs w:val="20"/>
              </w:rPr>
              <w:t xml:space="preserve"> </w:t>
            </w:r>
            <w:r>
              <w:rPr>
                <w:rFonts w:ascii="Calibri" w:eastAsia="Calibri" w:hAnsi="Calibri" w:cs="Calibri"/>
                <w:color w:val="494949"/>
                <w:sz w:val="20"/>
                <w:szCs w:val="20"/>
              </w:rPr>
              <w:t>w</w:t>
            </w:r>
            <w:r>
              <w:rPr>
                <w:rFonts w:ascii="Calibri" w:eastAsia="Calibri" w:hAnsi="Calibri" w:cs="Calibri"/>
                <w:color w:val="494949"/>
                <w:spacing w:val="1"/>
                <w:sz w:val="20"/>
                <w:szCs w:val="20"/>
              </w:rPr>
              <w:t>h</w:t>
            </w:r>
            <w:r>
              <w:rPr>
                <w:rFonts w:ascii="Calibri" w:eastAsia="Calibri" w:hAnsi="Calibri" w:cs="Calibri"/>
                <w:color w:val="494949"/>
                <w:spacing w:val="-3"/>
                <w:sz w:val="20"/>
                <w:szCs w:val="20"/>
              </w:rPr>
              <w:t>e</w:t>
            </w:r>
            <w:r>
              <w:rPr>
                <w:rFonts w:ascii="Calibri" w:eastAsia="Calibri" w:hAnsi="Calibri" w:cs="Calibri"/>
                <w:color w:val="494949"/>
                <w:sz w:val="20"/>
                <w:szCs w:val="20"/>
              </w:rPr>
              <w:t>re</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da</w:t>
            </w:r>
            <w:r>
              <w:rPr>
                <w:rFonts w:ascii="Calibri" w:eastAsia="Calibri" w:hAnsi="Calibri" w:cs="Calibri"/>
                <w:color w:val="494949"/>
                <w:spacing w:val="1"/>
                <w:sz w:val="20"/>
                <w:szCs w:val="20"/>
              </w:rPr>
              <w:t>t</w:t>
            </w:r>
            <w:r>
              <w:rPr>
                <w:rFonts w:ascii="Calibri" w:eastAsia="Calibri" w:hAnsi="Calibri" w:cs="Calibri"/>
                <w:color w:val="494949"/>
                <w:sz w:val="20"/>
                <w:szCs w:val="20"/>
              </w:rPr>
              <w:t>a</w:t>
            </w:r>
            <w:r>
              <w:rPr>
                <w:rFonts w:ascii="Times New Roman" w:hAnsi="Times New Roman"/>
                <w:color w:val="494949"/>
                <w:spacing w:val="-12"/>
                <w:sz w:val="20"/>
                <w:szCs w:val="20"/>
              </w:rPr>
              <w:t xml:space="preserve"> </w:t>
            </w:r>
            <w:r>
              <w:rPr>
                <w:rFonts w:ascii="Calibri" w:eastAsia="Calibri" w:hAnsi="Calibri" w:cs="Calibri"/>
                <w:color w:val="494949"/>
                <w:spacing w:val="1"/>
                <w:sz w:val="20"/>
                <w:szCs w:val="20"/>
              </w:rPr>
              <w:t>a</w:t>
            </w:r>
            <w:r>
              <w:rPr>
                <w:rFonts w:ascii="Calibri" w:eastAsia="Calibri" w:hAnsi="Calibri" w:cs="Calibri"/>
                <w:color w:val="494949"/>
                <w:sz w:val="20"/>
                <w:szCs w:val="20"/>
              </w:rPr>
              <w:t>re</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s</w:t>
            </w:r>
            <w:r>
              <w:rPr>
                <w:rFonts w:ascii="Calibri" w:eastAsia="Calibri" w:hAnsi="Calibri" w:cs="Calibri"/>
                <w:color w:val="494949"/>
                <w:spacing w:val="-5"/>
                <w:sz w:val="20"/>
                <w:szCs w:val="20"/>
              </w:rPr>
              <w:t>c</w:t>
            </w:r>
            <w:r>
              <w:rPr>
                <w:rFonts w:ascii="Calibri" w:eastAsia="Calibri" w:hAnsi="Calibri" w:cs="Calibri"/>
                <w:color w:val="494949"/>
                <w:spacing w:val="3"/>
                <w:sz w:val="20"/>
                <w:szCs w:val="20"/>
              </w:rPr>
              <w:t>a</w:t>
            </w:r>
            <w:r>
              <w:rPr>
                <w:rFonts w:ascii="Calibri" w:eastAsia="Calibri" w:hAnsi="Calibri" w:cs="Calibri"/>
                <w:color w:val="494949"/>
                <w:sz w:val="20"/>
                <w:szCs w:val="20"/>
              </w:rPr>
              <w:t>r</w:t>
            </w:r>
            <w:r>
              <w:rPr>
                <w:rFonts w:ascii="Calibri" w:eastAsia="Calibri" w:hAnsi="Calibri" w:cs="Calibri"/>
                <w:color w:val="494949"/>
                <w:spacing w:val="-2"/>
                <w:sz w:val="20"/>
                <w:szCs w:val="20"/>
              </w:rPr>
              <w:t>c</w:t>
            </w:r>
            <w:r>
              <w:rPr>
                <w:rFonts w:ascii="Calibri" w:eastAsia="Calibri" w:hAnsi="Calibri" w:cs="Calibri"/>
                <w:color w:val="494949"/>
                <w:sz w:val="20"/>
                <w:szCs w:val="20"/>
              </w:rPr>
              <w:t>e,</w:t>
            </w:r>
            <w:r>
              <w:rPr>
                <w:rFonts w:ascii="Times New Roman" w:hAnsi="Times New Roman"/>
                <w:color w:val="494949"/>
                <w:spacing w:val="-12"/>
                <w:sz w:val="20"/>
                <w:szCs w:val="20"/>
              </w:rPr>
              <w:t xml:space="preserve"> </w:t>
            </w:r>
            <w:r>
              <w:rPr>
                <w:rFonts w:ascii="Calibri" w:eastAsia="Calibri" w:hAnsi="Calibri" w:cs="Calibri"/>
                <w:color w:val="494949"/>
                <w:sz w:val="20"/>
                <w:szCs w:val="20"/>
              </w:rPr>
              <w:t>r</w:t>
            </w:r>
            <w:r>
              <w:rPr>
                <w:rFonts w:ascii="Calibri" w:eastAsia="Calibri" w:hAnsi="Calibri" w:cs="Calibri"/>
                <w:color w:val="494949"/>
                <w:spacing w:val="-3"/>
                <w:sz w:val="20"/>
                <w:szCs w:val="20"/>
              </w:rPr>
              <w:t>e</w:t>
            </w:r>
            <w:r>
              <w:rPr>
                <w:rFonts w:ascii="Calibri" w:eastAsia="Calibri" w:hAnsi="Calibri" w:cs="Calibri"/>
                <w:color w:val="494949"/>
                <w:spacing w:val="2"/>
                <w:sz w:val="20"/>
                <w:szCs w:val="20"/>
              </w:rPr>
              <w:t>f</w:t>
            </w:r>
            <w:r>
              <w:rPr>
                <w:rFonts w:ascii="Calibri" w:eastAsia="Calibri" w:hAnsi="Calibri" w:cs="Calibri"/>
                <w:color w:val="494949"/>
                <w:sz w:val="20"/>
                <w:szCs w:val="20"/>
              </w:rPr>
              <w:t>e</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Calibri" w:eastAsia="Calibri" w:hAnsi="Calibri" w:cs="Calibri"/>
                <w:color w:val="494949"/>
                <w:spacing w:val="1"/>
                <w:sz w:val="20"/>
                <w:szCs w:val="20"/>
              </w:rPr>
              <w:t>n</w:t>
            </w:r>
            <w:r>
              <w:rPr>
                <w:rFonts w:ascii="Calibri" w:eastAsia="Calibri" w:hAnsi="Calibri" w:cs="Calibri"/>
                <w:color w:val="494949"/>
                <w:sz w:val="20"/>
                <w:szCs w:val="20"/>
              </w:rPr>
              <w:t>ce</w:t>
            </w:r>
            <w:r>
              <w:rPr>
                <w:rFonts w:ascii="Times New Roman" w:hAnsi="Times New Roman"/>
                <w:color w:val="494949"/>
                <w:spacing w:val="-15"/>
                <w:sz w:val="20"/>
                <w:szCs w:val="20"/>
              </w:rPr>
              <w:t xml:space="preserve"> </w:t>
            </w:r>
            <w:r w:rsidRPr="00151FA0">
              <w:rPr>
                <w:rFonts w:eastAsia="Calibri" w:cs="Calibri"/>
                <w:color w:val="494949"/>
                <w:spacing w:val="-1"/>
                <w:sz w:val="20"/>
                <w:szCs w:val="20"/>
              </w:rPr>
              <w:t>p</w:t>
            </w:r>
            <w:r w:rsidRPr="00151FA0">
              <w:rPr>
                <w:rFonts w:eastAsia="Calibri" w:cs="Calibri"/>
                <w:color w:val="494949"/>
                <w:sz w:val="20"/>
                <w:szCs w:val="20"/>
              </w:rPr>
              <w:t>e</w:t>
            </w:r>
            <w:r w:rsidRPr="00151FA0">
              <w:rPr>
                <w:rFonts w:eastAsia="Calibri" w:cs="Calibri"/>
                <w:color w:val="494949"/>
                <w:spacing w:val="3"/>
                <w:sz w:val="20"/>
                <w:szCs w:val="20"/>
              </w:rPr>
              <w:t>r</w:t>
            </w:r>
            <w:r w:rsidRPr="00151FA0">
              <w:rPr>
                <w:rFonts w:eastAsia="Calibri" w:cs="Calibri"/>
                <w:color w:val="494949"/>
                <w:spacing w:val="-5"/>
                <w:sz w:val="20"/>
                <w:szCs w:val="20"/>
              </w:rPr>
              <w:t>i</w:t>
            </w:r>
            <w:r w:rsidRPr="00151FA0">
              <w:rPr>
                <w:rFonts w:eastAsia="Calibri" w:cs="Calibri"/>
                <w:color w:val="494949"/>
                <w:spacing w:val="1"/>
                <w:sz w:val="20"/>
                <w:szCs w:val="20"/>
              </w:rPr>
              <w:t>od</w:t>
            </w:r>
            <w:r w:rsidRPr="00151FA0">
              <w:rPr>
                <w:rFonts w:eastAsia="Calibri" w:cs="Calibri"/>
                <w:color w:val="494949"/>
                <w:sz w:val="20"/>
                <w:szCs w:val="20"/>
              </w:rPr>
              <w:t>s</w:t>
            </w:r>
            <w:r w:rsidRPr="00151FA0">
              <w:rPr>
                <w:color w:val="494949"/>
                <w:spacing w:val="-11"/>
                <w:sz w:val="20"/>
                <w:szCs w:val="20"/>
              </w:rPr>
              <w:t xml:space="preserve"> of</w:t>
            </w:r>
            <w:r>
              <w:rPr>
                <w:rFonts w:ascii="Times New Roman" w:hAnsi="Times New Roman"/>
                <w:color w:val="494949"/>
                <w:spacing w:val="-11"/>
                <w:sz w:val="20"/>
                <w:szCs w:val="20"/>
              </w:rPr>
              <w:t xml:space="preserve"> </w:t>
            </w:r>
            <w:r>
              <w:rPr>
                <w:rFonts w:ascii="Calibri" w:eastAsia="Calibri" w:hAnsi="Calibri" w:cs="Calibri"/>
                <w:color w:val="494949"/>
                <w:spacing w:val="-3"/>
                <w:sz w:val="20"/>
                <w:szCs w:val="20"/>
              </w:rPr>
              <w:t>m</w:t>
            </w:r>
            <w:r>
              <w:rPr>
                <w:rFonts w:ascii="Calibri" w:eastAsia="Calibri" w:hAnsi="Calibri" w:cs="Calibri"/>
                <w:color w:val="494949"/>
                <w:spacing w:val="1"/>
                <w:sz w:val="20"/>
                <w:szCs w:val="20"/>
              </w:rPr>
              <w:t>o</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9"/>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pacing w:val="-1"/>
                <w:sz w:val="20"/>
                <w:szCs w:val="20"/>
              </w:rPr>
              <w:t>a</w:t>
            </w:r>
            <w:r>
              <w:rPr>
                <w:rFonts w:ascii="Calibri" w:eastAsia="Calibri" w:hAnsi="Calibri" w:cs="Calibri"/>
                <w:color w:val="494949"/>
                <w:sz w:val="20"/>
                <w:szCs w:val="20"/>
              </w:rPr>
              <w:t>n</w:t>
            </w:r>
            <w:r>
              <w:rPr>
                <w:rFonts w:ascii="Times New Roman" w:hAnsi="Times New Roman"/>
                <w:color w:val="494949"/>
                <w:spacing w:val="-10"/>
                <w:sz w:val="20"/>
                <w:szCs w:val="20"/>
              </w:rPr>
              <w:t xml:space="preserve"> </w:t>
            </w:r>
            <w:r>
              <w:rPr>
                <w:rFonts w:ascii="Calibri" w:eastAsia="Calibri" w:hAnsi="Calibri" w:cs="Calibri"/>
                <w:color w:val="494949"/>
                <w:spacing w:val="-1"/>
                <w:sz w:val="20"/>
                <w:szCs w:val="20"/>
              </w:rPr>
              <w:t>f</w:t>
            </w:r>
            <w:r>
              <w:rPr>
                <w:rFonts w:ascii="Calibri" w:eastAsia="Calibri" w:hAnsi="Calibri" w:cs="Calibri"/>
                <w:color w:val="494949"/>
                <w:sz w:val="20"/>
                <w:szCs w:val="20"/>
              </w:rPr>
              <w:t>i</w:t>
            </w:r>
            <w:r>
              <w:rPr>
                <w:rFonts w:ascii="Calibri" w:eastAsia="Calibri" w:hAnsi="Calibri" w:cs="Calibri"/>
                <w:color w:val="494949"/>
                <w:spacing w:val="-1"/>
                <w:sz w:val="20"/>
                <w:szCs w:val="20"/>
              </w:rPr>
              <w:t>v</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1"/>
                <w:sz w:val="20"/>
                <w:szCs w:val="20"/>
              </w:rPr>
              <w:t>y</w:t>
            </w:r>
            <w:r>
              <w:rPr>
                <w:rFonts w:ascii="Calibri" w:eastAsia="Calibri" w:hAnsi="Calibri" w:cs="Calibri"/>
                <w:color w:val="494949"/>
                <w:spacing w:val="-3"/>
                <w:sz w:val="20"/>
                <w:szCs w:val="20"/>
              </w:rPr>
              <w:t>e</w:t>
            </w:r>
            <w:r>
              <w:rPr>
                <w:rFonts w:ascii="Calibri" w:eastAsia="Calibri" w:hAnsi="Calibri" w:cs="Calibri"/>
                <w:color w:val="494949"/>
                <w:spacing w:val="1"/>
                <w:sz w:val="20"/>
                <w:szCs w:val="20"/>
              </w:rPr>
              <w:t>a</w:t>
            </w:r>
            <w:r>
              <w:rPr>
                <w:rFonts w:ascii="Calibri" w:eastAsia="Calibri" w:hAnsi="Calibri" w:cs="Calibri"/>
                <w:color w:val="494949"/>
                <w:sz w:val="20"/>
                <w:szCs w:val="20"/>
              </w:rPr>
              <w:t>rs</w:t>
            </w:r>
            <w:r>
              <w:rPr>
                <w:rFonts w:ascii="Times New Roman" w:hAnsi="Times New Roman"/>
                <w:color w:val="494949"/>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e</w:t>
            </w:r>
            <w:r>
              <w:rPr>
                <w:rFonts w:ascii="Calibri" w:eastAsia="Calibri" w:hAnsi="Calibri" w:cs="Calibri"/>
                <w:color w:val="494949"/>
                <w:spacing w:val="-3"/>
                <w:sz w:val="20"/>
                <w:szCs w:val="20"/>
              </w:rPr>
              <w:t>f</w:t>
            </w:r>
            <w:r>
              <w:rPr>
                <w:rFonts w:ascii="Calibri" w:eastAsia="Calibri" w:hAnsi="Calibri" w:cs="Calibri"/>
                <w:color w:val="494949"/>
                <w:spacing w:val="1"/>
                <w:sz w:val="20"/>
                <w:szCs w:val="20"/>
              </w:rPr>
              <w:t>o</w:t>
            </w:r>
            <w:r>
              <w:rPr>
                <w:rFonts w:ascii="Calibri" w:eastAsia="Calibri" w:hAnsi="Calibri" w:cs="Calibri"/>
                <w:color w:val="494949"/>
                <w:spacing w:val="-2"/>
                <w:sz w:val="20"/>
                <w:szCs w:val="20"/>
              </w:rPr>
              <w:t>r</w:t>
            </w:r>
            <w:r>
              <w:rPr>
                <w:rFonts w:ascii="Calibri" w:eastAsia="Calibri" w:hAnsi="Calibri" w:cs="Calibri"/>
                <w:color w:val="494949"/>
                <w:sz w:val="20"/>
                <w:szCs w:val="20"/>
              </w:rPr>
              <w:t>e</w:t>
            </w:r>
            <w:r>
              <w:rPr>
                <w:rFonts w:ascii="Times New Roman" w:hAnsi="Times New Roman"/>
                <w:color w:val="494949"/>
                <w:spacing w:val="-7"/>
                <w:sz w:val="20"/>
                <w:szCs w:val="20"/>
              </w:rPr>
              <w:t xml:space="preserve"> </w:t>
            </w:r>
            <w:r>
              <w:rPr>
                <w:rFonts w:ascii="Calibri" w:eastAsia="Calibri" w:hAnsi="Calibri" w:cs="Calibri"/>
                <w:color w:val="494949"/>
                <w:spacing w:val="-2"/>
                <w:sz w:val="20"/>
                <w:szCs w:val="20"/>
              </w:rPr>
              <w:t>t</w:t>
            </w:r>
            <w:r>
              <w:rPr>
                <w:rFonts w:ascii="Calibri" w:eastAsia="Calibri" w:hAnsi="Calibri" w:cs="Calibri"/>
                <w:color w:val="494949"/>
                <w:spacing w:val="-1"/>
                <w:sz w:val="20"/>
                <w:szCs w:val="20"/>
              </w:rPr>
              <w:t>h</w:t>
            </w:r>
            <w:r>
              <w:rPr>
                <w:rFonts w:ascii="Calibri" w:eastAsia="Calibri" w:hAnsi="Calibri" w:cs="Calibri"/>
                <w:color w:val="494949"/>
                <w:sz w:val="20"/>
                <w:szCs w:val="20"/>
              </w:rPr>
              <w:t>e</w:t>
            </w:r>
            <w:r>
              <w:rPr>
                <w:rFonts w:ascii="Times New Roman" w:hAnsi="Times New Roman"/>
                <w:color w:val="494949"/>
                <w:spacing w:val="-8"/>
                <w:sz w:val="20"/>
                <w:szCs w:val="20"/>
              </w:rPr>
              <w:t xml:space="preserve"> </w:t>
            </w:r>
            <w:r>
              <w:rPr>
                <w:rFonts w:ascii="Calibri" w:eastAsia="Calibri" w:hAnsi="Calibri" w:cs="Calibri"/>
                <w:color w:val="494949"/>
                <w:spacing w:val="-3"/>
                <w:sz w:val="20"/>
                <w:szCs w:val="20"/>
              </w:rPr>
              <w:t>s</w:t>
            </w:r>
            <w:r>
              <w:rPr>
                <w:rFonts w:ascii="Calibri" w:eastAsia="Calibri" w:hAnsi="Calibri" w:cs="Calibri"/>
                <w:color w:val="494949"/>
                <w:spacing w:val="1"/>
                <w:sz w:val="20"/>
                <w:szCs w:val="20"/>
              </w:rPr>
              <w:t>u</w:t>
            </w:r>
            <w:r>
              <w:rPr>
                <w:rFonts w:ascii="Calibri" w:eastAsia="Calibri" w:hAnsi="Calibri" w:cs="Calibri"/>
                <w:color w:val="494949"/>
                <w:spacing w:val="3"/>
                <w:sz w:val="20"/>
                <w:szCs w:val="20"/>
              </w:rPr>
              <w:t>r</w:t>
            </w:r>
            <w:r>
              <w:rPr>
                <w:rFonts w:ascii="Calibri" w:eastAsia="Calibri" w:hAnsi="Calibri" w:cs="Calibri"/>
                <w:color w:val="494949"/>
                <w:spacing w:val="-3"/>
                <w:sz w:val="20"/>
                <w:szCs w:val="20"/>
              </w:rPr>
              <w:t>v</w:t>
            </w:r>
            <w:r>
              <w:rPr>
                <w:rFonts w:ascii="Calibri" w:eastAsia="Calibri" w:hAnsi="Calibri" w:cs="Calibri"/>
                <w:color w:val="494949"/>
                <w:sz w:val="20"/>
                <w:szCs w:val="20"/>
              </w:rPr>
              <w:t>ey</w:t>
            </w:r>
            <w:r>
              <w:rPr>
                <w:rFonts w:ascii="Times New Roman" w:hAnsi="Times New Roman"/>
                <w:color w:val="494949"/>
                <w:spacing w:val="-10"/>
                <w:sz w:val="20"/>
                <w:szCs w:val="20"/>
              </w:rPr>
              <w:t xml:space="preserve"> </w:t>
            </w:r>
            <w:r>
              <w:rPr>
                <w:rFonts w:ascii="Calibri" w:eastAsia="Calibri" w:hAnsi="Calibri" w:cs="Calibri"/>
                <w:color w:val="494949"/>
                <w:sz w:val="20"/>
                <w:szCs w:val="20"/>
              </w:rPr>
              <w:t>mi</w:t>
            </w:r>
            <w:r>
              <w:rPr>
                <w:rFonts w:ascii="Calibri" w:eastAsia="Calibri" w:hAnsi="Calibri" w:cs="Calibri"/>
                <w:color w:val="494949"/>
                <w:spacing w:val="-5"/>
                <w:sz w:val="20"/>
                <w:szCs w:val="20"/>
              </w:rPr>
              <w:t>g</w:t>
            </w:r>
            <w:r>
              <w:rPr>
                <w:rFonts w:ascii="Calibri" w:eastAsia="Calibri" w:hAnsi="Calibri" w:cs="Calibri"/>
                <w:color w:val="494949"/>
                <w:spacing w:val="1"/>
                <w:sz w:val="20"/>
                <w:szCs w:val="20"/>
              </w:rPr>
              <w:t>h</w:t>
            </w:r>
            <w:r>
              <w:rPr>
                <w:rFonts w:ascii="Calibri" w:eastAsia="Calibri" w:hAnsi="Calibri" w:cs="Calibri"/>
                <w:color w:val="494949"/>
                <w:sz w:val="20"/>
                <w:szCs w:val="20"/>
              </w:rPr>
              <w:t>t</w:t>
            </w:r>
            <w:r>
              <w:rPr>
                <w:rFonts w:ascii="Times New Roman" w:hAnsi="Times New Roman"/>
                <w:color w:val="494949"/>
                <w:spacing w:val="-11"/>
                <w:sz w:val="20"/>
                <w:szCs w:val="20"/>
              </w:rPr>
              <w:t xml:space="preserve"> </w:t>
            </w:r>
            <w:r>
              <w:rPr>
                <w:rFonts w:ascii="Calibri" w:eastAsia="Calibri" w:hAnsi="Calibri" w:cs="Calibri"/>
                <w:color w:val="494949"/>
                <w:spacing w:val="1"/>
                <w:sz w:val="20"/>
                <w:szCs w:val="20"/>
              </w:rPr>
              <w:t>b</w:t>
            </w:r>
            <w:r>
              <w:rPr>
                <w:rFonts w:ascii="Calibri" w:eastAsia="Calibri" w:hAnsi="Calibri" w:cs="Calibri"/>
                <w:color w:val="494949"/>
                <w:sz w:val="20"/>
                <w:szCs w:val="20"/>
              </w:rPr>
              <w:t>e</w:t>
            </w:r>
            <w:r>
              <w:rPr>
                <w:rFonts w:ascii="Times New Roman" w:hAnsi="Times New Roman"/>
                <w:color w:val="494949"/>
                <w:spacing w:val="-9"/>
                <w:sz w:val="20"/>
                <w:szCs w:val="20"/>
              </w:rPr>
              <w:t xml:space="preserve"> </w:t>
            </w:r>
            <w:r>
              <w:rPr>
                <w:rFonts w:ascii="Calibri" w:eastAsia="Calibri" w:hAnsi="Calibri" w:cs="Calibri"/>
                <w:color w:val="494949"/>
                <w:spacing w:val="1"/>
                <w:sz w:val="20"/>
                <w:szCs w:val="20"/>
              </w:rPr>
              <w:t>u</w:t>
            </w:r>
            <w:r>
              <w:rPr>
                <w:rFonts w:ascii="Calibri" w:eastAsia="Calibri" w:hAnsi="Calibri" w:cs="Calibri"/>
                <w:color w:val="494949"/>
                <w:spacing w:val="-1"/>
                <w:sz w:val="20"/>
                <w:szCs w:val="20"/>
              </w:rPr>
              <w:t>s</w:t>
            </w:r>
            <w:r>
              <w:rPr>
                <w:rFonts w:ascii="Calibri" w:eastAsia="Calibri" w:hAnsi="Calibri" w:cs="Calibri"/>
                <w:color w:val="494949"/>
                <w:sz w:val="20"/>
                <w:szCs w:val="20"/>
              </w:rPr>
              <w:t>e</w:t>
            </w:r>
            <w:r>
              <w:rPr>
                <w:rFonts w:ascii="Calibri" w:eastAsia="Calibri" w:hAnsi="Calibri" w:cs="Calibri"/>
                <w:color w:val="494949"/>
                <w:spacing w:val="1"/>
                <w:sz w:val="20"/>
                <w:szCs w:val="20"/>
              </w:rPr>
              <w:t>d</w:t>
            </w:r>
            <w:r>
              <w:rPr>
                <w:rFonts w:ascii="Calibri" w:eastAsia="Calibri" w:hAnsi="Calibri" w:cs="Calibri"/>
                <w:color w:val="494949"/>
                <w:sz w:val="20"/>
                <w:szCs w:val="20"/>
              </w:rPr>
              <w:t>.</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5AE732B" w14:textId="0D76124E" w:rsidR="004E7756" w:rsidRDefault="004E7756" w:rsidP="004E7756">
            <w:pPr>
              <w:pStyle w:val="MHeader"/>
              <w:rPr>
                <w:rFonts w:eastAsia="Calibri"/>
              </w:rPr>
            </w:pPr>
            <w:r>
              <w:rPr>
                <w:rFonts w:eastAsia="Calibri"/>
              </w:rPr>
              <w:t>References</w:t>
            </w:r>
          </w:p>
          <w:p w14:paraId="5D0965F2" w14:textId="1084E01D" w:rsidR="001100DA" w:rsidRDefault="001100DA" w:rsidP="004E7756">
            <w:pPr>
              <w:pStyle w:val="MSubHeader"/>
              <w:rPr>
                <w:rFonts w:eastAsia="Calibri"/>
                <w:w w:val="102"/>
              </w:rPr>
            </w:pPr>
            <w:r>
              <w:rPr>
                <w:rFonts w:eastAsia="Calibri"/>
              </w:rPr>
              <w:t>U</w:t>
            </w:r>
            <w:r>
              <w:rPr>
                <w:rFonts w:eastAsia="Calibri"/>
                <w:spacing w:val="1"/>
                <w:w w:val="102"/>
              </w:rPr>
              <w:t>R</w:t>
            </w:r>
            <w:r>
              <w:rPr>
                <w:rFonts w:eastAsia="Calibri"/>
                <w:spacing w:val="-2"/>
                <w:w w:val="99"/>
              </w:rPr>
              <w:t>L</w:t>
            </w:r>
            <w:r>
              <w:rPr>
                <w:rFonts w:eastAsia="Calibri"/>
                <w:w w:val="102"/>
              </w:rPr>
              <w:t>:</w:t>
            </w:r>
          </w:p>
          <w:p w14:paraId="4C98DF63" w14:textId="446CFD2C" w:rsidR="001100DA" w:rsidRDefault="00C43068" w:rsidP="004E7756">
            <w:pPr>
              <w:pStyle w:val="MText"/>
              <w:rPr>
                <w:rFonts w:ascii="Times New Roman" w:hAnsi="Times New Roman"/>
                <w:color w:val="494949"/>
                <w:spacing w:val="-10"/>
                <w:w w:val="99"/>
                <w:sz w:val="20"/>
                <w:szCs w:val="20"/>
              </w:rPr>
            </w:pPr>
            <w:hyperlink r:id="rId20" w:history="1">
              <w:r w:rsidR="00F9281B" w:rsidRPr="00F9281B">
                <w:rPr>
                  <w:rStyle w:val="Hyperlink"/>
                  <w:rFonts w:ascii="Calibri" w:eastAsia="Calibri" w:hAnsi="Calibri" w:cs="Calibri"/>
                  <w:spacing w:val="-1"/>
                  <w:w w:val="99"/>
                  <w:sz w:val="20"/>
                  <w:szCs w:val="20"/>
                </w:rPr>
                <w:t>h</w:t>
              </w:r>
              <w:r w:rsidR="00F9281B" w:rsidRPr="00F9281B">
                <w:rPr>
                  <w:rStyle w:val="Hyperlink"/>
                  <w:rFonts w:ascii="Calibri" w:eastAsia="Calibri" w:hAnsi="Calibri" w:cs="Calibri"/>
                  <w:spacing w:val="1"/>
                  <w:w w:val="99"/>
                  <w:sz w:val="20"/>
                  <w:szCs w:val="20"/>
                </w:rPr>
                <w:t>ttp</w:t>
              </w:r>
              <w:r w:rsidR="00F9281B" w:rsidRPr="00F9281B">
                <w:rPr>
                  <w:rStyle w:val="Hyperlink"/>
                  <w:rFonts w:ascii="Calibri" w:eastAsia="Calibri" w:hAnsi="Calibri" w:cs="Calibri"/>
                  <w:w w:val="99"/>
                  <w:sz w:val="20"/>
                  <w:szCs w:val="20"/>
                </w:rPr>
                <w:t>:</w:t>
              </w:r>
              <w:r w:rsidR="00F9281B" w:rsidRPr="00F9281B">
                <w:rPr>
                  <w:rStyle w:val="Hyperlink"/>
                  <w:rFonts w:ascii="Calibri" w:eastAsia="Calibri" w:hAnsi="Calibri" w:cs="Calibri"/>
                  <w:spacing w:val="-2"/>
                  <w:w w:val="99"/>
                  <w:sz w:val="20"/>
                  <w:szCs w:val="20"/>
                </w:rPr>
                <w:t>/</w:t>
              </w:r>
              <w:r w:rsidR="00F9281B" w:rsidRPr="00F9281B">
                <w:rPr>
                  <w:rStyle w:val="Hyperlink"/>
                  <w:rFonts w:ascii="Calibri" w:eastAsia="Calibri" w:hAnsi="Calibri" w:cs="Calibri"/>
                  <w:w w:val="99"/>
                  <w:sz w:val="20"/>
                  <w:szCs w:val="20"/>
                </w:rPr>
                <w:t>/w</w:t>
              </w:r>
              <w:r w:rsidR="00F9281B" w:rsidRPr="00F9281B">
                <w:rPr>
                  <w:rStyle w:val="Hyperlink"/>
                  <w:rFonts w:ascii="Calibri" w:eastAsia="Calibri" w:hAnsi="Calibri" w:cs="Calibri"/>
                  <w:spacing w:val="-3"/>
                  <w:w w:val="99"/>
                  <w:sz w:val="20"/>
                  <w:szCs w:val="20"/>
                </w:rPr>
                <w:t>w</w:t>
              </w:r>
              <w:r w:rsidR="00F9281B" w:rsidRPr="00F9281B">
                <w:rPr>
                  <w:rStyle w:val="Hyperlink"/>
                  <w:rFonts w:ascii="Calibri" w:eastAsia="Calibri" w:hAnsi="Calibri" w:cs="Calibri"/>
                  <w:w w:val="99"/>
                  <w:sz w:val="20"/>
                  <w:szCs w:val="20"/>
                </w:rPr>
                <w:t>w</w:t>
              </w:r>
              <w:r w:rsidR="00F9281B" w:rsidRPr="00F9281B">
                <w:rPr>
                  <w:rStyle w:val="Hyperlink"/>
                  <w:rFonts w:ascii="Calibri" w:eastAsia="Calibri" w:hAnsi="Calibri" w:cs="Calibri"/>
                  <w:spacing w:val="-2"/>
                  <w:w w:val="99"/>
                  <w:sz w:val="20"/>
                  <w:szCs w:val="20"/>
                </w:rPr>
                <w:t>.</w:t>
              </w:r>
              <w:r w:rsidR="00F9281B" w:rsidRPr="00F9281B">
                <w:rPr>
                  <w:rStyle w:val="Hyperlink"/>
                  <w:rFonts w:ascii="Calibri" w:eastAsia="Calibri" w:hAnsi="Calibri" w:cs="Calibri"/>
                  <w:spacing w:val="-1"/>
                  <w:w w:val="99"/>
                  <w:sz w:val="20"/>
                  <w:szCs w:val="20"/>
                </w:rPr>
                <w:t>u</w:t>
              </w:r>
              <w:r w:rsidR="00F9281B" w:rsidRPr="00F9281B">
                <w:rPr>
                  <w:rStyle w:val="Hyperlink"/>
                  <w:rFonts w:ascii="Calibri" w:eastAsia="Calibri" w:hAnsi="Calibri" w:cs="Calibri"/>
                  <w:spacing w:val="1"/>
                  <w:w w:val="99"/>
                  <w:sz w:val="20"/>
                  <w:szCs w:val="20"/>
                </w:rPr>
                <w:t>n</w:t>
              </w:r>
              <w:r w:rsidR="00F9281B" w:rsidRPr="00F9281B">
                <w:rPr>
                  <w:rStyle w:val="Hyperlink"/>
                  <w:rFonts w:ascii="Calibri" w:eastAsia="Calibri" w:hAnsi="Calibri" w:cs="Calibri"/>
                  <w:w w:val="99"/>
                  <w:sz w:val="20"/>
                  <w:szCs w:val="20"/>
                </w:rPr>
                <w:t>.</w:t>
              </w:r>
              <w:r w:rsidR="00F9281B" w:rsidRPr="00F9281B">
                <w:rPr>
                  <w:rStyle w:val="Hyperlink"/>
                  <w:rFonts w:ascii="Calibri" w:eastAsia="Calibri" w:hAnsi="Calibri" w:cs="Calibri"/>
                  <w:spacing w:val="-1"/>
                  <w:w w:val="99"/>
                  <w:sz w:val="20"/>
                  <w:szCs w:val="20"/>
                </w:rPr>
                <w:t>o</w:t>
              </w:r>
              <w:r w:rsidR="00F9281B" w:rsidRPr="00F9281B">
                <w:rPr>
                  <w:rStyle w:val="Hyperlink"/>
                  <w:rFonts w:ascii="Calibri" w:eastAsia="Calibri" w:hAnsi="Calibri" w:cs="Calibri"/>
                  <w:w w:val="99"/>
                  <w:sz w:val="20"/>
                  <w:szCs w:val="20"/>
                </w:rPr>
                <w:t>rg/</w:t>
              </w:r>
              <w:r w:rsidR="00F9281B" w:rsidRPr="00F9281B">
                <w:rPr>
                  <w:rStyle w:val="Hyperlink"/>
                  <w:rFonts w:ascii="Calibri" w:eastAsia="Calibri" w:hAnsi="Calibri" w:cs="Calibri"/>
                  <w:spacing w:val="-3"/>
                  <w:w w:val="99"/>
                  <w:sz w:val="20"/>
                  <w:szCs w:val="20"/>
                </w:rPr>
                <w:t>e</w:t>
              </w:r>
              <w:r w:rsidR="00F9281B" w:rsidRPr="00F9281B">
                <w:rPr>
                  <w:rStyle w:val="Hyperlink"/>
                  <w:rFonts w:ascii="Calibri" w:eastAsia="Calibri" w:hAnsi="Calibri" w:cs="Calibri"/>
                  <w:spacing w:val="1"/>
                  <w:w w:val="99"/>
                  <w:sz w:val="20"/>
                  <w:szCs w:val="20"/>
                </w:rPr>
                <w:t>n</w:t>
              </w:r>
              <w:r w:rsidR="00F9281B" w:rsidRPr="00F9281B">
                <w:rPr>
                  <w:rStyle w:val="Hyperlink"/>
                  <w:rFonts w:ascii="Calibri" w:eastAsia="Calibri" w:hAnsi="Calibri" w:cs="Calibri"/>
                  <w:spacing w:val="-2"/>
                  <w:w w:val="99"/>
                  <w:sz w:val="20"/>
                  <w:szCs w:val="20"/>
                </w:rPr>
                <w:t>/</w:t>
              </w:r>
              <w:r w:rsidR="00F9281B" w:rsidRPr="00F9281B">
                <w:rPr>
                  <w:rStyle w:val="Hyperlink"/>
                  <w:rFonts w:ascii="Calibri" w:eastAsia="Calibri" w:hAnsi="Calibri" w:cs="Calibri"/>
                  <w:spacing w:val="1"/>
                  <w:w w:val="99"/>
                  <w:sz w:val="20"/>
                  <w:szCs w:val="20"/>
                </w:rPr>
                <w:t>d</w:t>
              </w:r>
              <w:r w:rsidR="00F9281B" w:rsidRPr="00F9281B">
                <w:rPr>
                  <w:rStyle w:val="Hyperlink"/>
                  <w:rFonts w:ascii="Calibri" w:eastAsia="Calibri" w:hAnsi="Calibri" w:cs="Calibri"/>
                  <w:w w:val="99"/>
                  <w:sz w:val="20"/>
                  <w:szCs w:val="20"/>
                </w:rPr>
                <w:t>e</w:t>
              </w:r>
              <w:r w:rsidR="00F9281B" w:rsidRPr="00F9281B">
                <w:rPr>
                  <w:rStyle w:val="Hyperlink"/>
                  <w:rFonts w:ascii="Calibri" w:eastAsia="Calibri" w:hAnsi="Calibri" w:cs="Calibri"/>
                  <w:spacing w:val="-1"/>
                  <w:w w:val="99"/>
                  <w:sz w:val="20"/>
                  <w:szCs w:val="20"/>
                </w:rPr>
                <w:t>v</w:t>
              </w:r>
              <w:r w:rsidR="00F9281B" w:rsidRPr="00F9281B">
                <w:rPr>
                  <w:rStyle w:val="Hyperlink"/>
                  <w:rFonts w:ascii="Calibri" w:eastAsia="Calibri" w:hAnsi="Calibri" w:cs="Calibri"/>
                  <w:spacing w:val="-3"/>
                  <w:w w:val="99"/>
                  <w:sz w:val="20"/>
                  <w:szCs w:val="20"/>
                </w:rPr>
                <w:t>e</w:t>
              </w:r>
              <w:r w:rsidR="00F9281B" w:rsidRPr="00F9281B">
                <w:rPr>
                  <w:rStyle w:val="Hyperlink"/>
                  <w:rFonts w:ascii="Calibri" w:eastAsia="Calibri" w:hAnsi="Calibri" w:cs="Calibri"/>
                  <w:w w:val="99"/>
                  <w:sz w:val="20"/>
                  <w:szCs w:val="20"/>
                </w:rPr>
                <w:t>l</w:t>
              </w:r>
              <w:r w:rsidR="00F9281B" w:rsidRPr="00F9281B">
                <w:rPr>
                  <w:rStyle w:val="Hyperlink"/>
                  <w:rFonts w:ascii="Calibri" w:eastAsia="Calibri" w:hAnsi="Calibri" w:cs="Calibri"/>
                  <w:spacing w:val="-1"/>
                  <w:w w:val="99"/>
                  <w:sz w:val="20"/>
                  <w:szCs w:val="20"/>
                </w:rPr>
                <w:t>o</w:t>
              </w:r>
              <w:r w:rsidR="00F9281B" w:rsidRPr="00F9281B">
                <w:rPr>
                  <w:rStyle w:val="Hyperlink"/>
                  <w:rFonts w:ascii="Calibri" w:eastAsia="Calibri" w:hAnsi="Calibri" w:cs="Calibri"/>
                  <w:spacing w:val="1"/>
                  <w:w w:val="99"/>
                  <w:sz w:val="20"/>
                  <w:szCs w:val="20"/>
                </w:rPr>
                <w:t>p</w:t>
              </w:r>
              <w:r w:rsidR="00F9281B" w:rsidRPr="00F9281B">
                <w:rPr>
                  <w:rStyle w:val="Hyperlink"/>
                  <w:rFonts w:ascii="Calibri" w:eastAsia="Calibri" w:hAnsi="Calibri" w:cs="Calibri"/>
                  <w:w w:val="99"/>
                  <w:sz w:val="20"/>
                  <w:szCs w:val="20"/>
                </w:rPr>
                <w:t>me</w:t>
              </w:r>
              <w:r w:rsidR="00F9281B" w:rsidRPr="00F9281B">
                <w:rPr>
                  <w:rStyle w:val="Hyperlink"/>
                  <w:rFonts w:ascii="Calibri" w:eastAsia="Calibri" w:hAnsi="Calibri" w:cs="Calibri"/>
                  <w:spacing w:val="-1"/>
                  <w:w w:val="99"/>
                  <w:sz w:val="20"/>
                  <w:szCs w:val="20"/>
                </w:rPr>
                <w:t>n</w:t>
              </w:r>
              <w:r w:rsidR="00F9281B" w:rsidRPr="00F9281B">
                <w:rPr>
                  <w:rStyle w:val="Hyperlink"/>
                  <w:rFonts w:ascii="Calibri" w:eastAsia="Calibri" w:hAnsi="Calibri" w:cs="Calibri"/>
                  <w:spacing w:val="1"/>
                  <w:w w:val="99"/>
                  <w:sz w:val="20"/>
                  <w:szCs w:val="20"/>
                </w:rPr>
                <w:t>t</w:t>
              </w:r>
              <w:r w:rsidR="00F9281B" w:rsidRPr="00F9281B">
                <w:rPr>
                  <w:rStyle w:val="Hyperlink"/>
                  <w:rFonts w:ascii="Calibri" w:eastAsia="Calibri" w:hAnsi="Calibri" w:cs="Calibri"/>
                  <w:spacing w:val="-2"/>
                  <w:w w:val="99"/>
                  <w:sz w:val="20"/>
                  <w:szCs w:val="20"/>
                </w:rPr>
                <w:t>/</w:t>
              </w:r>
              <w:r w:rsidR="00F9281B" w:rsidRPr="00F9281B">
                <w:rPr>
                  <w:rStyle w:val="Hyperlink"/>
                  <w:rFonts w:ascii="Calibri" w:eastAsia="Calibri" w:hAnsi="Calibri" w:cs="Calibri"/>
                  <w:spacing w:val="-1"/>
                  <w:w w:val="99"/>
                  <w:sz w:val="20"/>
                  <w:szCs w:val="20"/>
                </w:rPr>
                <w:t>d</w:t>
              </w:r>
              <w:r w:rsidR="00F9281B" w:rsidRPr="00F9281B">
                <w:rPr>
                  <w:rStyle w:val="Hyperlink"/>
                  <w:rFonts w:ascii="Calibri" w:eastAsia="Calibri" w:hAnsi="Calibri" w:cs="Calibri"/>
                  <w:spacing w:val="2"/>
                  <w:w w:val="99"/>
                  <w:sz w:val="20"/>
                  <w:szCs w:val="20"/>
                </w:rPr>
                <w:t>e</w:t>
              </w:r>
              <w:r w:rsidR="00F9281B" w:rsidRPr="00F9281B">
                <w:rPr>
                  <w:rStyle w:val="Hyperlink"/>
                  <w:rFonts w:ascii="Calibri" w:eastAsia="Calibri" w:hAnsi="Calibri" w:cs="Calibri"/>
                  <w:spacing w:val="-3"/>
                  <w:w w:val="99"/>
                  <w:sz w:val="20"/>
                  <w:szCs w:val="20"/>
                </w:rPr>
                <w:t>s</w:t>
              </w:r>
              <w:r w:rsidR="00F9281B" w:rsidRPr="00F9281B">
                <w:rPr>
                  <w:rStyle w:val="Hyperlink"/>
                  <w:rFonts w:ascii="Calibri" w:eastAsia="Calibri" w:hAnsi="Calibri" w:cs="Calibri"/>
                  <w:spacing w:val="1"/>
                  <w:w w:val="99"/>
                  <w:sz w:val="20"/>
                  <w:szCs w:val="20"/>
                </w:rPr>
                <w:t>a</w:t>
              </w:r>
              <w:r w:rsidR="00F9281B" w:rsidRPr="00F9281B">
                <w:rPr>
                  <w:rStyle w:val="Hyperlink"/>
                  <w:rFonts w:ascii="Calibri" w:eastAsia="Calibri" w:hAnsi="Calibri" w:cs="Calibri"/>
                  <w:spacing w:val="-2"/>
                  <w:w w:val="99"/>
                  <w:sz w:val="20"/>
                  <w:szCs w:val="20"/>
                </w:rPr>
                <w:t>/</w:t>
              </w:r>
              <w:r w:rsidR="00F9281B" w:rsidRPr="00F9281B">
                <w:rPr>
                  <w:rStyle w:val="Hyperlink"/>
                  <w:rFonts w:ascii="Calibri" w:eastAsia="Calibri" w:hAnsi="Calibri" w:cs="Calibri"/>
                  <w:spacing w:val="-1"/>
                  <w:w w:val="99"/>
                  <w:sz w:val="20"/>
                  <w:szCs w:val="20"/>
                </w:rPr>
                <w:t>p</w:t>
              </w:r>
              <w:r w:rsidR="00F9281B" w:rsidRPr="00F9281B">
                <w:rPr>
                  <w:rStyle w:val="Hyperlink"/>
                  <w:rFonts w:ascii="Calibri" w:eastAsia="Calibri" w:hAnsi="Calibri" w:cs="Calibri"/>
                  <w:spacing w:val="1"/>
                  <w:w w:val="99"/>
                  <w:sz w:val="20"/>
                  <w:szCs w:val="20"/>
                </w:rPr>
                <w:t>o</w:t>
              </w:r>
              <w:r w:rsidR="00F9281B" w:rsidRPr="00F9281B">
                <w:rPr>
                  <w:rStyle w:val="Hyperlink"/>
                  <w:rFonts w:ascii="Calibri" w:eastAsia="Calibri" w:hAnsi="Calibri" w:cs="Calibri"/>
                  <w:spacing w:val="-1"/>
                  <w:w w:val="99"/>
                  <w:sz w:val="20"/>
                  <w:szCs w:val="20"/>
                </w:rPr>
                <w:t>p</w:t>
              </w:r>
              <w:r w:rsidR="00F9281B" w:rsidRPr="00F9281B">
                <w:rPr>
                  <w:rStyle w:val="Hyperlink"/>
                  <w:rFonts w:ascii="Calibri" w:eastAsia="Calibri" w:hAnsi="Calibri" w:cs="Calibri"/>
                  <w:spacing w:val="1"/>
                  <w:w w:val="99"/>
                  <w:sz w:val="20"/>
                  <w:szCs w:val="20"/>
                </w:rPr>
                <w:t>u</w:t>
              </w:r>
              <w:r w:rsidR="00F9281B" w:rsidRPr="00F9281B">
                <w:rPr>
                  <w:rStyle w:val="Hyperlink"/>
                  <w:rFonts w:ascii="Calibri" w:eastAsia="Calibri" w:hAnsi="Calibri" w:cs="Calibri"/>
                  <w:spacing w:val="-2"/>
                  <w:w w:val="99"/>
                  <w:sz w:val="20"/>
                  <w:szCs w:val="20"/>
                </w:rPr>
                <w:t>l</w:t>
              </w:r>
              <w:r w:rsidR="00F9281B" w:rsidRPr="00F9281B">
                <w:rPr>
                  <w:rStyle w:val="Hyperlink"/>
                  <w:rFonts w:ascii="Calibri" w:eastAsia="Calibri" w:hAnsi="Calibri" w:cs="Calibri"/>
                  <w:spacing w:val="1"/>
                  <w:w w:val="99"/>
                  <w:sz w:val="20"/>
                  <w:szCs w:val="20"/>
                </w:rPr>
                <w:t>a</w:t>
              </w:r>
              <w:r w:rsidR="00F9281B" w:rsidRPr="00F9281B">
                <w:rPr>
                  <w:rStyle w:val="Hyperlink"/>
                  <w:rFonts w:ascii="Calibri" w:eastAsia="Calibri" w:hAnsi="Calibri" w:cs="Calibri"/>
                  <w:spacing w:val="3"/>
                  <w:w w:val="99"/>
                  <w:sz w:val="20"/>
                  <w:szCs w:val="20"/>
                </w:rPr>
                <w:t>t</w:t>
              </w:r>
              <w:r w:rsidR="00F9281B" w:rsidRPr="00F9281B">
                <w:rPr>
                  <w:rStyle w:val="Hyperlink"/>
                  <w:rFonts w:ascii="Calibri" w:eastAsia="Calibri" w:hAnsi="Calibri" w:cs="Calibri"/>
                  <w:spacing w:val="-5"/>
                  <w:w w:val="99"/>
                  <w:sz w:val="20"/>
                  <w:szCs w:val="20"/>
                </w:rPr>
                <w:t>i</w:t>
              </w:r>
              <w:r w:rsidR="00F9281B" w:rsidRPr="00F9281B">
                <w:rPr>
                  <w:rStyle w:val="Hyperlink"/>
                  <w:rFonts w:ascii="Calibri" w:eastAsia="Calibri" w:hAnsi="Calibri" w:cs="Calibri"/>
                  <w:spacing w:val="1"/>
                  <w:w w:val="99"/>
                  <w:sz w:val="20"/>
                  <w:szCs w:val="20"/>
                </w:rPr>
                <w:t>on/index.asp</w:t>
              </w:r>
              <w:r w:rsidR="00F9281B" w:rsidRPr="00F9281B">
                <w:rPr>
                  <w:rStyle w:val="Hyperlink"/>
                  <w:rFonts w:ascii="Times New Roman" w:hAnsi="Times New Roman"/>
                  <w:spacing w:val="-10"/>
                  <w:w w:val="99"/>
                  <w:sz w:val="20"/>
                  <w:szCs w:val="20"/>
                </w:rPr>
                <w:t xml:space="preserve"> </w:t>
              </w:r>
            </w:hyperlink>
          </w:p>
          <w:p w14:paraId="1FBEB714" w14:textId="4660BA8C" w:rsidR="001100DA" w:rsidRPr="00BD5354" w:rsidRDefault="00C43068" w:rsidP="004E7756">
            <w:pPr>
              <w:pStyle w:val="MText"/>
              <w:rPr>
                <w:rFonts w:ascii="Calibri" w:eastAsia="Calibri" w:hAnsi="Calibri" w:cs="Calibri"/>
                <w:color w:val="494949"/>
                <w:sz w:val="20"/>
                <w:szCs w:val="20"/>
              </w:rPr>
            </w:pPr>
            <w:hyperlink r:id="rId21" w:history="1">
              <w:r w:rsidR="001B2BAE" w:rsidRPr="001B2BAE">
                <w:rPr>
                  <w:rStyle w:val="Hyperlink"/>
                  <w:rFonts w:ascii="Calibri" w:eastAsia="Calibri" w:hAnsi="Calibri" w:cs="Calibri"/>
                  <w:sz w:val="20"/>
                  <w:szCs w:val="20"/>
                </w:rPr>
                <w:t>https://www.unfpaopendata.org/libraries/aspx/Home.aspx</w:t>
              </w:r>
            </w:hyperlink>
          </w:p>
          <w:p w14:paraId="72823322" w14:textId="77777777" w:rsidR="001100DA" w:rsidRDefault="001100DA" w:rsidP="001100DA">
            <w:pPr>
              <w:spacing w:before="7" w:after="0" w:line="180" w:lineRule="exact"/>
              <w:rPr>
                <w:sz w:val="18"/>
                <w:szCs w:val="18"/>
              </w:rPr>
            </w:pPr>
          </w:p>
          <w:p w14:paraId="07F09A63" w14:textId="77777777" w:rsidR="001100DA" w:rsidRDefault="001100DA" w:rsidP="001100DA">
            <w:pPr>
              <w:spacing w:after="0" w:line="200" w:lineRule="exact"/>
              <w:rPr>
                <w:sz w:val="20"/>
                <w:szCs w:val="20"/>
              </w:rPr>
            </w:pPr>
          </w:p>
          <w:p w14:paraId="345F8555" w14:textId="77777777" w:rsidR="001100DA" w:rsidRDefault="001100DA" w:rsidP="004E7756">
            <w:pPr>
              <w:pStyle w:val="MSubHeader"/>
              <w:rPr>
                <w:rFonts w:eastAsia="Calibri"/>
              </w:rPr>
            </w:pPr>
            <w:r>
              <w:rPr>
                <w:rFonts w:eastAsia="Calibri"/>
                <w:spacing w:val="-1"/>
                <w:w w:val="102"/>
              </w:rPr>
              <w:t>R</w:t>
            </w:r>
            <w:r>
              <w:rPr>
                <w:rFonts w:eastAsia="Calibri"/>
              </w:rPr>
              <w:t>e</w:t>
            </w:r>
            <w:r>
              <w:rPr>
                <w:rFonts w:eastAsia="Calibri"/>
                <w:w w:val="102"/>
              </w:rPr>
              <w:t>f</w:t>
            </w:r>
            <w:r>
              <w:rPr>
                <w:rFonts w:eastAsia="Calibri"/>
                <w:spacing w:val="-2"/>
              </w:rPr>
              <w:t>e</w:t>
            </w:r>
            <w:r>
              <w:rPr>
                <w:rFonts w:eastAsia="Calibri"/>
                <w:spacing w:val="-1"/>
                <w:w w:val="101"/>
              </w:rPr>
              <w:t>r</w:t>
            </w:r>
            <w:r>
              <w:rPr>
                <w:rFonts w:eastAsia="Calibri"/>
              </w:rPr>
              <w:t>e</w:t>
            </w:r>
            <w:r>
              <w:rPr>
                <w:rFonts w:eastAsia="Calibri"/>
                <w:w w:val="101"/>
              </w:rPr>
              <w:t>n</w:t>
            </w:r>
            <w:r>
              <w:rPr>
                <w:rFonts w:eastAsia="Calibri"/>
                <w:spacing w:val="-1"/>
                <w:w w:val="98"/>
              </w:rPr>
              <w:t>c</w:t>
            </w:r>
            <w:r>
              <w:rPr>
                <w:rFonts w:eastAsia="Calibri"/>
              </w:rPr>
              <w:t>e</w:t>
            </w:r>
            <w:r>
              <w:rPr>
                <w:rFonts w:eastAsia="Calibri"/>
                <w:w w:val="101"/>
              </w:rPr>
              <w:t>s</w:t>
            </w:r>
            <w:r>
              <w:rPr>
                <w:rFonts w:eastAsia="Calibri"/>
                <w:w w:val="102"/>
              </w:rPr>
              <w:t>:</w:t>
            </w:r>
          </w:p>
          <w:p w14:paraId="1D8C7F2B" w14:textId="54D0EC3B" w:rsidR="001100DA" w:rsidRDefault="001B2BAE" w:rsidP="004E7756">
            <w:pPr>
              <w:pStyle w:val="MText"/>
            </w:pPr>
            <w:r>
              <w:rPr>
                <w:rFonts w:eastAsia="Calibri"/>
                <w:color w:val="494949"/>
                <w:spacing w:val="-1"/>
              </w:rPr>
              <w:t xml:space="preserve">United Nations, Department of Economic and Social Affairs, Population Division (2019). </w:t>
            </w:r>
            <w:r w:rsidR="001100DA">
              <w:rPr>
                <w:rFonts w:eastAsia="Calibri"/>
                <w:color w:val="494949"/>
                <w:spacing w:val="-1"/>
              </w:rPr>
              <w:t>W</w:t>
            </w:r>
            <w:r w:rsidR="001100DA">
              <w:rPr>
                <w:rFonts w:eastAsia="Calibri"/>
                <w:color w:val="494949"/>
                <w:spacing w:val="3"/>
              </w:rPr>
              <w:t>o</w:t>
            </w:r>
            <w:r w:rsidR="001100DA">
              <w:rPr>
                <w:rFonts w:eastAsia="Calibri"/>
                <w:color w:val="494949"/>
              </w:rPr>
              <w:t>r</w:t>
            </w:r>
            <w:r w:rsidR="001100DA">
              <w:rPr>
                <w:rFonts w:eastAsia="Calibri"/>
                <w:color w:val="494949"/>
                <w:spacing w:val="-2"/>
              </w:rPr>
              <w:t>l</w:t>
            </w:r>
            <w:r w:rsidR="001100DA">
              <w:rPr>
                <w:rFonts w:eastAsia="Calibri"/>
                <w:color w:val="494949"/>
              </w:rPr>
              <w:t>d</w:t>
            </w:r>
            <w:r w:rsidR="001100DA">
              <w:rPr>
                <w:rFonts w:ascii="Times New Roman" w:hAnsi="Times New Roman"/>
                <w:color w:val="494949"/>
                <w:spacing w:val="-11"/>
              </w:rPr>
              <w:t xml:space="preserve"> </w:t>
            </w:r>
            <w:r w:rsidR="001100DA">
              <w:rPr>
                <w:rFonts w:eastAsia="Calibri"/>
                <w:color w:val="494949"/>
                <w:spacing w:val="-2"/>
              </w:rPr>
              <w:t>F</w:t>
            </w:r>
            <w:r w:rsidR="001100DA">
              <w:rPr>
                <w:rFonts w:eastAsia="Calibri"/>
                <w:color w:val="494949"/>
                <w:spacing w:val="2"/>
              </w:rPr>
              <w:t>e</w:t>
            </w:r>
            <w:r w:rsidR="001100DA">
              <w:rPr>
                <w:rFonts w:eastAsia="Calibri"/>
                <w:color w:val="494949"/>
                <w:spacing w:val="-2"/>
              </w:rPr>
              <w:t>r</w:t>
            </w:r>
            <w:r w:rsidR="001100DA">
              <w:rPr>
                <w:rFonts w:eastAsia="Calibri"/>
                <w:color w:val="494949"/>
                <w:spacing w:val="1"/>
              </w:rPr>
              <w:t>t</w:t>
            </w:r>
            <w:r w:rsidR="001100DA">
              <w:rPr>
                <w:rFonts w:eastAsia="Calibri"/>
                <w:color w:val="494949"/>
              </w:rPr>
              <w:t>il</w:t>
            </w:r>
            <w:r w:rsidR="001100DA">
              <w:rPr>
                <w:rFonts w:eastAsia="Calibri"/>
                <w:color w:val="494949"/>
                <w:spacing w:val="-5"/>
              </w:rPr>
              <w:t>i</w:t>
            </w:r>
            <w:r w:rsidR="001100DA">
              <w:rPr>
                <w:rFonts w:eastAsia="Calibri"/>
                <w:color w:val="494949"/>
                <w:spacing w:val="3"/>
              </w:rPr>
              <w:t>t</w:t>
            </w:r>
            <w:r w:rsidR="001100DA">
              <w:rPr>
                <w:rFonts w:eastAsia="Calibri"/>
                <w:color w:val="494949"/>
              </w:rPr>
              <w:t>y</w:t>
            </w:r>
            <w:r w:rsidR="001100DA">
              <w:rPr>
                <w:rFonts w:ascii="Times New Roman" w:hAnsi="Times New Roman"/>
                <w:color w:val="494949"/>
                <w:spacing w:val="-11"/>
              </w:rPr>
              <w:t xml:space="preserve"> </w:t>
            </w:r>
            <w:r w:rsidR="001100DA">
              <w:rPr>
                <w:rFonts w:eastAsia="Calibri"/>
                <w:color w:val="494949"/>
                <w:spacing w:val="-2"/>
              </w:rPr>
              <w:t>D</w:t>
            </w:r>
            <w:r w:rsidR="001100DA">
              <w:rPr>
                <w:rFonts w:eastAsia="Calibri"/>
                <w:color w:val="494949"/>
                <w:spacing w:val="-1"/>
              </w:rPr>
              <w:t>a</w:t>
            </w:r>
            <w:r w:rsidR="001100DA">
              <w:rPr>
                <w:rFonts w:eastAsia="Calibri"/>
                <w:color w:val="494949"/>
                <w:spacing w:val="1"/>
              </w:rPr>
              <w:t>t</w:t>
            </w:r>
            <w:r w:rsidR="001100DA">
              <w:rPr>
                <w:rFonts w:eastAsia="Calibri"/>
                <w:color w:val="494949"/>
              </w:rPr>
              <w:t>a</w:t>
            </w:r>
            <w:r w:rsidR="001100DA">
              <w:rPr>
                <w:rFonts w:ascii="Times New Roman" w:hAnsi="Times New Roman"/>
                <w:color w:val="494949"/>
                <w:spacing w:val="-10"/>
              </w:rPr>
              <w:t xml:space="preserve"> </w:t>
            </w:r>
            <w:r w:rsidR="001100DA">
              <w:rPr>
                <w:rFonts w:eastAsia="Calibri"/>
                <w:color w:val="494949"/>
                <w:spacing w:val="-2"/>
              </w:rPr>
              <w:t>2</w:t>
            </w:r>
            <w:r w:rsidR="001100DA">
              <w:rPr>
                <w:rFonts w:eastAsia="Calibri"/>
                <w:color w:val="494949"/>
              </w:rPr>
              <w:t>01</w:t>
            </w:r>
            <w:r>
              <w:rPr>
                <w:rFonts w:eastAsia="Calibri"/>
                <w:color w:val="494949"/>
              </w:rPr>
              <w:t>9</w:t>
            </w:r>
            <w:r w:rsidR="001100DA">
              <w:rPr>
                <w:rFonts w:ascii="Times New Roman" w:hAnsi="Times New Roman"/>
                <w:color w:val="494949"/>
                <w:spacing w:val="-11"/>
              </w:rPr>
              <w:t xml:space="preserve"> </w:t>
            </w:r>
            <w:r w:rsidR="001100DA">
              <w:rPr>
                <w:rFonts w:eastAsia="Calibri"/>
                <w:color w:val="494949"/>
                <w:w w:val="99"/>
              </w:rPr>
              <w:t>(</w:t>
            </w:r>
            <w:r w:rsidR="001100DA">
              <w:rPr>
                <w:rFonts w:eastAsia="Calibri"/>
                <w:color w:val="494949"/>
                <w:spacing w:val="1"/>
                <w:w w:val="99"/>
              </w:rPr>
              <w:t>P</w:t>
            </w:r>
            <w:r w:rsidR="001100DA">
              <w:rPr>
                <w:rFonts w:eastAsia="Calibri"/>
                <w:color w:val="494949"/>
                <w:spacing w:val="-2"/>
                <w:w w:val="99"/>
              </w:rPr>
              <w:t>O</w:t>
            </w:r>
            <w:r w:rsidR="001100DA">
              <w:rPr>
                <w:rFonts w:eastAsia="Calibri"/>
                <w:color w:val="494949"/>
                <w:spacing w:val="1"/>
                <w:w w:val="99"/>
              </w:rPr>
              <w:t>P</w:t>
            </w:r>
            <w:r w:rsidR="001100DA">
              <w:rPr>
                <w:rFonts w:eastAsia="Calibri"/>
                <w:color w:val="494949"/>
                <w:w w:val="99"/>
              </w:rPr>
              <w:t>/</w:t>
            </w:r>
            <w:r w:rsidR="001100DA">
              <w:rPr>
                <w:rFonts w:eastAsia="Calibri"/>
                <w:color w:val="494949"/>
                <w:spacing w:val="-2"/>
                <w:w w:val="99"/>
              </w:rPr>
              <w:t>D</w:t>
            </w:r>
            <w:r w:rsidR="001100DA">
              <w:rPr>
                <w:rFonts w:eastAsia="Calibri"/>
                <w:color w:val="494949"/>
                <w:w w:val="99"/>
              </w:rPr>
              <w:t>B/F</w:t>
            </w:r>
            <w:r w:rsidR="001100DA">
              <w:rPr>
                <w:rFonts w:eastAsia="Calibri"/>
                <w:color w:val="494949"/>
                <w:spacing w:val="-3"/>
                <w:w w:val="99"/>
              </w:rPr>
              <w:t>e</w:t>
            </w:r>
            <w:r w:rsidR="001100DA">
              <w:rPr>
                <w:rFonts w:eastAsia="Calibri"/>
                <w:color w:val="494949"/>
                <w:w w:val="99"/>
              </w:rPr>
              <w:t>r</w:t>
            </w:r>
            <w:r w:rsidR="001100DA">
              <w:rPr>
                <w:rFonts w:eastAsia="Calibri"/>
                <w:color w:val="494949"/>
                <w:spacing w:val="3"/>
                <w:w w:val="99"/>
              </w:rPr>
              <w:t>t</w:t>
            </w:r>
            <w:r w:rsidR="001100DA">
              <w:rPr>
                <w:rFonts w:eastAsia="Calibri"/>
                <w:color w:val="494949"/>
                <w:spacing w:val="-2"/>
                <w:w w:val="99"/>
              </w:rPr>
              <w:t>/</w:t>
            </w:r>
            <w:r w:rsidR="001100DA">
              <w:rPr>
                <w:rFonts w:eastAsia="Calibri"/>
                <w:color w:val="494949"/>
                <w:w w:val="99"/>
              </w:rPr>
              <w:t>Re</w:t>
            </w:r>
            <w:r w:rsidR="001100DA">
              <w:rPr>
                <w:rFonts w:eastAsia="Calibri"/>
                <w:color w:val="494949"/>
                <w:spacing w:val="-3"/>
                <w:w w:val="99"/>
              </w:rPr>
              <w:t>v</w:t>
            </w:r>
            <w:r w:rsidR="001100DA">
              <w:rPr>
                <w:rFonts w:eastAsia="Calibri"/>
                <w:color w:val="494949"/>
                <w:w w:val="99"/>
              </w:rPr>
              <w:t>201</w:t>
            </w:r>
            <w:r>
              <w:rPr>
                <w:rFonts w:eastAsia="Calibri"/>
                <w:color w:val="494949"/>
                <w:w w:val="99"/>
              </w:rPr>
              <w:t>9</w:t>
            </w:r>
            <w:r w:rsidR="001100DA">
              <w:rPr>
                <w:rFonts w:eastAsia="Calibri"/>
                <w:color w:val="494949"/>
                <w:spacing w:val="2"/>
                <w:w w:val="99"/>
              </w:rPr>
              <w:t>)</w:t>
            </w:r>
            <w:r w:rsidR="001100DA">
              <w:rPr>
                <w:rFonts w:eastAsia="Calibri"/>
                <w:color w:val="494949"/>
                <w:w w:val="99"/>
              </w:rPr>
              <w:t>,</w:t>
            </w:r>
            <w:r w:rsidR="001100DA">
              <w:rPr>
                <w:rFonts w:ascii="Times New Roman" w:hAnsi="Times New Roman"/>
                <w:color w:val="494949"/>
                <w:spacing w:val="-6"/>
                <w:w w:val="99"/>
              </w:rPr>
              <w:t xml:space="preserve"> </w:t>
            </w:r>
            <w:r w:rsidR="001866BC">
              <w:rPr>
                <w:rFonts w:eastAsia="Calibri"/>
                <w:color w:val="494949"/>
                <w:w w:val="99"/>
              </w:rPr>
              <w:t xml:space="preserve"> Available </w:t>
            </w:r>
            <w:r w:rsidR="001100DA" w:rsidRPr="00D338C3">
              <w:rPr>
                <w:rFonts w:eastAsia="Calibri"/>
                <w:color w:val="494949"/>
                <w:w w:val="99"/>
              </w:rPr>
              <w:t>at</w:t>
            </w:r>
            <w:r w:rsidR="001866BC">
              <w:rPr>
                <w:rFonts w:eastAsia="Calibri"/>
                <w:color w:val="494949"/>
                <w:w w:val="99"/>
              </w:rPr>
              <w:t>:</w:t>
            </w:r>
            <w:r w:rsidR="001100DA">
              <w:rPr>
                <w:rFonts w:ascii="Times New Roman" w:hAnsi="Times New Roman"/>
                <w:color w:val="494949"/>
              </w:rPr>
              <w:t xml:space="preserve"> </w:t>
            </w:r>
            <w:hyperlink r:id="rId22" w:history="1">
              <w:r w:rsidR="007A010D" w:rsidRPr="007A010D">
                <w:rPr>
                  <w:rStyle w:val="Hyperlink"/>
                  <w:rFonts w:ascii="Calibri" w:eastAsia="Calibri" w:hAnsi="Calibri" w:cs="Calibri"/>
                  <w:spacing w:val="1"/>
                  <w:w w:val="99"/>
                  <w:sz w:val="20"/>
                  <w:szCs w:val="20"/>
                </w:rPr>
                <w:t>h</w:t>
              </w:r>
              <w:r w:rsidR="007A010D" w:rsidRPr="007A010D">
                <w:rPr>
                  <w:rStyle w:val="Hyperlink"/>
                  <w:rFonts w:ascii="Calibri" w:eastAsia="Calibri" w:hAnsi="Calibri" w:cs="Calibri"/>
                  <w:spacing w:val="-2"/>
                  <w:w w:val="99"/>
                  <w:sz w:val="20"/>
                  <w:szCs w:val="20"/>
                </w:rPr>
                <w:t>tt</w:t>
              </w:r>
              <w:r w:rsidR="007A010D" w:rsidRPr="007A010D">
                <w:rPr>
                  <w:rStyle w:val="Hyperlink"/>
                  <w:rFonts w:ascii="Calibri" w:eastAsia="Calibri" w:hAnsi="Calibri" w:cs="Calibri"/>
                  <w:spacing w:val="1"/>
                  <w:w w:val="99"/>
                  <w:sz w:val="20"/>
                  <w:szCs w:val="20"/>
                </w:rPr>
                <w:t>p</w:t>
              </w:r>
              <w:r w:rsidR="007A010D" w:rsidRPr="007A010D">
                <w:rPr>
                  <w:rStyle w:val="Hyperlink"/>
                  <w:rFonts w:ascii="Calibri" w:eastAsia="Calibri" w:hAnsi="Calibri" w:cs="Calibri"/>
                  <w:w w:val="99"/>
                  <w:sz w:val="20"/>
                  <w:szCs w:val="20"/>
                </w:rPr>
                <w:t>://</w:t>
              </w:r>
              <w:r w:rsidR="007A010D" w:rsidRPr="007A010D">
                <w:rPr>
                  <w:rStyle w:val="Hyperlink"/>
                  <w:rFonts w:ascii="Calibri" w:eastAsia="Calibri" w:hAnsi="Calibri" w:cs="Calibri"/>
                  <w:spacing w:val="-3"/>
                  <w:w w:val="99"/>
                  <w:sz w:val="20"/>
                  <w:szCs w:val="20"/>
                </w:rPr>
                <w:t>w</w:t>
              </w:r>
              <w:r w:rsidR="007A010D" w:rsidRPr="007A010D">
                <w:rPr>
                  <w:rStyle w:val="Hyperlink"/>
                  <w:rFonts w:ascii="Calibri" w:eastAsia="Calibri" w:hAnsi="Calibri" w:cs="Calibri"/>
                  <w:w w:val="99"/>
                  <w:sz w:val="20"/>
                  <w:szCs w:val="20"/>
                </w:rPr>
                <w:t>w</w:t>
              </w:r>
              <w:r w:rsidR="007A010D" w:rsidRPr="007A010D">
                <w:rPr>
                  <w:rStyle w:val="Hyperlink"/>
                  <w:rFonts w:ascii="Calibri" w:eastAsia="Calibri" w:hAnsi="Calibri" w:cs="Calibri"/>
                  <w:spacing w:val="2"/>
                  <w:w w:val="99"/>
                  <w:sz w:val="20"/>
                  <w:szCs w:val="20"/>
                </w:rPr>
                <w:t>w</w:t>
              </w:r>
              <w:r w:rsidR="007A010D" w:rsidRPr="007A010D">
                <w:rPr>
                  <w:rStyle w:val="Hyperlink"/>
                  <w:rFonts w:ascii="Calibri" w:eastAsia="Calibri" w:hAnsi="Calibri" w:cs="Calibri"/>
                  <w:spacing w:val="-5"/>
                  <w:w w:val="99"/>
                  <w:sz w:val="20"/>
                  <w:szCs w:val="20"/>
                </w:rPr>
                <w:t>.</w:t>
              </w:r>
              <w:r w:rsidR="007A010D" w:rsidRPr="007A010D">
                <w:rPr>
                  <w:rStyle w:val="Hyperlink"/>
                  <w:rFonts w:ascii="Calibri" w:eastAsia="Calibri" w:hAnsi="Calibri" w:cs="Calibri"/>
                  <w:spacing w:val="1"/>
                  <w:w w:val="99"/>
                  <w:sz w:val="20"/>
                  <w:szCs w:val="20"/>
                </w:rPr>
                <w:t>un</w:t>
              </w:r>
              <w:r w:rsidR="007A010D" w:rsidRPr="007A010D">
                <w:rPr>
                  <w:rStyle w:val="Hyperlink"/>
                  <w:rFonts w:ascii="Calibri" w:eastAsia="Calibri" w:hAnsi="Calibri" w:cs="Calibri"/>
                  <w:spacing w:val="-2"/>
                  <w:w w:val="99"/>
                  <w:sz w:val="20"/>
                  <w:szCs w:val="20"/>
                </w:rPr>
                <w:t>.</w:t>
              </w:r>
              <w:r w:rsidR="007A010D" w:rsidRPr="007A010D">
                <w:rPr>
                  <w:rStyle w:val="Hyperlink"/>
                  <w:rFonts w:ascii="Calibri" w:eastAsia="Calibri" w:hAnsi="Calibri" w:cs="Calibri"/>
                  <w:spacing w:val="1"/>
                  <w:w w:val="99"/>
                  <w:sz w:val="20"/>
                  <w:szCs w:val="20"/>
                </w:rPr>
                <w:t>o</w:t>
              </w:r>
              <w:r w:rsidR="007A010D" w:rsidRPr="007A010D">
                <w:rPr>
                  <w:rStyle w:val="Hyperlink"/>
                  <w:rFonts w:ascii="Calibri" w:eastAsia="Calibri" w:hAnsi="Calibri" w:cs="Calibri"/>
                  <w:w w:val="99"/>
                  <w:sz w:val="20"/>
                  <w:szCs w:val="20"/>
                </w:rPr>
                <w:t>r</w:t>
              </w:r>
              <w:r w:rsidR="007A010D" w:rsidRPr="007A010D">
                <w:rPr>
                  <w:rStyle w:val="Hyperlink"/>
                  <w:rFonts w:ascii="Calibri" w:eastAsia="Calibri" w:hAnsi="Calibri" w:cs="Calibri"/>
                  <w:spacing w:val="-2"/>
                  <w:w w:val="99"/>
                  <w:sz w:val="20"/>
                  <w:szCs w:val="20"/>
                </w:rPr>
                <w:t>g/</w:t>
              </w:r>
              <w:r w:rsidR="007A010D" w:rsidRPr="007A010D">
                <w:rPr>
                  <w:rStyle w:val="Hyperlink"/>
                  <w:rFonts w:ascii="Calibri" w:eastAsia="Calibri" w:hAnsi="Calibri" w:cs="Calibri"/>
                  <w:w w:val="99"/>
                  <w:sz w:val="20"/>
                  <w:szCs w:val="20"/>
                </w:rPr>
                <w:t>e</w:t>
              </w:r>
              <w:r w:rsidR="007A010D" w:rsidRPr="007A010D">
                <w:rPr>
                  <w:rStyle w:val="Hyperlink"/>
                  <w:rFonts w:ascii="Calibri" w:eastAsia="Calibri" w:hAnsi="Calibri" w:cs="Calibri"/>
                  <w:spacing w:val="1"/>
                  <w:w w:val="99"/>
                  <w:sz w:val="20"/>
                  <w:szCs w:val="20"/>
                </w:rPr>
                <w:t>n</w:t>
              </w:r>
              <w:r w:rsidR="007A010D" w:rsidRPr="007A010D">
                <w:rPr>
                  <w:rStyle w:val="Hyperlink"/>
                  <w:rFonts w:ascii="Calibri" w:eastAsia="Calibri" w:hAnsi="Calibri" w:cs="Calibri"/>
                  <w:spacing w:val="-2"/>
                  <w:w w:val="99"/>
                  <w:sz w:val="20"/>
                  <w:szCs w:val="20"/>
                </w:rPr>
                <w:t>/</w:t>
              </w:r>
              <w:r w:rsidR="007A010D" w:rsidRPr="007A010D">
                <w:rPr>
                  <w:rStyle w:val="Hyperlink"/>
                  <w:rFonts w:ascii="Calibri" w:eastAsia="Calibri" w:hAnsi="Calibri" w:cs="Calibri"/>
                  <w:spacing w:val="-1"/>
                  <w:w w:val="99"/>
                  <w:sz w:val="20"/>
                  <w:szCs w:val="20"/>
                </w:rPr>
                <w:t>d</w:t>
              </w:r>
              <w:r w:rsidR="007A010D" w:rsidRPr="007A010D">
                <w:rPr>
                  <w:rStyle w:val="Hyperlink"/>
                  <w:rFonts w:ascii="Calibri" w:eastAsia="Calibri" w:hAnsi="Calibri" w:cs="Calibri"/>
                  <w:spacing w:val="2"/>
                  <w:w w:val="99"/>
                  <w:sz w:val="20"/>
                  <w:szCs w:val="20"/>
                </w:rPr>
                <w:t>e</w:t>
              </w:r>
              <w:r w:rsidR="007A010D" w:rsidRPr="007A010D">
                <w:rPr>
                  <w:rStyle w:val="Hyperlink"/>
                  <w:rFonts w:ascii="Calibri" w:eastAsia="Calibri" w:hAnsi="Calibri" w:cs="Calibri"/>
                  <w:spacing w:val="-3"/>
                  <w:w w:val="99"/>
                  <w:sz w:val="20"/>
                  <w:szCs w:val="20"/>
                </w:rPr>
                <w:t>v</w:t>
              </w:r>
              <w:r w:rsidR="007A010D" w:rsidRPr="007A010D">
                <w:rPr>
                  <w:rStyle w:val="Hyperlink"/>
                  <w:rFonts w:ascii="Calibri" w:eastAsia="Calibri" w:hAnsi="Calibri" w:cs="Calibri"/>
                  <w:spacing w:val="2"/>
                  <w:w w:val="99"/>
                  <w:sz w:val="20"/>
                  <w:szCs w:val="20"/>
                </w:rPr>
                <w:t>e</w:t>
              </w:r>
              <w:r w:rsidR="007A010D" w:rsidRPr="007A010D">
                <w:rPr>
                  <w:rStyle w:val="Hyperlink"/>
                  <w:rFonts w:ascii="Calibri" w:eastAsia="Calibri" w:hAnsi="Calibri" w:cs="Calibri"/>
                  <w:spacing w:val="-2"/>
                  <w:w w:val="99"/>
                  <w:sz w:val="20"/>
                  <w:szCs w:val="20"/>
                </w:rPr>
                <w:t>l</w:t>
              </w:r>
              <w:r w:rsidR="007A010D" w:rsidRPr="007A010D">
                <w:rPr>
                  <w:rStyle w:val="Hyperlink"/>
                  <w:rFonts w:ascii="Calibri" w:eastAsia="Calibri" w:hAnsi="Calibri" w:cs="Calibri"/>
                  <w:spacing w:val="1"/>
                  <w:w w:val="99"/>
                  <w:sz w:val="20"/>
                  <w:szCs w:val="20"/>
                </w:rPr>
                <w:t>op</w:t>
              </w:r>
              <w:r w:rsidR="007A010D" w:rsidRPr="007A010D">
                <w:rPr>
                  <w:rStyle w:val="Hyperlink"/>
                  <w:rFonts w:ascii="Calibri" w:eastAsia="Calibri" w:hAnsi="Calibri" w:cs="Calibri"/>
                  <w:spacing w:val="-3"/>
                  <w:w w:val="99"/>
                  <w:sz w:val="20"/>
                  <w:szCs w:val="20"/>
                </w:rPr>
                <w:t>me</w:t>
              </w:r>
              <w:r w:rsidR="007A010D" w:rsidRPr="007A010D">
                <w:rPr>
                  <w:rStyle w:val="Hyperlink"/>
                  <w:rFonts w:ascii="Calibri" w:eastAsia="Calibri" w:hAnsi="Calibri" w:cs="Calibri"/>
                  <w:spacing w:val="-1"/>
                  <w:w w:val="99"/>
                  <w:sz w:val="20"/>
                  <w:szCs w:val="20"/>
                </w:rPr>
                <w:t>n</w:t>
              </w:r>
              <w:r w:rsidR="007A010D" w:rsidRPr="007A010D">
                <w:rPr>
                  <w:rStyle w:val="Hyperlink"/>
                  <w:rFonts w:ascii="Calibri" w:eastAsia="Calibri" w:hAnsi="Calibri" w:cs="Calibri"/>
                  <w:spacing w:val="3"/>
                  <w:w w:val="99"/>
                  <w:sz w:val="20"/>
                  <w:szCs w:val="20"/>
                </w:rPr>
                <w:t>t</w:t>
              </w:r>
              <w:r w:rsidR="007A010D" w:rsidRPr="007A010D">
                <w:rPr>
                  <w:rStyle w:val="Hyperlink"/>
                  <w:rFonts w:ascii="Calibri" w:eastAsia="Calibri" w:hAnsi="Calibri" w:cs="Calibri"/>
                  <w:spacing w:val="-2"/>
                  <w:w w:val="99"/>
                  <w:sz w:val="20"/>
                  <w:szCs w:val="20"/>
                </w:rPr>
                <w:t>/</w:t>
              </w:r>
              <w:r w:rsidR="007A010D" w:rsidRPr="007A010D">
                <w:rPr>
                  <w:rStyle w:val="Hyperlink"/>
                  <w:rFonts w:ascii="Calibri" w:eastAsia="Calibri" w:hAnsi="Calibri" w:cs="Calibri"/>
                  <w:spacing w:val="1"/>
                  <w:w w:val="99"/>
                  <w:sz w:val="20"/>
                  <w:szCs w:val="20"/>
                </w:rPr>
                <w:t>d</w:t>
              </w:r>
              <w:r w:rsidR="007A010D" w:rsidRPr="007A010D">
                <w:rPr>
                  <w:rStyle w:val="Hyperlink"/>
                  <w:rFonts w:ascii="Calibri" w:eastAsia="Calibri" w:hAnsi="Calibri" w:cs="Calibri"/>
                  <w:w w:val="99"/>
                  <w:sz w:val="20"/>
                  <w:szCs w:val="20"/>
                </w:rPr>
                <w:t>e</w:t>
              </w:r>
              <w:r w:rsidR="007A010D" w:rsidRPr="007A010D">
                <w:rPr>
                  <w:rStyle w:val="Hyperlink"/>
                  <w:rFonts w:ascii="Calibri" w:eastAsia="Calibri" w:hAnsi="Calibri" w:cs="Calibri"/>
                  <w:spacing w:val="-3"/>
                  <w:w w:val="99"/>
                  <w:sz w:val="20"/>
                  <w:szCs w:val="20"/>
                </w:rPr>
                <w:t>s</w:t>
              </w:r>
              <w:r w:rsidR="007A010D" w:rsidRPr="007A010D">
                <w:rPr>
                  <w:rStyle w:val="Hyperlink"/>
                  <w:rFonts w:ascii="Calibri" w:eastAsia="Calibri" w:hAnsi="Calibri" w:cs="Calibri"/>
                  <w:spacing w:val="3"/>
                  <w:w w:val="99"/>
                  <w:sz w:val="20"/>
                  <w:szCs w:val="20"/>
                </w:rPr>
                <w:t>a</w:t>
              </w:r>
              <w:r w:rsidR="007A010D" w:rsidRPr="007A010D">
                <w:rPr>
                  <w:rStyle w:val="Hyperlink"/>
                  <w:rFonts w:ascii="Calibri" w:eastAsia="Calibri" w:hAnsi="Calibri" w:cs="Calibri"/>
                  <w:spacing w:val="-2"/>
                  <w:w w:val="99"/>
                  <w:sz w:val="20"/>
                  <w:szCs w:val="20"/>
                </w:rPr>
                <w:t>/</w:t>
              </w:r>
              <w:r w:rsidR="007A010D" w:rsidRPr="007A010D">
                <w:rPr>
                  <w:rStyle w:val="Hyperlink"/>
                  <w:rFonts w:ascii="Calibri" w:eastAsia="Calibri" w:hAnsi="Calibri" w:cs="Calibri"/>
                  <w:spacing w:val="-1"/>
                  <w:w w:val="99"/>
                  <w:sz w:val="20"/>
                  <w:szCs w:val="20"/>
                </w:rPr>
                <w:t>pop</w:t>
              </w:r>
              <w:r w:rsidR="007A010D" w:rsidRPr="007A010D">
                <w:rPr>
                  <w:rStyle w:val="Hyperlink"/>
                  <w:rFonts w:ascii="Calibri" w:eastAsia="Calibri" w:hAnsi="Calibri" w:cs="Calibri"/>
                  <w:spacing w:val="1"/>
                  <w:w w:val="99"/>
                  <w:sz w:val="20"/>
                  <w:szCs w:val="20"/>
                </w:rPr>
                <w:t>u</w:t>
              </w:r>
              <w:r w:rsidR="007A010D" w:rsidRPr="007A010D">
                <w:rPr>
                  <w:rStyle w:val="Hyperlink"/>
                  <w:rFonts w:ascii="Calibri" w:eastAsia="Calibri" w:hAnsi="Calibri" w:cs="Calibri"/>
                  <w:spacing w:val="-2"/>
                  <w:w w:val="99"/>
                  <w:sz w:val="20"/>
                  <w:szCs w:val="20"/>
                </w:rPr>
                <w:t>l</w:t>
              </w:r>
              <w:r w:rsidR="007A010D" w:rsidRPr="007A010D">
                <w:rPr>
                  <w:rStyle w:val="Hyperlink"/>
                  <w:rFonts w:ascii="Calibri" w:eastAsia="Calibri" w:hAnsi="Calibri" w:cs="Calibri"/>
                  <w:spacing w:val="1"/>
                  <w:w w:val="99"/>
                  <w:sz w:val="20"/>
                  <w:szCs w:val="20"/>
                </w:rPr>
                <w:t>at</w:t>
              </w:r>
              <w:r w:rsidR="007A010D" w:rsidRPr="007A010D">
                <w:rPr>
                  <w:rStyle w:val="Hyperlink"/>
                  <w:rFonts w:ascii="Calibri" w:eastAsia="Calibri" w:hAnsi="Calibri" w:cs="Calibri"/>
                  <w:spacing w:val="-2"/>
                  <w:w w:val="99"/>
                  <w:sz w:val="20"/>
                  <w:szCs w:val="20"/>
                </w:rPr>
                <w:t>i</w:t>
              </w:r>
              <w:r w:rsidR="007A010D" w:rsidRPr="007A010D">
                <w:rPr>
                  <w:rStyle w:val="Hyperlink"/>
                  <w:rFonts w:ascii="Calibri" w:eastAsia="Calibri" w:hAnsi="Calibri" w:cs="Calibri"/>
                  <w:spacing w:val="-1"/>
                  <w:w w:val="99"/>
                  <w:sz w:val="20"/>
                  <w:szCs w:val="20"/>
                </w:rPr>
                <w:t>o</w:t>
              </w:r>
              <w:r w:rsidR="007A010D" w:rsidRPr="007A010D">
                <w:rPr>
                  <w:rStyle w:val="Hyperlink"/>
                  <w:rFonts w:ascii="Calibri" w:eastAsia="Calibri" w:hAnsi="Calibri" w:cs="Calibri"/>
                  <w:spacing w:val="1"/>
                  <w:w w:val="99"/>
                  <w:sz w:val="20"/>
                  <w:szCs w:val="20"/>
                </w:rPr>
                <w:t>n</w:t>
              </w:r>
              <w:r w:rsidR="007A010D" w:rsidRPr="007A010D">
                <w:rPr>
                  <w:rStyle w:val="Hyperlink"/>
                  <w:rFonts w:ascii="Calibri" w:eastAsia="Calibri" w:hAnsi="Calibri" w:cs="Calibri"/>
                  <w:spacing w:val="-2"/>
                  <w:w w:val="99"/>
                  <w:sz w:val="20"/>
                  <w:szCs w:val="20"/>
                </w:rPr>
                <w:t>/</w:t>
              </w:r>
              <w:r w:rsidR="007A010D" w:rsidRPr="007A010D">
                <w:rPr>
                  <w:rStyle w:val="Hyperlink"/>
                  <w:rFonts w:ascii="Calibri" w:eastAsia="Calibri" w:hAnsi="Calibri" w:cs="Calibri"/>
                  <w:spacing w:val="1"/>
                  <w:w w:val="99"/>
                  <w:sz w:val="20"/>
                  <w:szCs w:val="20"/>
                </w:rPr>
                <w:t>p</w:t>
              </w:r>
              <w:r w:rsidR="007A010D" w:rsidRPr="007A010D">
                <w:rPr>
                  <w:rStyle w:val="Hyperlink"/>
                  <w:rFonts w:ascii="Calibri" w:eastAsia="Calibri" w:hAnsi="Calibri" w:cs="Calibri"/>
                  <w:spacing w:val="-1"/>
                  <w:w w:val="99"/>
                  <w:sz w:val="20"/>
                  <w:szCs w:val="20"/>
                </w:rPr>
                <w:t>u</w:t>
              </w:r>
              <w:r w:rsidR="007A010D" w:rsidRPr="007A010D">
                <w:rPr>
                  <w:rStyle w:val="Hyperlink"/>
                  <w:rFonts w:ascii="Calibri" w:eastAsia="Calibri" w:hAnsi="Calibri" w:cs="Calibri"/>
                  <w:spacing w:val="1"/>
                  <w:w w:val="99"/>
                  <w:sz w:val="20"/>
                  <w:szCs w:val="20"/>
                </w:rPr>
                <w:t>b</w:t>
              </w:r>
              <w:r w:rsidR="007A010D" w:rsidRPr="007A010D">
                <w:rPr>
                  <w:rStyle w:val="Hyperlink"/>
                  <w:rFonts w:ascii="Calibri" w:eastAsia="Calibri" w:hAnsi="Calibri" w:cs="Calibri"/>
                  <w:w w:val="99"/>
                  <w:sz w:val="20"/>
                  <w:szCs w:val="20"/>
                </w:rPr>
                <w:t>li</w:t>
              </w:r>
              <w:r w:rsidR="007A010D" w:rsidRPr="007A010D">
                <w:rPr>
                  <w:rStyle w:val="Hyperlink"/>
                  <w:rFonts w:ascii="Calibri" w:eastAsia="Calibri" w:hAnsi="Calibri" w:cs="Calibri"/>
                  <w:spacing w:val="-5"/>
                  <w:w w:val="99"/>
                  <w:sz w:val="20"/>
                  <w:szCs w:val="20"/>
                </w:rPr>
                <w:t>c</w:t>
              </w:r>
              <w:r w:rsidR="007A010D" w:rsidRPr="007A010D">
                <w:rPr>
                  <w:rStyle w:val="Hyperlink"/>
                  <w:rFonts w:ascii="Calibri" w:eastAsia="Calibri" w:hAnsi="Calibri" w:cs="Calibri"/>
                  <w:spacing w:val="1"/>
                  <w:w w:val="99"/>
                  <w:sz w:val="20"/>
                  <w:szCs w:val="20"/>
                </w:rPr>
                <w:t>at</w:t>
              </w:r>
              <w:r w:rsidR="007A010D" w:rsidRPr="007A010D">
                <w:rPr>
                  <w:rStyle w:val="Hyperlink"/>
                  <w:rFonts w:ascii="Calibri" w:eastAsia="Calibri" w:hAnsi="Calibri" w:cs="Calibri"/>
                  <w:w w:val="99"/>
                  <w:sz w:val="20"/>
                  <w:szCs w:val="20"/>
                </w:rPr>
                <w:t>i</w:t>
              </w:r>
              <w:r w:rsidR="007A010D" w:rsidRPr="007A010D">
                <w:rPr>
                  <w:rStyle w:val="Hyperlink"/>
                  <w:rFonts w:ascii="Calibri" w:eastAsia="Calibri" w:hAnsi="Calibri" w:cs="Calibri"/>
                  <w:spacing w:val="-1"/>
                  <w:w w:val="99"/>
                  <w:sz w:val="20"/>
                  <w:szCs w:val="20"/>
                </w:rPr>
                <w:t>o</w:t>
              </w:r>
              <w:r w:rsidR="007A010D" w:rsidRPr="007A010D">
                <w:rPr>
                  <w:rStyle w:val="Hyperlink"/>
                  <w:rFonts w:ascii="Calibri" w:eastAsia="Calibri" w:hAnsi="Calibri" w:cs="Calibri"/>
                  <w:spacing w:val="1"/>
                  <w:w w:val="99"/>
                  <w:sz w:val="20"/>
                  <w:szCs w:val="20"/>
                </w:rPr>
                <w:t>n</w:t>
              </w:r>
              <w:r w:rsidR="007A010D" w:rsidRPr="007A010D">
                <w:rPr>
                  <w:rStyle w:val="Hyperlink"/>
                  <w:rFonts w:ascii="Calibri" w:eastAsia="Calibri" w:hAnsi="Calibri" w:cs="Calibri"/>
                  <w:spacing w:val="-1"/>
                  <w:w w:val="99"/>
                  <w:sz w:val="20"/>
                  <w:szCs w:val="20"/>
                </w:rPr>
                <w:t>s</w:t>
              </w:r>
              <w:r w:rsidR="007A010D" w:rsidRPr="007A010D">
                <w:rPr>
                  <w:rStyle w:val="Hyperlink"/>
                  <w:rFonts w:ascii="Calibri" w:eastAsia="Calibri" w:hAnsi="Calibri" w:cs="Calibri"/>
                  <w:spacing w:val="-2"/>
                  <w:w w:val="99"/>
                  <w:sz w:val="20"/>
                  <w:szCs w:val="20"/>
                </w:rPr>
                <w:t>/</w:t>
              </w:r>
              <w:r w:rsidR="007A010D" w:rsidRPr="007A010D">
                <w:rPr>
                  <w:rStyle w:val="Hyperlink"/>
                  <w:rFonts w:ascii="Calibri" w:eastAsia="Calibri" w:hAnsi="Calibri" w:cs="Calibri"/>
                  <w:spacing w:val="1"/>
                  <w:w w:val="99"/>
                  <w:sz w:val="20"/>
                  <w:szCs w:val="20"/>
                </w:rPr>
                <w:t>d</w:t>
              </w:r>
              <w:r w:rsidR="007A010D" w:rsidRPr="007A010D">
                <w:rPr>
                  <w:rStyle w:val="Hyperlink"/>
                  <w:rFonts w:ascii="Calibri" w:eastAsia="Calibri" w:hAnsi="Calibri" w:cs="Calibri"/>
                  <w:spacing w:val="-1"/>
                  <w:w w:val="99"/>
                  <w:sz w:val="20"/>
                  <w:szCs w:val="20"/>
                </w:rPr>
                <w:t>a</w:t>
              </w:r>
              <w:r w:rsidR="007A010D" w:rsidRPr="00033906">
                <w:rPr>
                  <w:rStyle w:val="Hyperlink"/>
                  <w:rFonts w:ascii="Calibri" w:eastAsia="Calibri" w:hAnsi="Calibri" w:cs="Calibri"/>
                  <w:spacing w:val="-2"/>
                  <w:w w:val="99"/>
                  <w:sz w:val="20"/>
                  <w:szCs w:val="20"/>
                </w:rPr>
                <w:t>t</w:t>
              </w:r>
              <w:r w:rsidR="007A010D" w:rsidRPr="00033906">
                <w:rPr>
                  <w:rStyle w:val="Hyperlink"/>
                  <w:rFonts w:ascii="Calibri" w:eastAsia="Calibri" w:hAnsi="Calibri" w:cs="Calibri"/>
                  <w:spacing w:val="3"/>
                  <w:w w:val="99"/>
                  <w:sz w:val="20"/>
                  <w:szCs w:val="20"/>
                </w:rPr>
                <w:t>a</w:t>
              </w:r>
              <w:r w:rsidR="007A010D" w:rsidRPr="00033906">
                <w:rPr>
                  <w:rStyle w:val="Hyperlink"/>
                  <w:rFonts w:ascii="Calibri" w:eastAsia="Calibri" w:hAnsi="Calibri" w:cs="Calibri"/>
                  <w:spacing w:val="-3"/>
                  <w:w w:val="99"/>
                  <w:sz w:val="20"/>
                  <w:szCs w:val="20"/>
                </w:rPr>
                <w:t>s</w:t>
              </w:r>
              <w:r w:rsidR="007A010D" w:rsidRPr="00033906">
                <w:rPr>
                  <w:rStyle w:val="Hyperlink"/>
                  <w:rFonts w:ascii="Calibri" w:eastAsia="Calibri" w:hAnsi="Calibri" w:cs="Calibri"/>
                  <w:w w:val="99"/>
                  <w:sz w:val="20"/>
                  <w:szCs w:val="20"/>
                </w:rPr>
                <w:t>e</w:t>
              </w:r>
              <w:r w:rsidR="007A010D" w:rsidRPr="00033906">
                <w:rPr>
                  <w:rStyle w:val="Hyperlink"/>
                  <w:rFonts w:ascii="Calibri" w:eastAsia="Calibri" w:hAnsi="Calibri" w:cs="Calibri"/>
                  <w:spacing w:val="1"/>
                  <w:w w:val="99"/>
                  <w:sz w:val="20"/>
                  <w:szCs w:val="20"/>
                </w:rPr>
                <w:t>t</w:t>
              </w:r>
              <w:r w:rsidR="007A010D" w:rsidRPr="00033906">
                <w:rPr>
                  <w:rStyle w:val="Hyperlink"/>
                  <w:rFonts w:ascii="Calibri" w:eastAsia="Calibri" w:hAnsi="Calibri" w:cs="Calibri"/>
                  <w:spacing w:val="-2"/>
                  <w:w w:val="99"/>
                  <w:sz w:val="20"/>
                  <w:szCs w:val="20"/>
                </w:rPr>
                <w:t>/</w:t>
              </w:r>
              <w:r w:rsidR="007A010D" w:rsidRPr="00033906">
                <w:rPr>
                  <w:rStyle w:val="Hyperlink"/>
                  <w:rFonts w:ascii="Calibri" w:eastAsia="Calibri" w:hAnsi="Calibri" w:cs="Calibri"/>
                  <w:spacing w:val="2"/>
                  <w:w w:val="99"/>
                  <w:sz w:val="20"/>
                  <w:szCs w:val="20"/>
                </w:rPr>
                <w:t>f</w:t>
              </w:r>
              <w:r w:rsidR="007A010D" w:rsidRPr="00033906">
                <w:rPr>
                  <w:rStyle w:val="Hyperlink"/>
                  <w:rFonts w:ascii="Calibri" w:eastAsia="Calibri" w:hAnsi="Calibri" w:cs="Calibri"/>
                  <w:spacing w:val="-3"/>
                  <w:w w:val="99"/>
                  <w:sz w:val="20"/>
                  <w:szCs w:val="20"/>
                </w:rPr>
                <w:t>e</w:t>
              </w:r>
              <w:r w:rsidR="007A010D" w:rsidRPr="00033906">
                <w:rPr>
                  <w:rStyle w:val="Hyperlink"/>
                  <w:rFonts w:ascii="Calibri" w:eastAsia="Calibri" w:hAnsi="Calibri" w:cs="Calibri"/>
                  <w:w w:val="99"/>
                  <w:sz w:val="20"/>
                  <w:szCs w:val="20"/>
                </w:rPr>
                <w:t>r</w:t>
              </w:r>
              <w:r w:rsidR="007A010D" w:rsidRPr="00033906">
                <w:rPr>
                  <w:rStyle w:val="Hyperlink"/>
                  <w:rFonts w:ascii="Calibri" w:eastAsia="Calibri" w:hAnsi="Calibri" w:cs="Calibri"/>
                  <w:spacing w:val="1"/>
                  <w:w w:val="99"/>
                  <w:sz w:val="20"/>
                  <w:szCs w:val="20"/>
                </w:rPr>
                <w:t>t</w:t>
              </w:r>
              <w:r w:rsidR="007A010D" w:rsidRPr="00033906">
                <w:rPr>
                  <w:rStyle w:val="Hyperlink"/>
                  <w:rFonts w:ascii="Calibri" w:eastAsia="Calibri" w:hAnsi="Calibri" w:cs="Calibri"/>
                  <w:w w:val="99"/>
                  <w:sz w:val="20"/>
                  <w:szCs w:val="20"/>
                </w:rPr>
                <w:t>il</w:t>
              </w:r>
              <w:r w:rsidR="007A010D" w:rsidRPr="00033906">
                <w:rPr>
                  <w:rStyle w:val="Hyperlink"/>
                  <w:rFonts w:ascii="Calibri" w:eastAsia="Calibri" w:hAnsi="Calibri" w:cs="Calibri"/>
                  <w:spacing w:val="-2"/>
                  <w:w w:val="99"/>
                  <w:sz w:val="20"/>
                  <w:szCs w:val="20"/>
                </w:rPr>
                <w:t>it</w:t>
              </w:r>
              <w:r w:rsidR="007A010D" w:rsidRPr="00033906">
                <w:rPr>
                  <w:rStyle w:val="Hyperlink"/>
                  <w:rFonts w:ascii="Calibri" w:eastAsia="Calibri" w:hAnsi="Calibri" w:cs="Calibri"/>
                  <w:spacing w:val="1"/>
                  <w:w w:val="99"/>
                  <w:sz w:val="20"/>
                  <w:szCs w:val="20"/>
                </w:rPr>
                <w:t>y</w:t>
              </w:r>
              <w:r w:rsidR="007A010D" w:rsidRPr="00033906">
                <w:rPr>
                  <w:rStyle w:val="Hyperlink"/>
                  <w:rFonts w:ascii="Calibri" w:eastAsia="Calibri" w:hAnsi="Calibri" w:cs="Calibri"/>
                  <w:w w:val="99"/>
                  <w:sz w:val="20"/>
                  <w:szCs w:val="20"/>
                </w:rPr>
                <w:t>/w</w:t>
              </w:r>
              <w:r w:rsidR="007A010D" w:rsidRPr="00033906">
                <w:rPr>
                  <w:rStyle w:val="Hyperlink"/>
                  <w:rFonts w:ascii="Calibri" w:eastAsia="Calibri" w:hAnsi="Calibri" w:cs="Calibri"/>
                  <w:spacing w:val="-3"/>
                  <w:w w:val="99"/>
                  <w:sz w:val="20"/>
                  <w:szCs w:val="20"/>
                </w:rPr>
                <w:t>f</w:t>
              </w:r>
              <w:r w:rsidR="007A010D" w:rsidRPr="00033906">
                <w:rPr>
                  <w:rStyle w:val="Hyperlink"/>
                  <w:rFonts w:ascii="Calibri" w:eastAsia="Calibri" w:hAnsi="Calibri" w:cs="Calibri"/>
                  <w:spacing w:val="1"/>
                  <w:w w:val="99"/>
                  <w:sz w:val="20"/>
                  <w:szCs w:val="20"/>
                </w:rPr>
                <w:t>d</w:t>
              </w:r>
              <w:r w:rsidR="007A010D" w:rsidRPr="00033906">
                <w:rPr>
                  <w:rStyle w:val="Hyperlink"/>
                  <w:rFonts w:ascii="Calibri" w:eastAsia="Calibri" w:hAnsi="Calibri" w:cs="Calibri"/>
                  <w:spacing w:val="-2"/>
                  <w:w w:val="99"/>
                  <w:sz w:val="20"/>
                  <w:szCs w:val="20"/>
                </w:rPr>
                <w:t>2</w:t>
              </w:r>
              <w:r w:rsidR="007A010D" w:rsidRPr="00033906">
                <w:rPr>
                  <w:rStyle w:val="Hyperlink"/>
                  <w:rFonts w:ascii="Calibri" w:eastAsia="Calibri" w:hAnsi="Calibri" w:cs="Calibri"/>
                  <w:w w:val="99"/>
                  <w:sz w:val="20"/>
                  <w:szCs w:val="20"/>
                </w:rPr>
                <w:t>019.asp</w:t>
              </w:r>
            </w:hyperlink>
            <w:r w:rsidR="001100DA">
              <w:t>.</w:t>
            </w:r>
          </w:p>
          <w:p w14:paraId="31F74793" w14:textId="77777777" w:rsidR="001100DA" w:rsidRPr="00855CD6" w:rsidRDefault="001100DA" w:rsidP="004E7756">
            <w:pPr>
              <w:pStyle w:val="MText"/>
              <w:rPr>
                <w:rFonts w:eastAsia="Calibri"/>
              </w:rPr>
            </w:pPr>
          </w:p>
          <w:p w14:paraId="22781645" w14:textId="78AE4101" w:rsidR="001100DA" w:rsidRDefault="007A010D" w:rsidP="00033906">
            <w:pPr>
              <w:pStyle w:val="MText"/>
              <w:rPr>
                <w:rFonts w:eastAsia="Calibri"/>
                <w:color w:val="494949"/>
              </w:rPr>
            </w:pPr>
            <w:r>
              <w:rPr>
                <w:rFonts w:eastAsia="Calibri"/>
                <w:color w:val="494949"/>
                <w:spacing w:val="-1"/>
              </w:rPr>
              <w:t>United Nations, Department of Economic and Social Affairs, Population Division (2019).</w:t>
            </w:r>
            <w:r w:rsidR="001100DA">
              <w:rPr>
                <w:rFonts w:eastAsia="Calibri"/>
                <w:color w:val="494949"/>
                <w:spacing w:val="-1"/>
              </w:rPr>
              <w:t>W</w:t>
            </w:r>
            <w:r w:rsidR="001100DA">
              <w:rPr>
                <w:rFonts w:eastAsia="Calibri"/>
                <w:color w:val="494949"/>
                <w:spacing w:val="3"/>
              </w:rPr>
              <w:t>o</w:t>
            </w:r>
            <w:r w:rsidR="001100DA">
              <w:rPr>
                <w:rFonts w:eastAsia="Calibri"/>
                <w:color w:val="494949"/>
              </w:rPr>
              <w:t>r</w:t>
            </w:r>
            <w:r w:rsidR="001100DA">
              <w:rPr>
                <w:rFonts w:eastAsia="Calibri"/>
                <w:color w:val="494949"/>
                <w:spacing w:val="-2"/>
              </w:rPr>
              <w:t>l</w:t>
            </w:r>
            <w:r w:rsidR="001100DA">
              <w:rPr>
                <w:rFonts w:eastAsia="Calibri"/>
                <w:color w:val="494949"/>
              </w:rPr>
              <w:t>d</w:t>
            </w:r>
            <w:r w:rsidR="001100DA">
              <w:rPr>
                <w:rFonts w:ascii="Times New Roman" w:hAnsi="Times New Roman"/>
                <w:color w:val="494949"/>
                <w:spacing w:val="-11"/>
              </w:rPr>
              <w:t xml:space="preserve"> </w:t>
            </w:r>
            <w:r w:rsidR="001100DA">
              <w:rPr>
                <w:rFonts w:eastAsia="Calibri"/>
                <w:color w:val="494949"/>
                <w:spacing w:val="-2"/>
              </w:rPr>
              <w:t>P</w:t>
            </w:r>
            <w:r w:rsidR="001100DA">
              <w:rPr>
                <w:rFonts w:eastAsia="Calibri"/>
                <w:color w:val="494949"/>
                <w:spacing w:val="-1"/>
              </w:rPr>
              <w:t>op</w:t>
            </w:r>
            <w:r w:rsidR="001100DA">
              <w:rPr>
                <w:rFonts w:eastAsia="Calibri"/>
                <w:color w:val="494949"/>
                <w:spacing w:val="4"/>
              </w:rPr>
              <w:t>u</w:t>
            </w:r>
            <w:r w:rsidR="001100DA">
              <w:rPr>
                <w:rFonts w:eastAsia="Calibri"/>
                <w:color w:val="494949"/>
                <w:spacing w:val="-5"/>
              </w:rPr>
              <w:t>l</w:t>
            </w:r>
            <w:r w:rsidR="001100DA">
              <w:rPr>
                <w:rFonts w:eastAsia="Calibri"/>
                <w:color w:val="494949"/>
                <w:spacing w:val="1"/>
              </w:rPr>
              <w:t>at</w:t>
            </w:r>
            <w:r w:rsidR="001100DA">
              <w:rPr>
                <w:rFonts w:eastAsia="Calibri"/>
                <w:color w:val="494949"/>
                <w:spacing w:val="-2"/>
              </w:rPr>
              <w:t>i</w:t>
            </w:r>
            <w:r w:rsidR="001100DA">
              <w:rPr>
                <w:rFonts w:eastAsia="Calibri"/>
                <w:color w:val="494949"/>
                <w:spacing w:val="-1"/>
              </w:rPr>
              <w:t>o</w:t>
            </w:r>
            <w:r w:rsidR="001100DA">
              <w:rPr>
                <w:rFonts w:eastAsia="Calibri"/>
                <w:color w:val="494949"/>
              </w:rPr>
              <w:t>n</w:t>
            </w:r>
            <w:r w:rsidR="001100DA">
              <w:rPr>
                <w:rFonts w:ascii="Times New Roman" w:hAnsi="Times New Roman"/>
                <w:color w:val="494949"/>
                <w:spacing w:val="-15"/>
              </w:rPr>
              <w:t xml:space="preserve"> </w:t>
            </w:r>
            <w:r w:rsidR="001100DA">
              <w:rPr>
                <w:rFonts w:eastAsia="Calibri"/>
                <w:color w:val="494949"/>
                <w:spacing w:val="1"/>
              </w:rPr>
              <w:t>P</w:t>
            </w:r>
            <w:r w:rsidR="001100DA">
              <w:rPr>
                <w:rFonts w:eastAsia="Calibri"/>
                <w:color w:val="494949"/>
              </w:rPr>
              <w:t>r</w:t>
            </w:r>
            <w:r w:rsidR="001100DA">
              <w:rPr>
                <w:rFonts w:eastAsia="Calibri"/>
                <w:color w:val="494949"/>
                <w:spacing w:val="1"/>
              </w:rPr>
              <w:t>o</w:t>
            </w:r>
            <w:r w:rsidR="001100DA">
              <w:rPr>
                <w:rFonts w:eastAsia="Calibri"/>
                <w:color w:val="494949"/>
                <w:spacing w:val="-3"/>
              </w:rPr>
              <w:t>s</w:t>
            </w:r>
            <w:r w:rsidR="001100DA">
              <w:rPr>
                <w:rFonts w:eastAsia="Calibri"/>
                <w:color w:val="494949"/>
                <w:spacing w:val="1"/>
              </w:rPr>
              <w:t>p</w:t>
            </w:r>
            <w:r w:rsidR="001100DA">
              <w:rPr>
                <w:rFonts w:eastAsia="Calibri"/>
                <w:color w:val="494949"/>
              </w:rPr>
              <w:t>e</w:t>
            </w:r>
            <w:r w:rsidR="001100DA">
              <w:rPr>
                <w:rFonts w:eastAsia="Calibri"/>
                <w:color w:val="494949"/>
                <w:spacing w:val="-2"/>
              </w:rPr>
              <w:t>c</w:t>
            </w:r>
            <w:r w:rsidR="001100DA">
              <w:rPr>
                <w:rFonts w:eastAsia="Calibri"/>
                <w:color w:val="494949"/>
                <w:spacing w:val="1"/>
              </w:rPr>
              <w:t>t</w:t>
            </w:r>
            <w:r w:rsidR="001100DA">
              <w:rPr>
                <w:rFonts w:eastAsia="Calibri"/>
                <w:color w:val="494949"/>
                <w:spacing w:val="-1"/>
              </w:rPr>
              <w:t>s</w:t>
            </w:r>
            <w:r>
              <w:rPr>
                <w:rFonts w:eastAsia="Calibri"/>
                <w:color w:val="494949"/>
                <w:spacing w:val="-1"/>
              </w:rPr>
              <w:t xml:space="preserve"> 2019</w:t>
            </w:r>
            <w:r w:rsidR="001100DA">
              <w:rPr>
                <w:rFonts w:eastAsia="Calibri"/>
                <w:color w:val="494949"/>
              </w:rPr>
              <w:t>:</w:t>
            </w:r>
            <w:r w:rsidR="001100DA">
              <w:rPr>
                <w:rFonts w:ascii="Times New Roman" w:hAnsi="Times New Roman"/>
                <w:color w:val="494949"/>
                <w:spacing w:val="-15"/>
              </w:rPr>
              <w:t xml:space="preserve"> </w:t>
            </w:r>
            <w:r>
              <w:rPr>
                <w:rFonts w:eastAsia="Calibri"/>
                <w:color w:val="494949"/>
                <w:spacing w:val="-3"/>
              </w:rPr>
              <w:t>Methodology of the United Nations population estimates and projections (ST/SER.A/425)</w:t>
            </w:r>
            <w:r w:rsidR="001100DA" w:rsidRPr="00D338C3">
              <w:rPr>
                <w:rFonts w:eastAsia="Calibri"/>
                <w:color w:val="494949"/>
                <w:w w:val="99"/>
              </w:rPr>
              <w:t xml:space="preserve"> </w:t>
            </w:r>
            <w:hyperlink r:id="rId23" w:history="1">
              <w:r w:rsidRPr="007A010D">
                <w:rPr>
                  <w:rStyle w:val="Hyperlink"/>
                  <w:rFonts w:ascii="Calibri" w:eastAsia="Calibri" w:hAnsi="Calibri" w:cs="Calibri"/>
                  <w:spacing w:val="1"/>
                  <w:sz w:val="20"/>
                  <w:szCs w:val="20"/>
                </w:rPr>
                <w:t>h</w:t>
              </w:r>
              <w:r w:rsidRPr="007A010D">
                <w:rPr>
                  <w:rStyle w:val="Hyperlink"/>
                  <w:rFonts w:ascii="Calibri" w:eastAsia="Calibri" w:hAnsi="Calibri" w:cs="Calibri"/>
                  <w:spacing w:val="-2"/>
                  <w:sz w:val="20"/>
                  <w:szCs w:val="20"/>
                </w:rPr>
                <w:t>tt</w:t>
              </w:r>
              <w:r w:rsidRPr="007A010D">
                <w:rPr>
                  <w:rStyle w:val="Hyperlink"/>
                  <w:rFonts w:ascii="Calibri" w:eastAsia="Calibri" w:hAnsi="Calibri" w:cs="Calibri"/>
                  <w:spacing w:val="1"/>
                  <w:sz w:val="20"/>
                  <w:szCs w:val="20"/>
                </w:rPr>
                <w:t>p</w:t>
              </w:r>
              <w:r w:rsidRPr="007A010D">
                <w:rPr>
                  <w:rStyle w:val="Hyperlink"/>
                  <w:rFonts w:ascii="Calibri" w:eastAsia="Calibri" w:hAnsi="Calibri" w:cs="Calibri"/>
                  <w:spacing w:val="-1"/>
                  <w:sz w:val="20"/>
                  <w:szCs w:val="20"/>
                </w:rPr>
                <w:t>s</w:t>
              </w:r>
              <w:r w:rsidRPr="007A010D">
                <w:rPr>
                  <w:rStyle w:val="Hyperlink"/>
                  <w:rFonts w:ascii="Calibri" w:eastAsia="Calibri" w:hAnsi="Calibri" w:cs="Calibri"/>
                  <w:sz w:val="20"/>
                  <w:szCs w:val="20"/>
                </w:rPr>
                <w:t>://e</w:t>
              </w:r>
              <w:r w:rsidRPr="007A010D">
                <w:rPr>
                  <w:rStyle w:val="Hyperlink"/>
                  <w:rFonts w:ascii="Calibri" w:eastAsia="Calibri" w:hAnsi="Calibri" w:cs="Calibri"/>
                  <w:spacing w:val="-3"/>
                  <w:sz w:val="20"/>
                  <w:szCs w:val="20"/>
                </w:rPr>
                <w:t>s</w:t>
              </w:r>
              <w:r w:rsidRPr="007A010D">
                <w:rPr>
                  <w:rStyle w:val="Hyperlink"/>
                  <w:rFonts w:ascii="Calibri" w:eastAsia="Calibri" w:hAnsi="Calibri" w:cs="Calibri"/>
                  <w:spacing w:val="3"/>
                  <w:sz w:val="20"/>
                  <w:szCs w:val="20"/>
                </w:rPr>
                <w:t>a</w:t>
              </w:r>
              <w:r w:rsidRPr="007A010D">
                <w:rPr>
                  <w:rStyle w:val="Hyperlink"/>
                  <w:rFonts w:ascii="Calibri" w:eastAsia="Calibri" w:hAnsi="Calibri" w:cs="Calibri"/>
                  <w:spacing w:val="-5"/>
                  <w:sz w:val="20"/>
                  <w:szCs w:val="20"/>
                </w:rPr>
                <w:t>.</w:t>
              </w:r>
              <w:r w:rsidRPr="007A010D">
                <w:rPr>
                  <w:rStyle w:val="Hyperlink"/>
                  <w:rFonts w:ascii="Calibri" w:eastAsia="Calibri" w:hAnsi="Calibri" w:cs="Calibri"/>
                  <w:spacing w:val="1"/>
                  <w:sz w:val="20"/>
                  <w:szCs w:val="20"/>
                </w:rPr>
                <w:t>un</w:t>
              </w:r>
              <w:r w:rsidRPr="007A010D">
                <w:rPr>
                  <w:rStyle w:val="Hyperlink"/>
                  <w:rFonts w:ascii="Calibri" w:eastAsia="Calibri" w:hAnsi="Calibri" w:cs="Calibri"/>
                  <w:spacing w:val="-2"/>
                  <w:sz w:val="20"/>
                  <w:szCs w:val="20"/>
                </w:rPr>
                <w:t>.</w:t>
              </w:r>
              <w:r w:rsidRPr="007A010D">
                <w:rPr>
                  <w:rStyle w:val="Hyperlink"/>
                  <w:rFonts w:ascii="Calibri" w:eastAsia="Calibri" w:hAnsi="Calibri" w:cs="Calibri"/>
                  <w:spacing w:val="1"/>
                  <w:sz w:val="20"/>
                  <w:szCs w:val="20"/>
                </w:rPr>
                <w:t>o</w:t>
              </w:r>
              <w:r w:rsidRPr="007A010D">
                <w:rPr>
                  <w:rStyle w:val="Hyperlink"/>
                  <w:rFonts w:ascii="Calibri" w:eastAsia="Calibri" w:hAnsi="Calibri" w:cs="Calibri"/>
                  <w:sz w:val="20"/>
                  <w:szCs w:val="20"/>
                </w:rPr>
                <w:t>r</w:t>
              </w:r>
              <w:r w:rsidRPr="007A010D">
                <w:rPr>
                  <w:rStyle w:val="Hyperlink"/>
                  <w:rFonts w:ascii="Calibri" w:eastAsia="Calibri" w:hAnsi="Calibri" w:cs="Calibri"/>
                  <w:spacing w:val="-2"/>
                  <w:sz w:val="20"/>
                  <w:szCs w:val="20"/>
                </w:rPr>
                <w:t>g/</w:t>
              </w:r>
              <w:r w:rsidRPr="007A010D">
                <w:rPr>
                  <w:rStyle w:val="Hyperlink"/>
                  <w:rFonts w:ascii="Calibri" w:eastAsia="Calibri" w:hAnsi="Calibri" w:cs="Calibri"/>
                  <w:spacing w:val="1"/>
                  <w:sz w:val="20"/>
                  <w:szCs w:val="20"/>
                </w:rPr>
                <w:t>u</w:t>
              </w:r>
              <w:r w:rsidRPr="007A010D">
                <w:rPr>
                  <w:rStyle w:val="Hyperlink"/>
                  <w:rFonts w:ascii="Calibri" w:eastAsia="Calibri" w:hAnsi="Calibri" w:cs="Calibri"/>
                  <w:spacing w:val="-1"/>
                  <w:sz w:val="20"/>
                  <w:szCs w:val="20"/>
                </w:rPr>
                <w:t>npd</w:t>
              </w:r>
              <w:r w:rsidRPr="007A010D">
                <w:rPr>
                  <w:rStyle w:val="Hyperlink"/>
                  <w:rFonts w:ascii="Calibri" w:eastAsia="Calibri" w:hAnsi="Calibri" w:cs="Calibri"/>
                  <w:sz w:val="20"/>
                  <w:szCs w:val="20"/>
                </w:rPr>
                <w:t>/w</w:t>
              </w:r>
              <w:r w:rsidRPr="007A010D">
                <w:rPr>
                  <w:rStyle w:val="Hyperlink"/>
                  <w:rFonts w:ascii="Calibri" w:eastAsia="Calibri" w:hAnsi="Calibri" w:cs="Calibri"/>
                  <w:spacing w:val="-1"/>
                  <w:sz w:val="20"/>
                  <w:szCs w:val="20"/>
                </w:rPr>
                <w:t>p</w:t>
              </w:r>
              <w:r w:rsidRPr="007A010D">
                <w:rPr>
                  <w:rStyle w:val="Hyperlink"/>
                  <w:rFonts w:ascii="Calibri" w:eastAsia="Calibri" w:hAnsi="Calibri" w:cs="Calibri"/>
                  <w:spacing w:val="1"/>
                  <w:sz w:val="20"/>
                  <w:szCs w:val="20"/>
                </w:rPr>
                <w:t>p</w:t>
              </w:r>
              <w:r w:rsidRPr="007A010D">
                <w:rPr>
                  <w:rStyle w:val="Hyperlink"/>
                  <w:rFonts w:ascii="Calibri" w:eastAsia="Calibri" w:hAnsi="Calibri" w:cs="Calibri"/>
                  <w:spacing w:val="-2"/>
                  <w:sz w:val="20"/>
                  <w:szCs w:val="20"/>
                </w:rPr>
                <w:t>/P</w:t>
              </w:r>
              <w:r w:rsidRPr="007A010D">
                <w:rPr>
                  <w:rStyle w:val="Hyperlink"/>
                  <w:rFonts w:ascii="Calibri" w:eastAsia="Calibri" w:hAnsi="Calibri" w:cs="Calibri"/>
                  <w:spacing w:val="1"/>
                  <w:sz w:val="20"/>
                  <w:szCs w:val="20"/>
                </w:rPr>
                <w:t>ub</w:t>
              </w:r>
              <w:r w:rsidRPr="007A010D">
                <w:rPr>
                  <w:rStyle w:val="Hyperlink"/>
                  <w:rFonts w:ascii="Calibri" w:eastAsia="Calibri" w:hAnsi="Calibri" w:cs="Calibri"/>
                  <w:sz w:val="20"/>
                  <w:szCs w:val="20"/>
                </w:rPr>
                <w:t>l</w:t>
              </w:r>
              <w:r w:rsidRPr="007A010D">
                <w:rPr>
                  <w:rStyle w:val="Hyperlink"/>
                  <w:rFonts w:ascii="Calibri" w:eastAsia="Calibri" w:hAnsi="Calibri" w:cs="Calibri"/>
                  <w:spacing w:val="-2"/>
                  <w:sz w:val="20"/>
                  <w:szCs w:val="20"/>
                </w:rPr>
                <w:t>ic</w:t>
              </w:r>
              <w:r w:rsidRPr="007A010D">
                <w:rPr>
                  <w:rStyle w:val="Hyperlink"/>
                  <w:rFonts w:ascii="Calibri" w:eastAsia="Calibri" w:hAnsi="Calibri" w:cs="Calibri"/>
                  <w:spacing w:val="1"/>
                  <w:sz w:val="20"/>
                  <w:szCs w:val="20"/>
                </w:rPr>
                <w:t>at</w:t>
              </w:r>
              <w:r w:rsidRPr="007A010D">
                <w:rPr>
                  <w:rStyle w:val="Hyperlink"/>
                  <w:rFonts w:ascii="Calibri" w:eastAsia="Calibri" w:hAnsi="Calibri" w:cs="Calibri"/>
                  <w:sz w:val="20"/>
                  <w:szCs w:val="20"/>
                </w:rPr>
                <w:t>i</w:t>
              </w:r>
              <w:r w:rsidRPr="007A010D">
                <w:rPr>
                  <w:rStyle w:val="Hyperlink"/>
                  <w:rFonts w:ascii="Calibri" w:eastAsia="Calibri" w:hAnsi="Calibri" w:cs="Calibri"/>
                  <w:spacing w:val="-1"/>
                  <w:sz w:val="20"/>
                  <w:szCs w:val="20"/>
                </w:rPr>
                <w:t>o</w:t>
              </w:r>
              <w:r w:rsidRPr="007A010D">
                <w:rPr>
                  <w:rStyle w:val="Hyperlink"/>
                  <w:rFonts w:ascii="Calibri" w:eastAsia="Calibri" w:hAnsi="Calibri" w:cs="Calibri"/>
                  <w:spacing w:val="1"/>
                  <w:sz w:val="20"/>
                  <w:szCs w:val="20"/>
                </w:rPr>
                <w:t>n</w:t>
              </w:r>
              <w:r w:rsidRPr="007A010D">
                <w:rPr>
                  <w:rStyle w:val="Hyperlink"/>
                  <w:rFonts w:ascii="Calibri" w:eastAsia="Calibri" w:hAnsi="Calibri" w:cs="Calibri"/>
                  <w:spacing w:val="-1"/>
                  <w:sz w:val="20"/>
                  <w:szCs w:val="20"/>
                </w:rPr>
                <w:t>s</w:t>
              </w:r>
              <w:r w:rsidRPr="007A010D">
                <w:rPr>
                  <w:rStyle w:val="Hyperlink"/>
                  <w:rFonts w:ascii="Calibri" w:eastAsia="Calibri" w:hAnsi="Calibri" w:cs="Calibri"/>
                  <w:sz w:val="20"/>
                  <w:szCs w:val="20"/>
                </w:rPr>
                <w:t>/F</w:t>
              </w:r>
              <w:r w:rsidRPr="007A010D">
                <w:rPr>
                  <w:rStyle w:val="Hyperlink"/>
                  <w:rFonts w:ascii="Calibri" w:eastAsia="Calibri" w:hAnsi="Calibri" w:cs="Calibri"/>
                  <w:spacing w:val="-2"/>
                  <w:sz w:val="20"/>
                  <w:szCs w:val="20"/>
                </w:rPr>
                <w:t>il</w:t>
              </w:r>
              <w:r w:rsidRPr="007A010D">
                <w:rPr>
                  <w:rStyle w:val="Hyperlink"/>
                  <w:rFonts w:ascii="Calibri" w:eastAsia="Calibri" w:hAnsi="Calibri" w:cs="Calibri"/>
                  <w:spacing w:val="2"/>
                  <w:sz w:val="20"/>
                  <w:szCs w:val="20"/>
                </w:rPr>
                <w:t>e</w:t>
              </w:r>
              <w:r w:rsidRPr="007A010D">
                <w:rPr>
                  <w:rStyle w:val="Hyperlink"/>
                  <w:rFonts w:ascii="Calibri" w:eastAsia="Calibri" w:hAnsi="Calibri" w:cs="Calibri"/>
                  <w:spacing w:val="-1"/>
                  <w:sz w:val="20"/>
                  <w:szCs w:val="20"/>
                </w:rPr>
                <w:t>s</w:t>
              </w:r>
              <w:r w:rsidRPr="007A010D">
                <w:rPr>
                  <w:rStyle w:val="Hyperlink"/>
                  <w:rFonts w:ascii="Calibri" w:eastAsia="Calibri" w:hAnsi="Calibri" w:cs="Calibri"/>
                  <w:spacing w:val="-2"/>
                  <w:sz w:val="20"/>
                  <w:szCs w:val="20"/>
                </w:rPr>
                <w:t>/</w:t>
              </w:r>
              <w:r w:rsidRPr="007A010D">
                <w:rPr>
                  <w:rStyle w:val="Hyperlink"/>
                  <w:rFonts w:ascii="Calibri" w:eastAsia="Calibri" w:hAnsi="Calibri" w:cs="Calibri"/>
                  <w:spacing w:val="1"/>
                  <w:sz w:val="20"/>
                  <w:szCs w:val="20"/>
                </w:rPr>
                <w:t>W</w:t>
              </w:r>
              <w:r w:rsidRPr="007A010D">
                <w:rPr>
                  <w:rStyle w:val="Hyperlink"/>
                  <w:rFonts w:ascii="Calibri" w:eastAsia="Calibri" w:hAnsi="Calibri" w:cs="Calibri"/>
                  <w:spacing w:val="-2"/>
                  <w:sz w:val="20"/>
                  <w:szCs w:val="20"/>
                </w:rPr>
                <w:t>P</w:t>
              </w:r>
              <w:r w:rsidRPr="007A010D">
                <w:rPr>
                  <w:rStyle w:val="Hyperlink"/>
                  <w:rFonts w:ascii="Calibri" w:eastAsia="Calibri" w:hAnsi="Calibri" w:cs="Calibri"/>
                  <w:spacing w:val="1"/>
                  <w:sz w:val="20"/>
                  <w:szCs w:val="20"/>
                </w:rPr>
                <w:t>P</w:t>
              </w:r>
              <w:r w:rsidRPr="007A010D">
                <w:rPr>
                  <w:rStyle w:val="Hyperlink"/>
                  <w:rFonts w:ascii="Calibri" w:eastAsia="Calibri" w:hAnsi="Calibri" w:cs="Calibri"/>
                  <w:spacing w:val="-2"/>
                  <w:sz w:val="20"/>
                  <w:szCs w:val="20"/>
                </w:rPr>
                <w:t>2</w:t>
              </w:r>
              <w:r w:rsidRPr="007A010D">
                <w:rPr>
                  <w:rStyle w:val="Hyperlink"/>
                  <w:rFonts w:ascii="Calibri" w:eastAsia="Calibri" w:hAnsi="Calibri" w:cs="Calibri"/>
                  <w:sz w:val="20"/>
                  <w:szCs w:val="20"/>
                </w:rPr>
                <w:t>019</w:t>
              </w:r>
              <w:r w:rsidRPr="00033906">
                <w:rPr>
                  <w:rStyle w:val="Hyperlink"/>
                  <w:rFonts w:ascii="Calibri" w:eastAsia="Calibri" w:hAnsi="Calibri" w:cs="Calibri"/>
                  <w:spacing w:val="-3"/>
                  <w:sz w:val="20"/>
                  <w:szCs w:val="20"/>
                </w:rPr>
                <w:t>_</w:t>
              </w:r>
              <w:r w:rsidRPr="00033906">
                <w:rPr>
                  <w:rStyle w:val="Hyperlink"/>
                  <w:rFonts w:ascii="Calibri" w:eastAsia="Calibri" w:hAnsi="Calibri" w:cs="Calibri"/>
                  <w:spacing w:val="1"/>
                  <w:sz w:val="20"/>
                  <w:szCs w:val="20"/>
                </w:rPr>
                <w:t>M</w:t>
              </w:r>
              <w:r w:rsidRPr="00033906">
                <w:rPr>
                  <w:rStyle w:val="Hyperlink"/>
                  <w:rFonts w:ascii="Calibri" w:eastAsia="Calibri" w:hAnsi="Calibri" w:cs="Calibri"/>
                  <w:spacing w:val="-3"/>
                  <w:sz w:val="20"/>
                  <w:szCs w:val="20"/>
                </w:rPr>
                <w:t>e</w:t>
              </w:r>
              <w:r w:rsidRPr="00033906">
                <w:rPr>
                  <w:rStyle w:val="Hyperlink"/>
                  <w:rFonts w:ascii="Calibri" w:eastAsia="Calibri" w:hAnsi="Calibri" w:cs="Calibri"/>
                  <w:spacing w:val="-2"/>
                  <w:sz w:val="20"/>
                  <w:szCs w:val="20"/>
                </w:rPr>
                <w:t>t</w:t>
              </w:r>
              <w:r w:rsidRPr="00033906">
                <w:rPr>
                  <w:rStyle w:val="Hyperlink"/>
                  <w:rFonts w:ascii="Calibri" w:eastAsia="Calibri" w:hAnsi="Calibri" w:cs="Calibri"/>
                  <w:spacing w:val="1"/>
                  <w:sz w:val="20"/>
                  <w:szCs w:val="20"/>
                </w:rPr>
                <w:t>h</w:t>
              </w:r>
              <w:r w:rsidRPr="00033906">
                <w:rPr>
                  <w:rStyle w:val="Hyperlink"/>
                  <w:rFonts w:ascii="Calibri" w:eastAsia="Calibri" w:hAnsi="Calibri" w:cs="Calibri"/>
                  <w:spacing w:val="-1"/>
                  <w:sz w:val="20"/>
                  <w:szCs w:val="20"/>
                </w:rPr>
                <w:t>o</w:t>
              </w:r>
              <w:r w:rsidRPr="00033906">
                <w:rPr>
                  <w:rStyle w:val="Hyperlink"/>
                  <w:rFonts w:ascii="Calibri" w:eastAsia="Calibri" w:hAnsi="Calibri" w:cs="Calibri"/>
                  <w:spacing w:val="1"/>
                  <w:sz w:val="20"/>
                  <w:szCs w:val="20"/>
                </w:rPr>
                <w:t>do</w:t>
              </w:r>
              <w:r w:rsidRPr="00033906">
                <w:rPr>
                  <w:rStyle w:val="Hyperlink"/>
                  <w:rFonts w:ascii="Calibri" w:eastAsia="Calibri" w:hAnsi="Calibri" w:cs="Calibri"/>
                  <w:spacing w:val="-2"/>
                  <w:sz w:val="20"/>
                  <w:szCs w:val="20"/>
                </w:rPr>
                <w:t>l</w:t>
              </w:r>
              <w:r w:rsidRPr="00033906">
                <w:rPr>
                  <w:rStyle w:val="Hyperlink"/>
                  <w:rFonts w:ascii="Calibri" w:eastAsia="Calibri" w:hAnsi="Calibri" w:cs="Calibri"/>
                  <w:spacing w:val="1"/>
                  <w:sz w:val="20"/>
                  <w:szCs w:val="20"/>
                </w:rPr>
                <w:t>o</w:t>
              </w:r>
              <w:r w:rsidRPr="00033906">
                <w:rPr>
                  <w:rStyle w:val="Hyperlink"/>
                  <w:rFonts w:ascii="Calibri" w:eastAsia="Calibri" w:hAnsi="Calibri" w:cs="Calibri"/>
                  <w:sz w:val="20"/>
                  <w:szCs w:val="20"/>
                </w:rPr>
                <w:t>g</w:t>
              </w:r>
              <w:r w:rsidRPr="00033906">
                <w:rPr>
                  <w:rStyle w:val="Hyperlink"/>
                  <w:rFonts w:ascii="Calibri" w:eastAsia="Calibri" w:hAnsi="Calibri" w:cs="Calibri"/>
                  <w:spacing w:val="-1"/>
                  <w:sz w:val="20"/>
                  <w:szCs w:val="20"/>
                </w:rPr>
                <w:t>y</w:t>
              </w:r>
              <w:r w:rsidRPr="00033906">
                <w:rPr>
                  <w:rStyle w:val="Hyperlink"/>
                  <w:rFonts w:ascii="Calibri" w:eastAsia="Calibri" w:hAnsi="Calibri" w:cs="Calibri"/>
                  <w:spacing w:val="-2"/>
                  <w:sz w:val="20"/>
                  <w:szCs w:val="20"/>
                </w:rPr>
                <w:t>.</w:t>
              </w:r>
              <w:r w:rsidRPr="00033906">
                <w:rPr>
                  <w:rStyle w:val="Hyperlink"/>
                  <w:rFonts w:ascii="Calibri" w:eastAsia="Calibri" w:hAnsi="Calibri" w:cs="Calibri"/>
                  <w:spacing w:val="-1"/>
                  <w:sz w:val="20"/>
                  <w:szCs w:val="20"/>
                </w:rPr>
                <w:t>p</w:t>
              </w:r>
              <w:r w:rsidRPr="00033906">
                <w:rPr>
                  <w:rStyle w:val="Hyperlink"/>
                  <w:rFonts w:ascii="Calibri" w:eastAsia="Calibri" w:hAnsi="Calibri" w:cs="Calibri"/>
                  <w:spacing w:val="1"/>
                  <w:sz w:val="20"/>
                  <w:szCs w:val="20"/>
                </w:rPr>
                <w:t>d</w:t>
              </w:r>
              <w:r w:rsidRPr="00033906">
                <w:rPr>
                  <w:rStyle w:val="Hyperlink"/>
                  <w:rFonts w:ascii="Calibri" w:eastAsia="Calibri" w:hAnsi="Calibri" w:cs="Calibri"/>
                  <w:spacing w:val="-1"/>
                  <w:sz w:val="20"/>
                  <w:szCs w:val="20"/>
                </w:rPr>
                <w:t>f</w:t>
              </w:r>
            </w:hyperlink>
            <w:r w:rsidR="001100DA">
              <w:rPr>
                <w:rStyle w:val="Hyperlink"/>
                <w:rFonts w:ascii="Calibri" w:eastAsia="Calibri" w:hAnsi="Calibri" w:cs="Calibri"/>
                <w:spacing w:val="-1"/>
                <w:sz w:val="20"/>
                <w:szCs w:val="20"/>
              </w:rPr>
              <w:t>.</w:t>
            </w:r>
          </w:p>
          <w:p w14:paraId="73FB0F96" w14:textId="04AAAE84" w:rsidR="001100DA" w:rsidRPr="00033906" w:rsidRDefault="001100DA" w:rsidP="001100DA">
            <w:pPr>
              <w:spacing w:before="8" w:after="0" w:line="110" w:lineRule="exact"/>
              <w:rPr>
                <w:sz w:val="21"/>
                <w:szCs w:val="21"/>
              </w:rPr>
            </w:pPr>
          </w:p>
          <w:p w14:paraId="4830134B" w14:textId="77777777" w:rsidR="007A010D" w:rsidRPr="00033906" w:rsidRDefault="007A010D" w:rsidP="001100DA">
            <w:pPr>
              <w:spacing w:before="8" w:after="0" w:line="110" w:lineRule="exact"/>
              <w:rPr>
                <w:sz w:val="21"/>
                <w:szCs w:val="21"/>
              </w:rPr>
            </w:pPr>
          </w:p>
          <w:p w14:paraId="0191D905" w14:textId="41B78A94" w:rsidR="001100DA" w:rsidRDefault="007A010D" w:rsidP="001B3173">
            <w:pPr>
              <w:spacing w:after="0" w:line="276" w:lineRule="auto"/>
              <w:rPr>
                <w:rFonts w:eastAsia="Calibri"/>
                <w:color w:val="494949"/>
                <w:spacing w:val="-1"/>
              </w:rPr>
            </w:pPr>
            <w:r>
              <w:rPr>
                <w:rFonts w:eastAsia="Calibri"/>
                <w:color w:val="494949"/>
                <w:spacing w:val="-1"/>
              </w:rPr>
              <w:t>U</w:t>
            </w:r>
            <w:r w:rsidRPr="001B3173">
              <w:rPr>
                <w:rFonts w:eastAsia="Calibri" w:cs="Times New Roman"/>
                <w:color w:val="494949"/>
                <w:spacing w:val="-1"/>
                <w:sz w:val="21"/>
                <w:szCs w:val="21"/>
                <w:lang w:val="en-GB" w:eastAsia="en-GB"/>
              </w:rPr>
              <w:t>nited Nations, Department of Economic and Social Affairs, Population Division (2019</w:t>
            </w:r>
            <w:proofErr w:type="gramStart"/>
            <w:r w:rsidRPr="001B3173">
              <w:rPr>
                <w:rFonts w:eastAsia="Calibri" w:cs="Times New Roman"/>
                <w:color w:val="494949"/>
                <w:spacing w:val="-1"/>
                <w:sz w:val="21"/>
                <w:szCs w:val="21"/>
                <w:lang w:val="en-GB" w:eastAsia="en-GB"/>
              </w:rPr>
              <w:t>).World</w:t>
            </w:r>
            <w:proofErr w:type="gramEnd"/>
            <w:r w:rsidRPr="001B3173">
              <w:rPr>
                <w:rFonts w:eastAsia="Calibri" w:cs="Times New Roman"/>
                <w:color w:val="494949"/>
                <w:spacing w:val="-1"/>
                <w:sz w:val="21"/>
                <w:szCs w:val="21"/>
                <w:lang w:val="en-GB" w:eastAsia="en-GB"/>
              </w:rPr>
              <w:t xml:space="preserve"> Population Prospects 2019. </w:t>
            </w:r>
            <w:hyperlink r:id="rId24" w:history="1">
              <w:r w:rsidRPr="008363CA">
                <w:rPr>
                  <w:rStyle w:val="Hyperlink"/>
                  <w:rFonts w:eastAsia="Calibri"/>
                  <w:spacing w:val="-1"/>
                </w:rPr>
                <w:t>http://esa.un.org/unpd/wpp/</w:t>
              </w:r>
            </w:hyperlink>
          </w:p>
          <w:p w14:paraId="3BCB4DAE" w14:textId="77777777" w:rsidR="001100DA" w:rsidRPr="00BD5354" w:rsidRDefault="001100DA" w:rsidP="004E7756">
            <w:pPr>
              <w:pStyle w:val="MText"/>
              <w:rPr>
                <w:rFonts w:eastAsia="Calibri"/>
              </w:rPr>
            </w:pPr>
          </w:p>
          <w:p w14:paraId="016FED79" w14:textId="77777777" w:rsidR="001100DA" w:rsidRDefault="001100DA" w:rsidP="004E7756">
            <w:pPr>
              <w:pStyle w:val="MText"/>
              <w:rPr>
                <w:sz w:val="11"/>
                <w:szCs w:val="11"/>
              </w:rPr>
            </w:pPr>
          </w:p>
          <w:p w14:paraId="1D75B943" w14:textId="54BA4721" w:rsidR="001100DA" w:rsidRPr="004E7756" w:rsidRDefault="001100DA" w:rsidP="004E7756">
            <w:pPr>
              <w:pStyle w:val="MText"/>
              <w:rPr>
                <w:rFonts w:eastAsia="Calibri"/>
              </w:rPr>
            </w:pPr>
            <w:r>
              <w:rPr>
                <w:rFonts w:eastAsia="Calibri"/>
                <w:spacing w:val="-1"/>
              </w:rPr>
              <w:t>Ha</w:t>
            </w:r>
            <w:r>
              <w:rPr>
                <w:rFonts w:eastAsia="Calibri"/>
                <w:spacing w:val="1"/>
              </w:rPr>
              <w:t>n</w:t>
            </w:r>
            <w:r>
              <w:rPr>
                <w:rFonts w:eastAsia="Calibri"/>
                <w:spacing w:val="-1"/>
              </w:rPr>
              <w:t>d</w:t>
            </w:r>
            <w:r>
              <w:rPr>
                <w:rFonts w:eastAsia="Calibri"/>
                <w:spacing w:val="1"/>
              </w:rPr>
              <w:t>b</w:t>
            </w:r>
            <w:r>
              <w:rPr>
                <w:rFonts w:eastAsia="Calibri"/>
                <w:spacing w:val="-1"/>
              </w:rPr>
              <w:t>oo</w:t>
            </w:r>
            <w:r>
              <w:rPr>
                <w:rFonts w:eastAsia="Calibri"/>
              </w:rPr>
              <w:t>k</w:t>
            </w:r>
            <w:r>
              <w:rPr>
                <w:rFonts w:ascii="Times New Roman" w:hAnsi="Times New Roman"/>
                <w:spacing w:val="-14"/>
              </w:rPr>
              <w:t xml:space="preserve"> </w:t>
            </w:r>
            <w:r>
              <w:rPr>
                <w:rFonts w:eastAsia="Calibri"/>
                <w:spacing w:val="-1"/>
              </w:rPr>
              <w:t>o</w:t>
            </w:r>
            <w:r>
              <w:rPr>
                <w:rFonts w:eastAsia="Calibri"/>
              </w:rPr>
              <w:t>n</w:t>
            </w:r>
            <w:r>
              <w:rPr>
                <w:rFonts w:ascii="Times New Roman" w:hAnsi="Times New Roman"/>
                <w:spacing w:val="-8"/>
              </w:rPr>
              <w:t xml:space="preserve"> </w:t>
            </w:r>
            <w:r>
              <w:rPr>
                <w:rFonts w:eastAsia="Calibri"/>
                <w:spacing w:val="-2"/>
              </w:rPr>
              <w:t>t</w:t>
            </w:r>
            <w:r>
              <w:rPr>
                <w:rFonts w:eastAsia="Calibri"/>
                <w:spacing w:val="4"/>
              </w:rPr>
              <w:t>h</w:t>
            </w:r>
            <w:r>
              <w:rPr>
                <w:rFonts w:eastAsia="Calibri"/>
              </w:rPr>
              <w:t>e</w:t>
            </w:r>
            <w:r>
              <w:rPr>
                <w:rFonts w:ascii="Times New Roman" w:hAnsi="Times New Roman"/>
                <w:spacing w:val="-10"/>
              </w:rPr>
              <w:t xml:space="preserve"> </w:t>
            </w:r>
            <w:r>
              <w:rPr>
                <w:rFonts w:eastAsia="Calibri"/>
              </w:rPr>
              <w:t>C</w:t>
            </w:r>
            <w:r>
              <w:rPr>
                <w:rFonts w:eastAsia="Calibri"/>
                <w:spacing w:val="1"/>
              </w:rPr>
              <w:t>o</w:t>
            </w:r>
            <w:r>
              <w:rPr>
                <w:rFonts w:eastAsia="Calibri"/>
              </w:rPr>
              <w:t>l</w:t>
            </w:r>
            <w:r>
              <w:rPr>
                <w:rFonts w:eastAsia="Calibri"/>
                <w:spacing w:val="-2"/>
              </w:rPr>
              <w:t>l</w:t>
            </w:r>
            <w:r>
              <w:rPr>
                <w:rFonts w:eastAsia="Calibri"/>
              </w:rPr>
              <w:t>ec</w:t>
            </w:r>
            <w:r>
              <w:rPr>
                <w:rFonts w:eastAsia="Calibri"/>
                <w:spacing w:val="1"/>
              </w:rPr>
              <w:t>t</w:t>
            </w:r>
            <w:r>
              <w:rPr>
                <w:rFonts w:eastAsia="Calibri"/>
                <w:spacing w:val="-2"/>
              </w:rPr>
              <w:t>i</w:t>
            </w:r>
            <w:r>
              <w:rPr>
                <w:rFonts w:eastAsia="Calibri"/>
                <w:spacing w:val="-1"/>
              </w:rPr>
              <w:t>o</w:t>
            </w:r>
            <w:r>
              <w:rPr>
                <w:rFonts w:eastAsia="Calibri"/>
              </w:rPr>
              <w:t>n</w:t>
            </w:r>
            <w:r>
              <w:rPr>
                <w:rFonts w:ascii="Times New Roman" w:hAnsi="Times New Roman"/>
                <w:spacing w:val="-14"/>
              </w:rPr>
              <w:t xml:space="preserve"> </w:t>
            </w:r>
            <w:r>
              <w:rPr>
                <w:rFonts w:eastAsia="Calibri"/>
                <w:spacing w:val="1"/>
              </w:rPr>
              <w:t>o</w:t>
            </w:r>
            <w:r>
              <w:rPr>
                <w:rFonts w:eastAsia="Calibri"/>
              </w:rPr>
              <w:t>f</w:t>
            </w:r>
            <w:r>
              <w:rPr>
                <w:rFonts w:ascii="Times New Roman" w:hAnsi="Times New Roman"/>
                <w:spacing w:val="-5"/>
              </w:rPr>
              <w:t xml:space="preserve"> </w:t>
            </w:r>
            <w:r>
              <w:rPr>
                <w:rFonts w:eastAsia="Calibri"/>
                <w:spacing w:val="-5"/>
              </w:rPr>
              <w:t>F</w:t>
            </w:r>
            <w:r>
              <w:rPr>
                <w:rFonts w:eastAsia="Calibri"/>
                <w:spacing w:val="2"/>
              </w:rPr>
              <w:t>e</w:t>
            </w:r>
            <w:r>
              <w:rPr>
                <w:rFonts w:eastAsia="Calibri"/>
                <w:spacing w:val="-2"/>
              </w:rPr>
              <w:t>r</w:t>
            </w:r>
            <w:r>
              <w:rPr>
                <w:rFonts w:eastAsia="Calibri"/>
                <w:spacing w:val="1"/>
              </w:rPr>
              <w:t>t</w:t>
            </w:r>
            <w:r>
              <w:rPr>
                <w:rFonts w:eastAsia="Calibri"/>
              </w:rPr>
              <w:t>il</w:t>
            </w:r>
            <w:r>
              <w:rPr>
                <w:rFonts w:eastAsia="Calibri"/>
                <w:spacing w:val="-2"/>
              </w:rPr>
              <w:t>i</w:t>
            </w:r>
            <w:r>
              <w:rPr>
                <w:rFonts w:eastAsia="Calibri"/>
                <w:spacing w:val="1"/>
              </w:rPr>
              <w:t>t</w:t>
            </w:r>
            <w:r>
              <w:rPr>
                <w:rFonts w:eastAsia="Calibri"/>
              </w:rPr>
              <w:t>y</w:t>
            </w:r>
            <w:r>
              <w:rPr>
                <w:rFonts w:ascii="Times New Roman" w:hAnsi="Times New Roman"/>
                <w:spacing w:val="-14"/>
              </w:rPr>
              <w:t xml:space="preserve"> </w:t>
            </w:r>
            <w:r>
              <w:rPr>
                <w:rFonts w:eastAsia="Calibri"/>
                <w:spacing w:val="1"/>
              </w:rPr>
              <w:t>a</w:t>
            </w:r>
            <w:r>
              <w:rPr>
                <w:rFonts w:eastAsia="Calibri"/>
                <w:spacing w:val="-1"/>
              </w:rPr>
              <w:t>n</w:t>
            </w:r>
            <w:r>
              <w:rPr>
                <w:rFonts w:eastAsia="Calibri"/>
              </w:rPr>
              <w:t>d</w:t>
            </w:r>
            <w:r>
              <w:rPr>
                <w:rFonts w:ascii="Times New Roman" w:hAnsi="Times New Roman"/>
                <w:spacing w:val="-9"/>
              </w:rPr>
              <w:t xml:space="preserve"> </w:t>
            </w:r>
            <w:r>
              <w:rPr>
                <w:rFonts w:eastAsia="Calibri"/>
                <w:spacing w:val="-2"/>
              </w:rPr>
              <w:t>M</w:t>
            </w:r>
            <w:r>
              <w:rPr>
                <w:rFonts w:eastAsia="Calibri"/>
                <w:spacing w:val="1"/>
              </w:rPr>
              <w:t>o</w:t>
            </w:r>
            <w:r>
              <w:rPr>
                <w:rFonts w:eastAsia="Calibri"/>
              </w:rPr>
              <w:t>r</w:t>
            </w:r>
            <w:r>
              <w:rPr>
                <w:rFonts w:eastAsia="Calibri"/>
                <w:spacing w:val="-2"/>
              </w:rPr>
              <w:t>t</w:t>
            </w:r>
            <w:r>
              <w:rPr>
                <w:rFonts w:eastAsia="Calibri"/>
                <w:spacing w:val="3"/>
              </w:rPr>
              <w:t>a</w:t>
            </w:r>
            <w:r>
              <w:rPr>
                <w:rFonts w:eastAsia="Calibri"/>
                <w:spacing w:val="-2"/>
              </w:rPr>
              <w:t>li</w:t>
            </w:r>
            <w:r>
              <w:rPr>
                <w:rFonts w:eastAsia="Calibri"/>
                <w:spacing w:val="1"/>
              </w:rPr>
              <w:t>t</w:t>
            </w:r>
            <w:r>
              <w:rPr>
                <w:rFonts w:eastAsia="Calibri"/>
              </w:rPr>
              <w:t>y</w:t>
            </w:r>
            <w:r>
              <w:rPr>
                <w:rFonts w:ascii="Times New Roman" w:hAnsi="Times New Roman"/>
                <w:spacing w:val="-13"/>
              </w:rPr>
              <w:t xml:space="preserve"> </w:t>
            </w:r>
            <w:r>
              <w:rPr>
                <w:rFonts w:eastAsia="Calibri"/>
                <w:spacing w:val="-2"/>
              </w:rPr>
              <w:t>D</w:t>
            </w:r>
            <w:r>
              <w:rPr>
                <w:rFonts w:eastAsia="Calibri"/>
                <w:spacing w:val="-1"/>
              </w:rPr>
              <w:t>a</w:t>
            </w:r>
            <w:r>
              <w:rPr>
                <w:rFonts w:eastAsia="Calibri"/>
                <w:spacing w:val="-2"/>
              </w:rPr>
              <w:t>t</w:t>
            </w:r>
            <w:r>
              <w:rPr>
                <w:rFonts w:eastAsia="Calibri"/>
                <w:spacing w:val="3"/>
              </w:rPr>
              <w:t>a</w:t>
            </w:r>
            <w:r>
              <w:rPr>
                <w:rFonts w:eastAsia="Calibri"/>
              </w:rPr>
              <w:t>,</w:t>
            </w:r>
            <w:r>
              <w:rPr>
                <w:rFonts w:ascii="Times New Roman" w:hAnsi="Times New Roman"/>
                <w:spacing w:val="-10"/>
              </w:rPr>
              <w:t xml:space="preserve"> </w:t>
            </w:r>
            <w:r>
              <w:rPr>
                <w:rFonts w:eastAsia="Calibri"/>
                <w:spacing w:val="-3"/>
              </w:rPr>
              <w:t>U</w:t>
            </w:r>
            <w:r>
              <w:rPr>
                <w:rFonts w:eastAsia="Calibri"/>
                <w:spacing w:val="1"/>
              </w:rPr>
              <w:t>n</w:t>
            </w:r>
            <w:r>
              <w:rPr>
                <w:rFonts w:eastAsia="Calibri"/>
                <w:spacing w:val="-2"/>
              </w:rPr>
              <w:t>i</w:t>
            </w:r>
            <w:r>
              <w:rPr>
                <w:rFonts w:eastAsia="Calibri"/>
                <w:spacing w:val="1"/>
              </w:rPr>
              <w:t>t</w:t>
            </w:r>
            <w:r>
              <w:rPr>
                <w:rFonts w:eastAsia="Calibri"/>
              </w:rPr>
              <w:t>ed</w:t>
            </w:r>
            <w:r>
              <w:rPr>
                <w:rFonts w:ascii="Times New Roman" w:hAnsi="Times New Roman"/>
                <w:spacing w:val="-12"/>
              </w:rPr>
              <w:t xml:space="preserve"> </w:t>
            </w:r>
            <w:r>
              <w:rPr>
                <w:rFonts w:eastAsia="Calibri"/>
                <w:spacing w:val="-3"/>
              </w:rPr>
              <w:t>N</w:t>
            </w:r>
            <w:r>
              <w:rPr>
                <w:rFonts w:eastAsia="Calibri"/>
                <w:spacing w:val="1"/>
              </w:rPr>
              <w:t>at</w:t>
            </w:r>
            <w:r>
              <w:rPr>
                <w:rFonts w:eastAsia="Calibri"/>
                <w:spacing w:val="-2"/>
              </w:rPr>
              <w:t>i</w:t>
            </w:r>
            <w:r>
              <w:rPr>
                <w:rFonts w:eastAsia="Calibri"/>
                <w:spacing w:val="-1"/>
              </w:rPr>
              <w:t>o</w:t>
            </w:r>
            <w:r>
              <w:rPr>
                <w:rFonts w:eastAsia="Calibri"/>
                <w:spacing w:val="1"/>
              </w:rPr>
              <w:t>n</w:t>
            </w:r>
            <w:r>
              <w:rPr>
                <w:rFonts w:eastAsia="Calibri"/>
              </w:rPr>
              <w:t>s</w:t>
            </w:r>
            <w:r>
              <w:rPr>
                <w:rFonts w:ascii="Times New Roman" w:hAnsi="Times New Roman"/>
                <w:spacing w:val="-14"/>
              </w:rPr>
              <w:t xml:space="preserve"> </w:t>
            </w:r>
            <w:r>
              <w:rPr>
                <w:rFonts w:eastAsia="Calibri"/>
                <w:spacing w:val="-2"/>
              </w:rPr>
              <w:t>P</w:t>
            </w:r>
            <w:r>
              <w:rPr>
                <w:rFonts w:eastAsia="Calibri"/>
                <w:spacing w:val="1"/>
              </w:rPr>
              <w:t>ub</w:t>
            </w:r>
            <w:r>
              <w:rPr>
                <w:rFonts w:eastAsia="Calibri"/>
              </w:rPr>
              <w:t>l</w:t>
            </w:r>
            <w:r>
              <w:rPr>
                <w:rFonts w:eastAsia="Calibri"/>
                <w:spacing w:val="-2"/>
              </w:rPr>
              <w:t>i</w:t>
            </w:r>
            <w:r>
              <w:rPr>
                <w:rFonts w:eastAsia="Calibri"/>
              </w:rPr>
              <w:t>c</w:t>
            </w:r>
            <w:r>
              <w:rPr>
                <w:rFonts w:eastAsia="Calibri"/>
                <w:spacing w:val="1"/>
              </w:rPr>
              <w:t>at</w:t>
            </w:r>
            <w:r>
              <w:rPr>
                <w:rFonts w:eastAsia="Calibri"/>
                <w:spacing w:val="-2"/>
              </w:rPr>
              <w:t>i</w:t>
            </w:r>
            <w:r>
              <w:rPr>
                <w:rFonts w:eastAsia="Calibri"/>
                <w:spacing w:val="-1"/>
              </w:rPr>
              <w:t>o</w:t>
            </w:r>
            <w:r>
              <w:rPr>
                <w:rFonts w:eastAsia="Calibri"/>
                <w:spacing w:val="1"/>
              </w:rPr>
              <w:t>n</w:t>
            </w:r>
            <w:r>
              <w:rPr>
                <w:rFonts w:ascii="Times New Roman" w:hAnsi="Times New Roman"/>
                <w:spacing w:val="-14"/>
              </w:rPr>
              <w:t xml:space="preserve"> </w:t>
            </w:r>
            <w:r w:rsidR="00EE1461">
              <w:rPr>
                <w:rFonts w:eastAsia="Calibri"/>
                <w:spacing w:val="-2"/>
              </w:rPr>
              <w:t>(ST/ESA/STAT/SER.F/92)</w:t>
            </w:r>
            <w:r w:rsidR="001B3173">
              <w:rPr>
                <w:rFonts w:eastAsia="Calibri"/>
                <w:spacing w:val="-2"/>
              </w:rPr>
              <w:t xml:space="preserve">, </w:t>
            </w:r>
            <w:hyperlink r:id="rId25" w:history="1">
              <w:r w:rsidR="001B3173" w:rsidRPr="008363CA">
                <w:rPr>
                  <w:rStyle w:val="Hyperlink"/>
                  <w:rFonts w:ascii="Calibri" w:eastAsia="Calibri" w:hAnsi="Calibri" w:cs="Calibri"/>
                  <w:spacing w:val="1"/>
                  <w:sz w:val="20"/>
                  <w:szCs w:val="20"/>
                </w:rPr>
                <w:t>h</w:t>
              </w:r>
              <w:r w:rsidR="001B3173" w:rsidRPr="008363CA">
                <w:rPr>
                  <w:rStyle w:val="Hyperlink"/>
                  <w:rFonts w:ascii="Calibri" w:eastAsia="Calibri" w:hAnsi="Calibri" w:cs="Calibri"/>
                  <w:spacing w:val="-2"/>
                  <w:sz w:val="20"/>
                  <w:szCs w:val="20"/>
                </w:rPr>
                <w:t>tt</w:t>
              </w:r>
              <w:r w:rsidR="001B3173" w:rsidRPr="008363CA">
                <w:rPr>
                  <w:rStyle w:val="Hyperlink"/>
                  <w:rFonts w:ascii="Calibri" w:eastAsia="Calibri" w:hAnsi="Calibri" w:cs="Calibri"/>
                  <w:spacing w:val="1"/>
                  <w:sz w:val="20"/>
                  <w:szCs w:val="20"/>
                </w:rPr>
                <w:t>p</w:t>
              </w:r>
              <w:r w:rsidR="001B3173" w:rsidRPr="008363CA">
                <w:rPr>
                  <w:rStyle w:val="Hyperlink"/>
                  <w:rFonts w:ascii="Calibri" w:eastAsia="Calibri" w:hAnsi="Calibri" w:cs="Calibri"/>
                  <w:sz w:val="20"/>
                  <w:szCs w:val="20"/>
                </w:rPr>
                <w:t>:/</w:t>
              </w:r>
              <w:r w:rsidR="001B3173" w:rsidRPr="008363CA">
                <w:rPr>
                  <w:rStyle w:val="Hyperlink"/>
                  <w:rFonts w:ascii="Calibri" w:eastAsia="Calibri" w:hAnsi="Calibri" w:cs="Calibri"/>
                  <w:spacing w:val="-2"/>
                  <w:sz w:val="20"/>
                  <w:szCs w:val="20"/>
                </w:rPr>
                <w:t>/</w:t>
              </w:r>
              <w:r w:rsidR="001B3173" w:rsidRPr="008363CA">
                <w:rPr>
                  <w:rStyle w:val="Hyperlink"/>
                  <w:rFonts w:ascii="Calibri" w:eastAsia="Calibri" w:hAnsi="Calibri" w:cs="Calibri"/>
                  <w:spacing w:val="-1"/>
                  <w:sz w:val="20"/>
                  <w:szCs w:val="20"/>
                </w:rPr>
                <w:t>u</w:t>
              </w:r>
              <w:r w:rsidR="001B3173" w:rsidRPr="008363CA">
                <w:rPr>
                  <w:rStyle w:val="Hyperlink"/>
                  <w:rFonts w:ascii="Calibri" w:eastAsia="Calibri" w:hAnsi="Calibri" w:cs="Calibri"/>
                  <w:spacing w:val="1"/>
                  <w:sz w:val="20"/>
                  <w:szCs w:val="20"/>
                </w:rPr>
                <w:t>n</w:t>
              </w:r>
              <w:r w:rsidR="001B3173" w:rsidRPr="008363CA">
                <w:rPr>
                  <w:rStyle w:val="Hyperlink"/>
                  <w:rFonts w:ascii="Calibri" w:eastAsia="Calibri" w:hAnsi="Calibri" w:cs="Calibri"/>
                  <w:spacing w:val="-1"/>
                  <w:sz w:val="20"/>
                  <w:szCs w:val="20"/>
                </w:rPr>
                <w:t>s</w:t>
              </w:r>
              <w:r w:rsidR="001B3173" w:rsidRPr="008363CA">
                <w:rPr>
                  <w:rStyle w:val="Hyperlink"/>
                  <w:rFonts w:ascii="Calibri" w:eastAsia="Calibri" w:hAnsi="Calibri" w:cs="Calibri"/>
                  <w:spacing w:val="1"/>
                  <w:sz w:val="20"/>
                  <w:szCs w:val="20"/>
                </w:rPr>
                <w:t>t</w:t>
              </w:r>
              <w:r w:rsidR="001B3173" w:rsidRPr="008363CA">
                <w:rPr>
                  <w:rStyle w:val="Hyperlink"/>
                  <w:rFonts w:ascii="Calibri" w:eastAsia="Calibri" w:hAnsi="Calibri" w:cs="Calibri"/>
                  <w:spacing w:val="-1"/>
                  <w:sz w:val="20"/>
                  <w:szCs w:val="20"/>
                </w:rPr>
                <w:t>a</w:t>
              </w:r>
              <w:r w:rsidR="001B3173" w:rsidRPr="008363CA">
                <w:rPr>
                  <w:rStyle w:val="Hyperlink"/>
                  <w:rFonts w:ascii="Calibri" w:eastAsia="Calibri" w:hAnsi="Calibri" w:cs="Calibri"/>
                  <w:spacing w:val="1"/>
                  <w:sz w:val="20"/>
                  <w:szCs w:val="20"/>
                </w:rPr>
                <w:t>t</w:t>
              </w:r>
              <w:r w:rsidR="001B3173" w:rsidRPr="008363CA">
                <w:rPr>
                  <w:rStyle w:val="Hyperlink"/>
                  <w:rFonts w:ascii="Calibri" w:eastAsia="Calibri" w:hAnsi="Calibri" w:cs="Calibri"/>
                  <w:spacing w:val="-1"/>
                  <w:sz w:val="20"/>
                  <w:szCs w:val="20"/>
                </w:rPr>
                <w:t>s</w:t>
              </w:r>
              <w:r w:rsidR="001B3173" w:rsidRPr="008363CA">
                <w:rPr>
                  <w:rStyle w:val="Hyperlink"/>
                  <w:rFonts w:ascii="Calibri" w:eastAsia="Calibri" w:hAnsi="Calibri" w:cs="Calibri"/>
                  <w:spacing w:val="-2"/>
                  <w:sz w:val="20"/>
                  <w:szCs w:val="20"/>
                </w:rPr>
                <w:t>.</w:t>
              </w:r>
              <w:r w:rsidR="001B3173" w:rsidRPr="008363CA">
                <w:rPr>
                  <w:rStyle w:val="Hyperlink"/>
                  <w:rFonts w:ascii="Calibri" w:eastAsia="Calibri" w:hAnsi="Calibri" w:cs="Calibri"/>
                  <w:spacing w:val="-1"/>
                  <w:sz w:val="20"/>
                  <w:szCs w:val="20"/>
                </w:rPr>
                <w:t>u</w:t>
              </w:r>
              <w:r w:rsidR="001B3173" w:rsidRPr="008363CA">
                <w:rPr>
                  <w:rStyle w:val="Hyperlink"/>
                  <w:rFonts w:ascii="Calibri" w:eastAsia="Calibri" w:hAnsi="Calibri" w:cs="Calibri"/>
                  <w:spacing w:val="1"/>
                  <w:sz w:val="20"/>
                  <w:szCs w:val="20"/>
                </w:rPr>
                <w:t>n</w:t>
              </w:r>
              <w:r w:rsidR="001B3173" w:rsidRPr="008363CA">
                <w:rPr>
                  <w:rStyle w:val="Hyperlink"/>
                  <w:rFonts w:ascii="Calibri" w:eastAsia="Calibri" w:hAnsi="Calibri" w:cs="Calibri"/>
                  <w:spacing w:val="-2"/>
                  <w:sz w:val="20"/>
                  <w:szCs w:val="20"/>
                </w:rPr>
                <w:t>.</w:t>
              </w:r>
              <w:r w:rsidR="001B3173" w:rsidRPr="008363CA">
                <w:rPr>
                  <w:rStyle w:val="Hyperlink"/>
                  <w:rFonts w:ascii="Calibri" w:eastAsia="Calibri" w:hAnsi="Calibri" w:cs="Calibri"/>
                  <w:spacing w:val="1"/>
                  <w:sz w:val="20"/>
                  <w:szCs w:val="20"/>
                </w:rPr>
                <w:t>o</w:t>
              </w:r>
              <w:r w:rsidR="001B3173" w:rsidRPr="008363CA">
                <w:rPr>
                  <w:rStyle w:val="Hyperlink"/>
                  <w:rFonts w:ascii="Calibri" w:eastAsia="Calibri" w:hAnsi="Calibri" w:cs="Calibri"/>
                  <w:sz w:val="20"/>
                  <w:szCs w:val="20"/>
                </w:rPr>
                <w:t>rg</w:t>
              </w:r>
              <w:r w:rsidR="001B3173" w:rsidRPr="008363CA">
                <w:rPr>
                  <w:rStyle w:val="Hyperlink"/>
                  <w:rFonts w:ascii="Calibri" w:eastAsia="Calibri" w:hAnsi="Calibri" w:cs="Calibri"/>
                  <w:spacing w:val="-2"/>
                  <w:sz w:val="20"/>
                  <w:szCs w:val="20"/>
                </w:rPr>
                <w:t>/</w:t>
              </w:r>
              <w:r w:rsidR="001B3173" w:rsidRPr="008363CA">
                <w:rPr>
                  <w:rStyle w:val="Hyperlink"/>
                  <w:rFonts w:ascii="Calibri" w:eastAsia="Calibri" w:hAnsi="Calibri" w:cs="Calibri"/>
                  <w:spacing w:val="-1"/>
                  <w:sz w:val="20"/>
                  <w:szCs w:val="20"/>
                </w:rPr>
                <w:t>u</w:t>
              </w:r>
              <w:r w:rsidR="001B3173" w:rsidRPr="008363CA">
                <w:rPr>
                  <w:rStyle w:val="Hyperlink"/>
                  <w:rFonts w:ascii="Calibri" w:eastAsia="Calibri" w:hAnsi="Calibri" w:cs="Calibri"/>
                  <w:spacing w:val="1"/>
                  <w:sz w:val="20"/>
                  <w:szCs w:val="20"/>
                </w:rPr>
                <w:t>n</w:t>
              </w:r>
              <w:r w:rsidR="001B3173" w:rsidRPr="008363CA">
                <w:rPr>
                  <w:rStyle w:val="Hyperlink"/>
                  <w:rFonts w:ascii="Calibri" w:eastAsia="Calibri" w:hAnsi="Calibri" w:cs="Calibri"/>
                  <w:spacing w:val="-3"/>
                  <w:sz w:val="20"/>
                  <w:szCs w:val="20"/>
                </w:rPr>
                <w:t>s</w:t>
              </w:r>
              <w:r w:rsidR="001B3173" w:rsidRPr="008363CA">
                <w:rPr>
                  <w:rStyle w:val="Hyperlink"/>
                  <w:rFonts w:ascii="Calibri" w:eastAsia="Calibri" w:hAnsi="Calibri" w:cs="Calibri"/>
                  <w:spacing w:val="4"/>
                  <w:sz w:val="20"/>
                  <w:szCs w:val="20"/>
                </w:rPr>
                <w:t>d</w:t>
              </w:r>
              <w:r w:rsidR="001B3173" w:rsidRPr="008363CA">
                <w:rPr>
                  <w:rStyle w:val="Hyperlink"/>
                  <w:rFonts w:ascii="Calibri" w:eastAsia="Calibri" w:hAnsi="Calibri" w:cs="Calibri"/>
                  <w:spacing w:val="-2"/>
                  <w:sz w:val="20"/>
                  <w:szCs w:val="20"/>
                </w:rPr>
                <w:t>/</w:t>
              </w:r>
              <w:r w:rsidR="001B3173" w:rsidRPr="008363CA">
                <w:rPr>
                  <w:rStyle w:val="Hyperlink"/>
                  <w:rFonts w:eastAsia="Calibri"/>
                </w:rPr>
                <w:t>demographic/standmeth/handbooks/Handbook_Fertility_Mortality.pdf</w:t>
              </w:r>
            </w:hyperlink>
          </w:p>
          <w:p w14:paraId="4850F164" w14:textId="77777777" w:rsidR="001100DA" w:rsidRDefault="001100DA" w:rsidP="004E7756">
            <w:pPr>
              <w:pStyle w:val="MText"/>
            </w:pPr>
          </w:p>
          <w:p w14:paraId="6449700E" w14:textId="058DC1EB" w:rsidR="001100DA" w:rsidRDefault="001100DA" w:rsidP="004E7756">
            <w:pPr>
              <w:pStyle w:val="MText"/>
              <w:rPr>
                <w:rFonts w:ascii="Calibri" w:eastAsia="Calibri" w:hAnsi="Calibri" w:cs="Calibri"/>
              </w:rPr>
            </w:pPr>
            <w:r>
              <w:rPr>
                <w:rFonts w:ascii="Calibri" w:eastAsia="Calibri" w:hAnsi="Calibri" w:cs="Calibri"/>
                <w:color w:val="494949"/>
                <w:spacing w:val="1"/>
              </w:rPr>
              <w:t>M</w:t>
            </w:r>
            <w:r>
              <w:rPr>
                <w:rFonts w:ascii="Calibri" w:eastAsia="Calibri" w:hAnsi="Calibri" w:cs="Calibri"/>
                <w:color w:val="494949"/>
                <w:spacing w:val="-1"/>
              </w:rPr>
              <w:t>anu</w:t>
            </w:r>
            <w:r>
              <w:rPr>
                <w:rFonts w:ascii="Calibri" w:eastAsia="Calibri" w:hAnsi="Calibri" w:cs="Calibri"/>
                <w:color w:val="494949"/>
                <w:spacing w:val="3"/>
              </w:rPr>
              <w:t>a</w:t>
            </w:r>
            <w:r>
              <w:rPr>
                <w:rFonts w:ascii="Calibri" w:eastAsia="Calibri" w:hAnsi="Calibri" w:cs="Calibri"/>
                <w:color w:val="494949"/>
              </w:rPr>
              <w:t>l</w:t>
            </w:r>
            <w:r>
              <w:rPr>
                <w:rFonts w:ascii="Times New Roman" w:hAnsi="Times New Roman"/>
                <w:color w:val="494949"/>
                <w:spacing w:val="-13"/>
              </w:rPr>
              <w:t xml:space="preserve"> </w:t>
            </w:r>
            <w:r>
              <w:rPr>
                <w:rFonts w:ascii="Calibri" w:eastAsia="Calibri" w:hAnsi="Calibri" w:cs="Calibri"/>
                <w:color w:val="494949"/>
              </w:rPr>
              <w:t>X:</w:t>
            </w:r>
            <w:r>
              <w:rPr>
                <w:rFonts w:ascii="Times New Roman" w:hAnsi="Times New Roman"/>
                <w:color w:val="494949"/>
                <w:spacing w:val="-9"/>
              </w:rPr>
              <w:t xml:space="preserve"> </w:t>
            </w:r>
            <w:r>
              <w:rPr>
                <w:rFonts w:ascii="Calibri" w:eastAsia="Calibri" w:hAnsi="Calibri" w:cs="Calibri"/>
                <w:color w:val="494949"/>
                <w:spacing w:val="-2"/>
              </w:rPr>
              <w:t>I</w:t>
            </w:r>
            <w:r>
              <w:rPr>
                <w:rFonts w:ascii="Calibri" w:eastAsia="Calibri" w:hAnsi="Calibri" w:cs="Calibri"/>
                <w:color w:val="494949"/>
                <w:spacing w:val="-1"/>
              </w:rPr>
              <w:t>n</w:t>
            </w:r>
            <w:r>
              <w:rPr>
                <w:rFonts w:ascii="Calibri" w:eastAsia="Calibri" w:hAnsi="Calibri" w:cs="Calibri"/>
                <w:color w:val="494949"/>
                <w:spacing w:val="1"/>
              </w:rPr>
              <w:t>d</w:t>
            </w:r>
            <w:r>
              <w:rPr>
                <w:rFonts w:ascii="Calibri" w:eastAsia="Calibri" w:hAnsi="Calibri" w:cs="Calibri"/>
                <w:color w:val="494949"/>
              </w:rPr>
              <w:t>i</w:t>
            </w:r>
            <w:r>
              <w:rPr>
                <w:rFonts w:ascii="Calibri" w:eastAsia="Calibri" w:hAnsi="Calibri" w:cs="Calibri"/>
                <w:color w:val="494949"/>
                <w:spacing w:val="-2"/>
              </w:rPr>
              <w:t>r</w:t>
            </w:r>
            <w:r>
              <w:rPr>
                <w:rFonts w:ascii="Calibri" w:eastAsia="Calibri" w:hAnsi="Calibri" w:cs="Calibri"/>
                <w:color w:val="494949"/>
                <w:spacing w:val="2"/>
              </w:rPr>
              <w:t>e</w:t>
            </w:r>
            <w:r>
              <w:rPr>
                <w:rFonts w:ascii="Calibri" w:eastAsia="Calibri" w:hAnsi="Calibri" w:cs="Calibri"/>
                <w:color w:val="494949"/>
              </w:rPr>
              <w:t>ct</w:t>
            </w:r>
            <w:r>
              <w:rPr>
                <w:rFonts w:ascii="Times New Roman" w:hAnsi="Times New Roman"/>
                <w:color w:val="494949"/>
                <w:spacing w:val="-12"/>
              </w:rPr>
              <w:t xml:space="preserve"> </w:t>
            </w:r>
            <w:r>
              <w:rPr>
                <w:rFonts w:ascii="Calibri" w:eastAsia="Calibri" w:hAnsi="Calibri" w:cs="Calibri"/>
                <w:color w:val="494949"/>
                <w:spacing w:val="-3"/>
              </w:rPr>
              <w:t>T</w:t>
            </w:r>
            <w:r>
              <w:rPr>
                <w:rFonts w:ascii="Calibri" w:eastAsia="Calibri" w:hAnsi="Calibri" w:cs="Calibri"/>
                <w:color w:val="494949"/>
              </w:rPr>
              <w:t>e</w:t>
            </w:r>
            <w:r>
              <w:rPr>
                <w:rFonts w:ascii="Calibri" w:eastAsia="Calibri" w:hAnsi="Calibri" w:cs="Calibri"/>
                <w:color w:val="494949"/>
                <w:spacing w:val="-2"/>
              </w:rPr>
              <w:t>c</w:t>
            </w:r>
            <w:r>
              <w:rPr>
                <w:rFonts w:ascii="Calibri" w:eastAsia="Calibri" w:hAnsi="Calibri" w:cs="Calibri"/>
                <w:color w:val="494949"/>
                <w:spacing w:val="1"/>
              </w:rPr>
              <w:t>hn</w:t>
            </w:r>
            <w:r>
              <w:rPr>
                <w:rFonts w:ascii="Calibri" w:eastAsia="Calibri" w:hAnsi="Calibri" w:cs="Calibri"/>
                <w:color w:val="494949"/>
                <w:spacing w:val="-2"/>
              </w:rPr>
              <w:t>i</w:t>
            </w:r>
            <w:r>
              <w:rPr>
                <w:rFonts w:ascii="Calibri" w:eastAsia="Calibri" w:hAnsi="Calibri" w:cs="Calibri"/>
                <w:color w:val="494949"/>
                <w:spacing w:val="-1"/>
              </w:rPr>
              <w:t>qu</w:t>
            </w:r>
            <w:r>
              <w:rPr>
                <w:rFonts w:ascii="Calibri" w:eastAsia="Calibri" w:hAnsi="Calibri" w:cs="Calibri"/>
                <w:color w:val="494949"/>
              </w:rPr>
              <w:t>es</w:t>
            </w:r>
            <w:r>
              <w:rPr>
                <w:rFonts w:ascii="Times New Roman" w:hAnsi="Times New Roman"/>
                <w:color w:val="494949"/>
                <w:spacing w:val="-14"/>
              </w:rPr>
              <w:t xml:space="preserve"> </w:t>
            </w:r>
            <w:r>
              <w:rPr>
                <w:rFonts w:ascii="Calibri" w:eastAsia="Calibri" w:hAnsi="Calibri" w:cs="Calibri"/>
                <w:color w:val="494949"/>
                <w:spacing w:val="-1"/>
              </w:rPr>
              <w:t>f</w:t>
            </w:r>
            <w:r>
              <w:rPr>
                <w:rFonts w:ascii="Calibri" w:eastAsia="Calibri" w:hAnsi="Calibri" w:cs="Calibri"/>
                <w:color w:val="494949"/>
                <w:spacing w:val="1"/>
              </w:rPr>
              <w:t>o</w:t>
            </w:r>
            <w:r>
              <w:rPr>
                <w:rFonts w:ascii="Calibri" w:eastAsia="Calibri" w:hAnsi="Calibri" w:cs="Calibri"/>
                <w:color w:val="494949"/>
              </w:rPr>
              <w:t>r</w:t>
            </w:r>
            <w:r>
              <w:rPr>
                <w:rFonts w:ascii="Times New Roman" w:hAnsi="Times New Roman"/>
                <w:color w:val="494949"/>
                <w:spacing w:val="-6"/>
              </w:rPr>
              <w:t xml:space="preserve"> </w:t>
            </w:r>
            <w:r>
              <w:rPr>
                <w:rFonts w:ascii="Calibri" w:eastAsia="Calibri" w:hAnsi="Calibri" w:cs="Calibri"/>
                <w:color w:val="494949"/>
                <w:spacing w:val="-2"/>
              </w:rPr>
              <w:t>D</w:t>
            </w:r>
            <w:r>
              <w:rPr>
                <w:rFonts w:ascii="Calibri" w:eastAsia="Calibri" w:hAnsi="Calibri" w:cs="Calibri"/>
                <w:color w:val="494949"/>
              </w:rPr>
              <w:t>e</w:t>
            </w:r>
            <w:r>
              <w:rPr>
                <w:rFonts w:ascii="Calibri" w:eastAsia="Calibri" w:hAnsi="Calibri" w:cs="Calibri"/>
                <w:color w:val="494949"/>
                <w:spacing w:val="-3"/>
              </w:rPr>
              <w:t>m</w:t>
            </w:r>
            <w:r>
              <w:rPr>
                <w:rFonts w:ascii="Calibri" w:eastAsia="Calibri" w:hAnsi="Calibri" w:cs="Calibri"/>
                <w:color w:val="494949"/>
                <w:spacing w:val="1"/>
              </w:rPr>
              <w:t>o</w:t>
            </w:r>
            <w:r>
              <w:rPr>
                <w:rFonts w:ascii="Calibri" w:eastAsia="Calibri" w:hAnsi="Calibri" w:cs="Calibri"/>
                <w:color w:val="494949"/>
                <w:spacing w:val="-2"/>
              </w:rPr>
              <w:t>g</w:t>
            </w:r>
            <w:r>
              <w:rPr>
                <w:rFonts w:ascii="Calibri" w:eastAsia="Calibri" w:hAnsi="Calibri" w:cs="Calibri"/>
                <w:color w:val="494949"/>
              </w:rPr>
              <w:t>r</w:t>
            </w:r>
            <w:r>
              <w:rPr>
                <w:rFonts w:ascii="Calibri" w:eastAsia="Calibri" w:hAnsi="Calibri" w:cs="Calibri"/>
                <w:color w:val="494949"/>
                <w:spacing w:val="-1"/>
              </w:rPr>
              <w:t>ap</w:t>
            </w:r>
            <w:r>
              <w:rPr>
                <w:rFonts w:ascii="Calibri" w:eastAsia="Calibri" w:hAnsi="Calibri" w:cs="Calibri"/>
                <w:color w:val="494949"/>
                <w:spacing w:val="4"/>
              </w:rPr>
              <w:t>h</w:t>
            </w:r>
            <w:r>
              <w:rPr>
                <w:rFonts w:ascii="Calibri" w:eastAsia="Calibri" w:hAnsi="Calibri" w:cs="Calibri"/>
                <w:color w:val="494949"/>
                <w:spacing w:val="-2"/>
              </w:rPr>
              <w:t>i</w:t>
            </w:r>
            <w:r>
              <w:rPr>
                <w:rFonts w:ascii="Calibri" w:eastAsia="Calibri" w:hAnsi="Calibri" w:cs="Calibri"/>
                <w:color w:val="494949"/>
              </w:rPr>
              <w:t>c</w:t>
            </w:r>
            <w:r>
              <w:rPr>
                <w:rFonts w:ascii="Times New Roman" w:hAnsi="Times New Roman"/>
                <w:color w:val="494949"/>
                <w:spacing w:val="-18"/>
              </w:rPr>
              <w:t xml:space="preserve"> </w:t>
            </w:r>
            <w:r>
              <w:rPr>
                <w:rFonts w:ascii="Calibri" w:eastAsia="Calibri" w:hAnsi="Calibri" w:cs="Calibri"/>
                <w:color w:val="494949"/>
                <w:spacing w:val="1"/>
              </w:rPr>
              <w:t>E</w:t>
            </w:r>
            <w:r>
              <w:rPr>
                <w:rFonts w:ascii="Calibri" w:eastAsia="Calibri" w:hAnsi="Calibri" w:cs="Calibri"/>
                <w:color w:val="494949"/>
                <w:spacing w:val="-3"/>
              </w:rPr>
              <w:t>s</w:t>
            </w:r>
            <w:r>
              <w:rPr>
                <w:rFonts w:ascii="Calibri" w:eastAsia="Calibri" w:hAnsi="Calibri" w:cs="Calibri"/>
                <w:color w:val="494949"/>
                <w:spacing w:val="3"/>
              </w:rPr>
              <w:t>t</w:t>
            </w:r>
            <w:r>
              <w:rPr>
                <w:rFonts w:ascii="Calibri" w:eastAsia="Calibri" w:hAnsi="Calibri" w:cs="Calibri"/>
                <w:color w:val="494949"/>
                <w:spacing w:val="-2"/>
              </w:rPr>
              <w:t>i</w:t>
            </w:r>
            <w:r>
              <w:rPr>
                <w:rFonts w:ascii="Calibri" w:eastAsia="Calibri" w:hAnsi="Calibri" w:cs="Calibri"/>
                <w:color w:val="494949"/>
                <w:spacing w:val="-3"/>
              </w:rPr>
              <w:t>m</w:t>
            </w:r>
            <w:r>
              <w:rPr>
                <w:rFonts w:ascii="Calibri" w:eastAsia="Calibri" w:hAnsi="Calibri" w:cs="Calibri"/>
                <w:color w:val="494949"/>
                <w:spacing w:val="1"/>
              </w:rPr>
              <w:t>at</w:t>
            </w:r>
            <w:r>
              <w:rPr>
                <w:rFonts w:ascii="Calibri" w:eastAsia="Calibri" w:hAnsi="Calibri" w:cs="Calibri"/>
                <w:color w:val="494949"/>
                <w:spacing w:val="-2"/>
              </w:rPr>
              <w:t>i</w:t>
            </w:r>
            <w:r>
              <w:rPr>
                <w:rFonts w:ascii="Calibri" w:eastAsia="Calibri" w:hAnsi="Calibri" w:cs="Calibri"/>
                <w:color w:val="494949"/>
                <w:spacing w:val="-1"/>
              </w:rPr>
              <w:t>o</w:t>
            </w:r>
            <w:r>
              <w:rPr>
                <w:rFonts w:ascii="Calibri" w:eastAsia="Calibri" w:hAnsi="Calibri" w:cs="Calibri"/>
                <w:color w:val="494949"/>
                <w:spacing w:val="1"/>
              </w:rPr>
              <w:t>n</w:t>
            </w:r>
            <w:r>
              <w:rPr>
                <w:rFonts w:ascii="Calibri" w:eastAsia="Calibri" w:hAnsi="Calibri" w:cs="Calibri"/>
                <w:color w:val="494949"/>
              </w:rPr>
              <w:t>,</w:t>
            </w:r>
            <w:r>
              <w:rPr>
                <w:rFonts w:ascii="Times New Roman" w:hAnsi="Times New Roman"/>
                <w:color w:val="494949"/>
                <w:spacing w:val="-13"/>
              </w:rPr>
              <w:t xml:space="preserve"> </w:t>
            </w:r>
            <w:r>
              <w:rPr>
                <w:rFonts w:ascii="Calibri" w:eastAsia="Calibri" w:hAnsi="Calibri" w:cs="Calibri"/>
                <w:color w:val="494949"/>
                <w:spacing w:val="-5"/>
              </w:rPr>
              <w:t>U</w:t>
            </w:r>
            <w:r>
              <w:rPr>
                <w:rFonts w:ascii="Calibri" w:eastAsia="Calibri" w:hAnsi="Calibri" w:cs="Calibri"/>
                <w:color w:val="494949"/>
                <w:spacing w:val="4"/>
              </w:rPr>
              <w:t>n</w:t>
            </w:r>
            <w:r>
              <w:rPr>
                <w:rFonts w:ascii="Calibri" w:eastAsia="Calibri" w:hAnsi="Calibri" w:cs="Calibri"/>
                <w:color w:val="494949"/>
                <w:spacing w:val="-5"/>
              </w:rPr>
              <w:t>i</w:t>
            </w:r>
            <w:r>
              <w:rPr>
                <w:rFonts w:ascii="Calibri" w:eastAsia="Calibri" w:hAnsi="Calibri" w:cs="Calibri"/>
                <w:color w:val="494949"/>
                <w:spacing w:val="3"/>
              </w:rPr>
              <w:t>t</w:t>
            </w:r>
            <w:r>
              <w:rPr>
                <w:rFonts w:ascii="Calibri" w:eastAsia="Calibri" w:hAnsi="Calibri" w:cs="Calibri"/>
                <w:color w:val="494949"/>
                <w:spacing w:val="-3"/>
              </w:rPr>
              <w:t>e</w:t>
            </w:r>
            <w:r>
              <w:rPr>
                <w:rFonts w:ascii="Calibri" w:eastAsia="Calibri" w:hAnsi="Calibri" w:cs="Calibri"/>
                <w:color w:val="494949"/>
              </w:rPr>
              <w:t>d</w:t>
            </w:r>
            <w:r>
              <w:rPr>
                <w:rFonts w:ascii="Times New Roman" w:hAnsi="Times New Roman"/>
                <w:color w:val="494949"/>
                <w:spacing w:val="-12"/>
              </w:rPr>
              <w:t xml:space="preserve"> </w:t>
            </w:r>
            <w:r>
              <w:rPr>
                <w:rFonts w:ascii="Calibri" w:eastAsia="Calibri" w:hAnsi="Calibri" w:cs="Calibri"/>
                <w:color w:val="494949"/>
                <w:spacing w:val="-1"/>
              </w:rPr>
              <w:t>Na</w:t>
            </w:r>
            <w:r>
              <w:rPr>
                <w:rFonts w:ascii="Calibri" w:eastAsia="Calibri" w:hAnsi="Calibri" w:cs="Calibri"/>
                <w:color w:val="494949"/>
                <w:spacing w:val="1"/>
              </w:rPr>
              <w:t>t</w:t>
            </w:r>
            <w:r>
              <w:rPr>
                <w:rFonts w:ascii="Calibri" w:eastAsia="Calibri" w:hAnsi="Calibri" w:cs="Calibri"/>
                <w:color w:val="494949"/>
                <w:spacing w:val="-2"/>
              </w:rPr>
              <w:t>i</w:t>
            </w:r>
            <w:r>
              <w:rPr>
                <w:rFonts w:ascii="Calibri" w:eastAsia="Calibri" w:hAnsi="Calibri" w:cs="Calibri"/>
                <w:color w:val="494949"/>
                <w:spacing w:val="1"/>
              </w:rPr>
              <w:t>on</w:t>
            </w:r>
            <w:r>
              <w:rPr>
                <w:rFonts w:ascii="Calibri" w:eastAsia="Calibri" w:hAnsi="Calibri" w:cs="Calibri"/>
                <w:color w:val="494949"/>
              </w:rPr>
              <w:t>s</w:t>
            </w:r>
            <w:r>
              <w:rPr>
                <w:rFonts w:ascii="Times New Roman" w:hAnsi="Times New Roman"/>
                <w:color w:val="494949"/>
                <w:spacing w:val="-14"/>
              </w:rPr>
              <w:t xml:space="preserve"> </w:t>
            </w:r>
            <w:r>
              <w:rPr>
                <w:rFonts w:ascii="Calibri" w:eastAsia="Calibri" w:hAnsi="Calibri" w:cs="Calibri"/>
                <w:color w:val="494949"/>
                <w:spacing w:val="1"/>
              </w:rPr>
              <w:t>P</w:t>
            </w:r>
            <w:r>
              <w:rPr>
                <w:rFonts w:ascii="Calibri" w:eastAsia="Calibri" w:hAnsi="Calibri" w:cs="Calibri"/>
                <w:color w:val="494949"/>
                <w:spacing w:val="-1"/>
              </w:rPr>
              <w:t>u</w:t>
            </w:r>
            <w:r>
              <w:rPr>
                <w:rFonts w:ascii="Calibri" w:eastAsia="Calibri" w:hAnsi="Calibri" w:cs="Calibri"/>
                <w:color w:val="494949"/>
                <w:spacing w:val="1"/>
              </w:rPr>
              <w:t>b</w:t>
            </w:r>
            <w:r>
              <w:rPr>
                <w:rFonts w:ascii="Calibri" w:eastAsia="Calibri" w:hAnsi="Calibri" w:cs="Calibri"/>
                <w:color w:val="494949"/>
              </w:rPr>
              <w:t>li</w:t>
            </w:r>
            <w:r>
              <w:rPr>
                <w:rFonts w:ascii="Calibri" w:eastAsia="Calibri" w:hAnsi="Calibri" w:cs="Calibri"/>
                <w:color w:val="494949"/>
                <w:spacing w:val="-2"/>
              </w:rPr>
              <w:t>c</w:t>
            </w:r>
            <w:r>
              <w:rPr>
                <w:rFonts w:ascii="Calibri" w:eastAsia="Calibri" w:hAnsi="Calibri" w:cs="Calibri"/>
                <w:color w:val="494949"/>
                <w:spacing w:val="-1"/>
              </w:rPr>
              <w:t>a</w:t>
            </w:r>
            <w:r>
              <w:rPr>
                <w:rFonts w:ascii="Calibri" w:eastAsia="Calibri" w:hAnsi="Calibri" w:cs="Calibri"/>
                <w:color w:val="494949"/>
                <w:spacing w:val="1"/>
              </w:rPr>
              <w:t>t</w:t>
            </w:r>
            <w:r>
              <w:rPr>
                <w:rFonts w:ascii="Calibri" w:eastAsia="Calibri" w:hAnsi="Calibri" w:cs="Calibri"/>
                <w:color w:val="494949"/>
                <w:spacing w:val="-2"/>
              </w:rPr>
              <w:t>i</w:t>
            </w:r>
            <w:r>
              <w:rPr>
                <w:rFonts w:ascii="Calibri" w:eastAsia="Calibri" w:hAnsi="Calibri" w:cs="Calibri"/>
                <w:color w:val="494949"/>
                <w:spacing w:val="-1"/>
              </w:rPr>
              <w:t>o</w:t>
            </w:r>
            <w:r>
              <w:rPr>
                <w:rFonts w:ascii="Calibri" w:eastAsia="Calibri" w:hAnsi="Calibri" w:cs="Calibri"/>
                <w:color w:val="494949"/>
                <w:spacing w:val="4"/>
              </w:rPr>
              <w:t>n</w:t>
            </w:r>
            <w:r>
              <w:rPr>
                <w:rFonts w:ascii="Calibri" w:eastAsia="Calibri" w:hAnsi="Calibri" w:cs="Calibri"/>
                <w:color w:val="494949"/>
              </w:rPr>
              <w:t>,</w:t>
            </w:r>
            <w:r>
              <w:rPr>
                <w:rFonts w:ascii="Times New Roman" w:hAnsi="Times New Roman"/>
                <w:color w:val="494949"/>
                <w:spacing w:val="-16"/>
              </w:rPr>
              <w:t xml:space="preserve"> </w:t>
            </w:r>
            <w:r>
              <w:rPr>
                <w:rFonts w:ascii="Calibri" w:eastAsia="Calibri" w:hAnsi="Calibri" w:cs="Calibri"/>
                <w:color w:val="494949"/>
                <w:spacing w:val="-2"/>
              </w:rPr>
              <w:t>S</w:t>
            </w:r>
            <w:r>
              <w:rPr>
                <w:rFonts w:ascii="Calibri" w:eastAsia="Calibri" w:hAnsi="Calibri" w:cs="Calibri"/>
                <w:color w:val="494949"/>
                <w:spacing w:val="1"/>
              </w:rPr>
              <w:t>a</w:t>
            </w:r>
            <w:r>
              <w:rPr>
                <w:rFonts w:ascii="Calibri" w:eastAsia="Calibri" w:hAnsi="Calibri" w:cs="Calibri"/>
                <w:color w:val="494949"/>
                <w:spacing w:val="-2"/>
              </w:rPr>
              <w:t>l</w:t>
            </w:r>
            <w:r>
              <w:rPr>
                <w:rFonts w:ascii="Calibri" w:eastAsia="Calibri" w:hAnsi="Calibri" w:cs="Calibri"/>
                <w:color w:val="494949"/>
              </w:rPr>
              <w:t>es</w:t>
            </w:r>
            <w:r>
              <w:rPr>
                <w:rFonts w:ascii="Times New Roman" w:hAnsi="Times New Roman"/>
                <w:color w:val="494949"/>
                <w:spacing w:val="-9"/>
              </w:rPr>
              <w:t xml:space="preserve"> </w:t>
            </w:r>
            <w:r>
              <w:rPr>
                <w:rFonts w:ascii="Calibri" w:eastAsia="Calibri" w:hAnsi="Calibri" w:cs="Calibri"/>
                <w:color w:val="494949"/>
                <w:spacing w:val="-1"/>
              </w:rPr>
              <w:t>N</w:t>
            </w:r>
            <w:r>
              <w:rPr>
                <w:rFonts w:ascii="Calibri" w:eastAsia="Calibri" w:hAnsi="Calibri" w:cs="Calibri"/>
                <w:color w:val="494949"/>
                <w:spacing w:val="1"/>
              </w:rPr>
              <w:t>o</w:t>
            </w:r>
            <w:r>
              <w:rPr>
                <w:rFonts w:ascii="Calibri" w:eastAsia="Calibri" w:hAnsi="Calibri" w:cs="Calibri"/>
                <w:color w:val="494949"/>
              </w:rPr>
              <w:t>.</w:t>
            </w:r>
            <w:r>
              <w:rPr>
                <w:rFonts w:ascii="Times New Roman" w:hAnsi="Times New Roman"/>
                <w:color w:val="494949"/>
              </w:rPr>
              <w:t xml:space="preserve"> </w:t>
            </w:r>
            <w:r>
              <w:rPr>
                <w:rFonts w:ascii="Calibri" w:eastAsia="Calibri" w:hAnsi="Calibri" w:cs="Calibri"/>
                <w:color w:val="494949"/>
                <w:spacing w:val="1"/>
              </w:rPr>
              <w:t>E</w:t>
            </w:r>
            <w:r>
              <w:rPr>
                <w:rFonts w:ascii="Calibri" w:eastAsia="Calibri" w:hAnsi="Calibri" w:cs="Calibri"/>
                <w:color w:val="494949"/>
                <w:spacing w:val="-2"/>
              </w:rPr>
              <w:t>.</w:t>
            </w:r>
            <w:r>
              <w:rPr>
                <w:rFonts w:ascii="Calibri" w:eastAsia="Calibri" w:hAnsi="Calibri" w:cs="Calibri"/>
                <w:color w:val="494949"/>
              </w:rPr>
              <w:t>8</w:t>
            </w:r>
            <w:r>
              <w:rPr>
                <w:rFonts w:ascii="Calibri" w:eastAsia="Calibri" w:hAnsi="Calibri" w:cs="Calibri"/>
                <w:color w:val="494949"/>
                <w:spacing w:val="3"/>
              </w:rPr>
              <w:t>3</w:t>
            </w:r>
            <w:r>
              <w:rPr>
                <w:rFonts w:ascii="Calibri" w:eastAsia="Calibri" w:hAnsi="Calibri" w:cs="Calibri"/>
                <w:color w:val="494949"/>
                <w:spacing w:val="-5"/>
              </w:rPr>
              <w:t>.</w:t>
            </w:r>
            <w:r>
              <w:rPr>
                <w:rFonts w:ascii="Calibri" w:eastAsia="Calibri" w:hAnsi="Calibri" w:cs="Calibri"/>
                <w:color w:val="494949"/>
                <w:spacing w:val="3"/>
              </w:rPr>
              <w:t>X</w:t>
            </w:r>
            <w:r>
              <w:rPr>
                <w:rFonts w:ascii="Calibri" w:eastAsia="Calibri" w:hAnsi="Calibri" w:cs="Calibri"/>
                <w:color w:val="494949"/>
                <w:spacing w:val="-2"/>
              </w:rPr>
              <w:t>I</w:t>
            </w:r>
            <w:r>
              <w:rPr>
                <w:rFonts w:ascii="Calibri" w:eastAsia="Calibri" w:hAnsi="Calibri" w:cs="Calibri"/>
                <w:color w:val="494949"/>
              </w:rPr>
              <w:t>II</w:t>
            </w:r>
            <w:r>
              <w:rPr>
                <w:rFonts w:ascii="Calibri" w:eastAsia="Calibri" w:hAnsi="Calibri" w:cs="Calibri"/>
                <w:color w:val="494949"/>
                <w:spacing w:val="-2"/>
              </w:rPr>
              <w:t>.</w:t>
            </w:r>
            <w:r>
              <w:rPr>
                <w:rFonts w:ascii="Calibri" w:eastAsia="Calibri" w:hAnsi="Calibri" w:cs="Calibri"/>
                <w:color w:val="494949"/>
                <w:spacing w:val="3"/>
              </w:rPr>
              <w:t xml:space="preserve">2 </w:t>
            </w:r>
            <w:hyperlink r:id="rId26" w:history="1">
              <w:r w:rsidRPr="00EE1461">
                <w:rPr>
                  <w:rStyle w:val="Hyperlink"/>
                  <w:rFonts w:ascii="Calibri" w:eastAsia="Calibri" w:hAnsi="Calibri" w:cs="Calibri"/>
                  <w:spacing w:val="-1"/>
                  <w:sz w:val="20"/>
                  <w:szCs w:val="20"/>
                </w:rPr>
                <w:t>h</w:t>
              </w:r>
              <w:r w:rsidRPr="00033906">
                <w:rPr>
                  <w:rStyle w:val="Hyperlink"/>
                  <w:rFonts w:ascii="Calibri" w:eastAsia="Calibri" w:hAnsi="Calibri" w:cs="Calibri"/>
                  <w:spacing w:val="1"/>
                  <w:sz w:val="20"/>
                  <w:szCs w:val="20"/>
                </w:rPr>
                <w:t>t</w:t>
              </w:r>
              <w:r w:rsidRPr="00033906">
                <w:rPr>
                  <w:rStyle w:val="Hyperlink"/>
                  <w:rFonts w:ascii="Calibri" w:eastAsia="Calibri" w:hAnsi="Calibri" w:cs="Calibri"/>
                  <w:spacing w:val="-2"/>
                  <w:sz w:val="20"/>
                  <w:szCs w:val="20"/>
                </w:rPr>
                <w:t>t</w:t>
              </w:r>
              <w:r w:rsidRPr="00033906">
                <w:rPr>
                  <w:rStyle w:val="Hyperlink"/>
                  <w:rFonts w:ascii="Calibri" w:eastAsia="Calibri" w:hAnsi="Calibri" w:cs="Calibri"/>
                  <w:spacing w:val="4"/>
                  <w:sz w:val="20"/>
                  <w:szCs w:val="20"/>
                </w:rPr>
                <w:t>p</w:t>
              </w:r>
              <w:r w:rsidRPr="00033906">
                <w:rPr>
                  <w:rStyle w:val="Hyperlink"/>
                  <w:rFonts w:ascii="Calibri" w:eastAsia="Calibri" w:hAnsi="Calibri" w:cs="Calibri"/>
                  <w:spacing w:val="-3"/>
                  <w:sz w:val="20"/>
                  <w:szCs w:val="20"/>
                </w:rPr>
                <w:t>:</w:t>
              </w:r>
              <w:r w:rsidRPr="00033906">
                <w:rPr>
                  <w:rStyle w:val="Hyperlink"/>
                  <w:rFonts w:ascii="Calibri" w:eastAsia="Calibri" w:hAnsi="Calibri" w:cs="Calibri"/>
                  <w:sz w:val="20"/>
                  <w:szCs w:val="20"/>
                </w:rPr>
                <w:t>/</w:t>
              </w:r>
              <w:r w:rsidRPr="00033906">
                <w:rPr>
                  <w:rStyle w:val="Hyperlink"/>
                  <w:rFonts w:ascii="Calibri" w:eastAsia="Calibri" w:hAnsi="Calibri" w:cs="Calibri"/>
                  <w:spacing w:val="-2"/>
                  <w:sz w:val="20"/>
                  <w:szCs w:val="20"/>
                </w:rPr>
                <w:t>/</w:t>
              </w:r>
              <w:r w:rsidRPr="00033906">
                <w:rPr>
                  <w:rStyle w:val="Hyperlink"/>
                  <w:rFonts w:ascii="Calibri" w:eastAsia="Calibri" w:hAnsi="Calibri" w:cs="Calibri"/>
                  <w:sz w:val="20"/>
                  <w:szCs w:val="20"/>
                </w:rPr>
                <w:t>www</w:t>
              </w:r>
              <w:r w:rsidRPr="00033906">
                <w:rPr>
                  <w:rStyle w:val="Hyperlink"/>
                  <w:rFonts w:ascii="Calibri" w:eastAsia="Calibri" w:hAnsi="Calibri" w:cs="Calibri"/>
                  <w:spacing w:val="-2"/>
                  <w:sz w:val="20"/>
                  <w:szCs w:val="20"/>
                </w:rPr>
                <w:t>.</w:t>
              </w:r>
              <w:r w:rsidRPr="00033906">
                <w:rPr>
                  <w:rStyle w:val="Hyperlink"/>
                  <w:rFonts w:ascii="Calibri" w:eastAsia="Calibri" w:hAnsi="Calibri" w:cs="Calibri"/>
                  <w:spacing w:val="-1"/>
                  <w:sz w:val="20"/>
                  <w:szCs w:val="20"/>
                </w:rPr>
                <w:t>u</w:t>
              </w:r>
              <w:r w:rsidRPr="00033906">
                <w:rPr>
                  <w:rStyle w:val="Hyperlink"/>
                  <w:rFonts w:ascii="Calibri" w:eastAsia="Calibri" w:hAnsi="Calibri" w:cs="Calibri"/>
                  <w:spacing w:val="1"/>
                  <w:sz w:val="20"/>
                  <w:szCs w:val="20"/>
                </w:rPr>
                <w:t>n</w:t>
              </w:r>
              <w:r w:rsidRPr="00033906">
                <w:rPr>
                  <w:rStyle w:val="Hyperlink"/>
                  <w:rFonts w:ascii="Calibri" w:eastAsia="Calibri" w:hAnsi="Calibri" w:cs="Calibri"/>
                  <w:spacing w:val="-2"/>
                  <w:sz w:val="20"/>
                  <w:szCs w:val="20"/>
                </w:rPr>
                <w:t>.</w:t>
              </w:r>
              <w:r w:rsidRPr="00033906">
                <w:rPr>
                  <w:rStyle w:val="Hyperlink"/>
                  <w:rFonts w:ascii="Calibri" w:eastAsia="Calibri" w:hAnsi="Calibri" w:cs="Calibri"/>
                  <w:spacing w:val="1"/>
                  <w:sz w:val="20"/>
                  <w:szCs w:val="20"/>
                </w:rPr>
                <w:t>o</w:t>
              </w:r>
              <w:r w:rsidRPr="00033906">
                <w:rPr>
                  <w:rStyle w:val="Hyperlink"/>
                  <w:rFonts w:ascii="Calibri" w:eastAsia="Calibri" w:hAnsi="Calibri" w:cs="Calibri"/>
                  <w:sz w:val="20"/>
                  <w:szCs w:val="20"/>
                </w:rPr>
                <w:t>rg</w:t>
              </w:r>
              <w:r w:rsidRPr="00033906">
                <w:rPr>
                  <w:rStyle w:val="Hyperlink"/>
                  <w:rFonts w:ascii="Calibri" w:eastAsia="Calibri" w:hAnsi="Calibri" w:cs="Calibri"/>
                  <w:spacing w:val="-2"/>
                  <w:sz w:val="20"/>
                  <w:szCs w:val="20"/>
                </w:rPr>
                <w:t>/</w:t>
              </w:r>
              <w:r w:rsidRPr="00033906">
                <w:rPr>
                  <w:rStyle w:val="Hyperlink"/>
                  <w:rFonts w:ascii="Calibri" w:eastAsia="Calibri" w:hAnsi="Calibri" w:cs="Calibri"/>
                  <w:sz w:val="20"/>
                  <w:szCs w:val="20"/>
                </w:rPr>
                <w:t>e</w:t>
              </w:r>
              <w:r w:rsidRPr="00033906">
                <w:rPr>
                  <w:rStyle w:val="Hyperlink"/>
                  <w:rFonts w:ascii="Calibri" w:eastAsia="Calibri" w:hAnsi="Calibri" w:cs="Calibri"/>
                  <w:spacing w:val="-3"/>
                  <w:sz w:val="20"/>
                  <w:szCs w:val="20"/>
                </w:rPr>
                <w:t>s</w:t>
              </w:r>
              <w:r w:rsidRPr="00033906">
                <w:rPr>
                  <w:rStyle w:val="Hyperlink"/>
                  <w:rFonts w:ascii="Calibri" w:eastAsia="Calibri" w:hAnsi="Calibri" w:cs="Calibri"/>
                  <w:spacing w:val="1"/>
                  <w:sz w:val="20"/>
                  <w:szCs w:val="20"/>
                </w:rPr>
                <w:t>a</w:t>
              </w:r>
              <w:r w:rsidRPr="00033906">
                <w:rPr>
                  <w:rStyle w:val="Hyperlink"/>
                  <w:rFonts w:ascii="Calibri" w:eastAsia="Calibri" w:hAnsi="Calibri" w:cs="Calibri"/>
                  <w:sz w:val="20"/>
                  <w:szCs w:val="20"/>
                </w:rPr>
                <w:t>/</w:t>
              </w:r>
              <w:r w:rsidRPr="00033906">
                <w:rPr>
                  <w:rStyle w:val="Hyperlink"/>
                  <w:rFonts w:ascii="Calibri" w:eastAsia="Calibri" w:hAnsi="Calibri" w:cs="Calibri"/>
                  <w:spacing w:val="-1"/>
                  <w:sz w:val="20"/>
                  <w:szCs w:val="20"/>
                </w:rPr>
                <w:t>pop</w:t>
              </w:r>
              <w:r w:rsidRPr="00033906">
                <w:rPr>
                  <w:rStyle w:val="Hyperlink"/>
                  <w:rFonts w:ascii="Calibri" w:eastAsia="Calibri" w:hAnsi="Calibri" w:cs="Calibri"/>
                  <w:spacing w:val="1"/>
                  <w:sz w:val="20"/>
                  <w:szCs w:val="20"/>
                </w:rPr>
                <w:t>u</w:t>
              </w:r>
              <w:r w:rsidRPr="00033906">
                <w:rPr>
                  <w:rStyle w:val="Hyperlink"/>
                  <w:rFonts w:ascii="Calibri" w:eastAsia="Calibri" w:hAnsi="Calibri" w:cs="Calibri"/>
                  <w:spacing w:val="-2"/>
                  <w:sz w:val="20"/>
                  <w:szCs w:val="20"/>
                </w:rPr>
                <w:t>l</w:t>
              </w:r>
              <w:r w:rsidRPr="00033906">
                <w:rPr>
                  <w:rStyle w:val="Hyperlink"/>
                  <w:rFonts w:ascii="Calibri" w:eastAsia="Calibri" w:hAnsi="Calibri" w:cs="Calibri"/>
                  <w:spacing w:val="3"/>
                  <w:sz w:val="20"/>
                  <w:szCs w:val="20"/>
                </w:rPr>
                <w:t>a</w:t>
              </w:r>
              <w:r w:rsidRPr="00033906">
                <w:rPr>
                  <w:rStyle w:val="Hyperlink"/>
                  <w:rFonts w:ascii="Calibri" w:eastAsia="Calibri" w:hAnsi="Calibri" w:cs="Calibri"/>
                  <w:spacing w:val="1"/>
                  <w:sz w:val="20"/>
                  <w:szCs w:val="20"/>
                </w:rPr>
                <w:t>t</w:t>
              </w:r>
              <w:r w:rsidRPr="00033906">
                <w:rPr>
                  <w:rStyle w:val="Hyperlink"/>
                  <w:rFonts w:ascii="Calibri" w:eastAsia="Calibri" w:hAnsi="Calibri" w:cs="Calibri"/>
                  <w:spacing w:val="-2"/>
                  <w:sz w:val="20"/>
                  <w:szCs w:val="20"/>
                </w:rPr>
                <w:t>i</w:t>
              </w:r>
              <w:r w:rsidRPr="00033906">
                <w:rPr>
                  <w:rStyle w:val="Hyperlink"/>
                  <w:rFonts w:ascii="Calibri" w:eastAsia="Calibri" w:hAnsi="Calibri" w:cs="Calibri"/>
                  <w:spacing w:val="-1"/>
                  <w:sz w:val="20"/>
                  <w:szCs w:val="20"/>
                </w:rPr>
                <w:t>o</w:t>
              </w:r>
              <w:r w:rsidRPr="00033906">
                <w:rPr>
                  <w:rStyle w:val="Hyperlink"/>
                  <w:rFonts w:ascii="Calibri" w:eastAsia="Calibri" w:hAnsi="Calibri" w:cs="Calibri"/>
                  <w:spacing w:val="1"/>
                  <w:sz w:val="20"/>
                  <w:szCs w:val="20"/>
                </w:rPr>
                <w:t>n</w:t>
              </w:r>
              <w:r w:rsidRPr="00033906">
                <w:rPr>
                  <w:rStyle w:val="Hyperlink"/>
                  <w:rFonts w:ascii="Calibri" w:eastAsia="Calibri" w:hAnsi="Calibri" w:cs="Calibri"/>
                  <w:spacing w:val="-2"/>
                  <w:sz w:val="20"/>
                  <w:szCs w:val="20"/>
                </w:rPr>
                <w:t>/</w:t>
              </w:r>
              <w:r w:rsidRPr="00033906">
                <w:rPr>
                  <w:rStyle w:val="Hyperlink"/>
                  <w:rFonts w:ascii="Calibri" w:eastAsia="Calibri" w:hAnsi="Calibri" w:cs="Calibri"/>
                  <w:spacing w:val="-1"/>
                  <w:sz w:val="20"/>
                  <w:szCs w:val="20"/>
                </w:rPr>
                <w:t>p</w:t>
              </w:r>
              <w:r w:rsidRPr="00033906">
                <w:rPr>
                  <w:rStyle w:val="Hyperlink"/>
                  <w:rFonts w:ascii="Calibri" w:eastAsia="Calibri" w:hAnsi="Calibri" w:cs="Calibri"/>
                  <w:spacing w:val="1"/>
                  <w:sz w:val="20"/>
                  <w:szCs w:val="20"/>
                </w:rPr>
                <w:t>ub</w:t>
              </w:r>
              <w:r w:rsidRPr="00033906">
                <w:rPr>
                  <w:rStyle w:val="Hyperlink"/>
                  <w:rFonts w:ascii="Calibri" w:eastAsia="Calibri" w:hAnsi="Calibri" w:cs="Calibri"/>
                  <w:sz w:val="20"/>
                  <w:szCs w:val="20"/>
                </w:rPr>
                <w:t>l</w:t>
              </w:r>
              <w:r w:rsidRPr="00033906">
                <w:rPr>
                  <w:rStyle w:val="Hyperlink"/>
                  <w:rFonts w:ascii="Calibri" w:eastAsia="Calibri" w:hAnsi="Calibri" w:cs="Calibri"/>
                  <w:spacing w:val="-2"/>
                  <w:sz w:val="20"/>
                  <w:szCs w:val="20"/>
                </w:rPr>
                <w:t>ic</w:t>
              </w:r>
              <w:r w:rsidRPr="00033906">
                <w:rPr>
                  <w:rStyle w:val="Hyperlink"/>
                  <w:rFonts w:ascii="Calibri" w:eastAsia="Calibri" w:hAnsi="Calibri" w:cs="Calibri"/>
                  <w:spacing w:val="1"/>
                  <w:sz w:val="20"/>
                  <w:szCs w:val="20"/>
                </w:rPr>
                <w:t>a</w:t>
              </w:r>
              <w:r w:rsidRPr="00033906">
                <w:rPr>
                  <w:rStyle w:val="Hyperlink"/>
                  <w:rFonts w:ascii="Calibri" w:eastAsia="Calibri" w:hAnsi="Calibri" w:cs="Calibri"/>
                  <w:spacing w:val="-2"/>
                  <w:sz w:val="20"/>
                  <w:szCs w:val="20"/>
                </w:rPr>
                <w:t>t</w:t>
              </w:r>
              <w:r w:rsidRPr="00033906">
                <w:rPr>
                  <w:rStyle w:val="Hyperlink"/>
                  <w:rFonts w:ascii="Calibri" w:eastAsia="Calibri" w:hAnsi="Calibri" w:cs="Calibri"/>
                  <w:sz w:val="20"/>
                  <w:szCs w:val="20"/>
                </w:rPr>
                <w:t>i</w:t>
              </w:r>
              <w:r w:rsidRPr="00033906">
                <w:rPr>
                  <w:rStyle w:val="Hyperlink"/>
                  <w:rFonts w:ascii="Calibri" w:eastAsia="Calibri" w:hAnsi="Calibri" w:cs="Calibri"/>
                  <w:spacing w:val="-1"/>
                  <w:sz w:val="20"/>
                  <w:szCs w:val="20"/>
                </w:rPr>
                <w:t>o</w:t>
              </w:r>
              <w:r w:rsidRPr="00033906">
                <w:rPr>
                  <w:rStyle w:val="Hyperlink"/>
                  <w:rFonts w:ascii="Calibri" w:eastAsia="Calibri" w:hAnsi="Calibri" w:cs="Calibri"/>
                  <w:spacing w:val="1"/>
                  <w:sz w:val="20"/>
                  <w:szCs w:val="20"/>
                </w:rPr>
                <w:t>n</w:t>
              </w:r>
              <w:r w:rsidRPr="00033906">
                <w:rPr>
                  <w:rStyle w:val="Hyperlink"/>
                  <w:rFonts w:ascii="Calibri" w:eastAsia="Calibri" w:hAnsi="Calibri" w:cs="Calibri"/>
                  <w:spacing w:val="-1"/>
                  <w:sz w:val="20"/>
                  <w:szCs w:val="20"/>
                </w:rPr>
                <w:t>s</w:t>
              </w:r>
              <w:r w:rsidRPr="00033906">
                <w:rPr>
                  <w:rStyle w:val="Hyperlink"/>
                  <w:rFonts w:ascii="Calibri" w:eastAsia="Calibri" w:hAnsi="Calibri" w:cs="Calibri"/>
                  <w:spacing w:val="-2"/>
                  <w:sz w:val="20"/>
                  <w:szCs w:val="20"/>
                </w:rPr>
                <w:t>/</w:t>
              </w:r>
              <w:r w:rsidRPr="00033906">
                <w:rPr>
                  <w:rStyle w:val="Hyperlink"/>
                  <w:rFonts w:ascii="Calibri" w:eastAsia="Calibri" w:hAnsi="Calibri" w:cs="Calibri"/>
                  <w:spacing w:val="1"/>
                  <w:sz w:val="20"/>
                  <w:szCs w:val="20"/>
                </w:rPr>
                <w:t>M</w:t>
              </w:r>
              <w:r w:rsidRPr="00033906">
                <w:rPr>
                  <w:rStyle w:val="Hyperlink"/>
                  <w:rFonts w:ascii="Calibri" w:eastAsia="Calibri" w:hAnsi="Calibri" w:cs="Calibri"/>
                  <w:spacing w:val="-1"/>
                  <w:sz w:val="20"/>
                  <w:szCs w:val="20"/>
                </w:rPr>
                <w:t>an</w:t>
              </w:r>
              <w:r w:rsidRPr="00033906">
                <w:rPr>
                  <w:rStyle w:val="Hyperlink"/>
                  <w:rFonts w:ascii="Calibri" w:eastAsia="Calibri" w:hAnsi="Calibri" w:cs="Calibri"/>
                  <w:spacing w:val="1"/>
                  <w:sz w:val="20"/>
                  <w:szCs w:val="20"/>
                </w:rPr>
                <w:t>ua</w:t>
              </w:r>
              <w:r w:rsidRPr="00033906">
                <w:rPr>
                  <w:rStyle w:val="Hyperlink"/>
                  <w:rFonts w:ascii="Calibri" w:eastAsia="Calibri" w:hAnsi="Calibri" w:cs="Calibri"/>
                  <w:spacing w:val="-2"/>
                  <w:sz w:val="20"/>
                  <w:szCs w:val="20"/>
                </w:rPr>
                <w:t>l</w:t>
              </w:r>
              <w:r w:rsidRPr="00033906">
                <w:rPr>
                  <w:rStyle w:val="Hyperlink"/>
                  <w:rFonts w:ascii="Calibri" w:eastAsia="Calibri" w:hAnsi="Calibri" w:cs="Calibri"/>
                  <w:sz w:val="20"/>
                  <w:szCs w:val="20"/>
                </w:rPr>
                <w:t>_</w:t>
              </w:r>
              <w:r w:rsidRPr="00033906">
                <w:rPr>
                  <w:rStyle w:val="Hyperlink"/>
                  <w:rFonts w:ascii="Calibri" w:eastAsia="Calibri" w:hAnsi="Calibri" w:cs="Calibri"/>
                  <w:spacing w:val="3"/>
                  <w:sz w:val="20"/>
                  <w:szCs w:val="20"/>
                </w:rPr>
                <w:t>X</w:t>
              </w:r>
              <w:r w:rsidRPr="00033906">
                <w:rPr>
                  <w:rStyle w:val="Hyperlink"/>
                  <w:rFonts w:ascii="Calibri" w:eastAsia="Calibri" w:hAnsi="Calibri" w:cs="Calibri"/>
                  <w:spacing w:val="-2"/>
                  <w:sz w:val="20"/>
                  <w:szCs w:val="20"/>
                </w:rPr>
                <w:t>/M</w:t>
              </w:r>
              <w:r w:rsidRPr="00033906">
                <w:rPr>
                  <w:rStyle w:val="Hyperlink"/>
                  <w:rFonts w:ascii="Calibri" w:eastAsia="Calibri" w:hAnsi="Calibri" w:cs="Calibri"/>
                  <w:spacing w:val="1"/>
                  <w:sz w:val="20"/>
                  <w:szCs w:val="20"/>
                </w:rPr>
                <w:t>a</w:t>
              </w:r>
              <w:r w:rsidRPr="00033906">
                <w:rPr>
                  <w:rStyle w:val="Hyperlink"/>
                  <w:rFonts w:ascii="Calibri" w:eastAsia="Calibri" w:hAnsi="Calibri" w:cs="Calibri"/>
                  <w:spacing w:val="-1"/>
                  <w:sz w:val="20"/>
                  <w:szCs w:val="20"/>
                </w:rPr>
                <w:t>nu</w:t>
              </w:r>
              <w:r w:rsidRPr="00033906">
                <w:rPr>
                  <w:rStyle w:val="Hyperlink"/>
                  <w:rFonts w:ascii="Calibri" w:eastAsia="Calibri" w:hAnsi="Calibri" w:cs="Calibri"/>
                  <w:spacing w:val="1"/>
                  <w:sz w:val="20"/>
                  <w:szCs w:val="20"/>
                </w:rPr>
                <w:t>a</w:t>
              </w:r>
              <w:r w:rsidRPr="00033906">
                <w:rPr>
                  <w:rStyle w:val="Hyperlink"/>
                  <w:rFonts w:ascii="Calibri" w:eastAsia="Calibri" w:hAnsi="Calibri" w:cs="Calibri"/>
                  <w:spacing w:val="-2"/>
                  <w:sz w:val="20"/>
                  <w:szCs w:val="20"/>
                </w:rPr>
                <w:t>l</w:t>
              </w:r>
              <w:r w:rsidRPr="00033906">
                <w:rPr>
                  <w:rStyle w:val="Hyperlink"/>
                  <w:rFonts w:ascii="Calibri" w:eastAsia="Calibri" w:hAnsi="Calibri" w:cs="Calibri"/>
                  <w:sz w:val="20"/>
                  <w:szCs w:val="20"/>
                </w:rPr>
                <w:t>_X</w:t>
              </w:r>
              <w:r w:rsidRPr="00033906">
                <w:rPr>
                  <w:rStyle w:val="Hyperlink"/>
                  <w:rFonts w:ascii="Calibri" w:eastAsia="Calibri" w:hAnsi="Calibri" w:cs="Calibri"/>
                  <w:spacing w:val="-2"/>
                  <w:sz w:val="20"/>
                  <w:szCs w:val="20"/>
                </w:rPr>
                <w:t>.</w:t>
              </w:r>
              <w:r w:rsidRPr="00033906">
                <w:rPr>
                  <w:rStyle w:val="Hyperlink"/>
                  <w:rFonts w:ascii="Calibri" w:eastAsia="Calibri" w:hAnsi="Calibri" w:cs="Calibri"/>
                  <w:spacing w:val="-1"/>
                  <w:sz w:val="20"/>
                  <w:szCs w:val="20"/>
                </w:rPr>
                <w:t>h</w:t>
              </w:r>
              <w:r w:rsidR="00EE1461" w:rsidRPr="00EE1461">
                <w:rPr>
                  <w:rStyle w:val="Hyperlink"/>
                  <w:rFonts w:ascii="Calibri" w:eastAsia="Calibri" w:hAnsi="Calibri" w:cs="Calibri"/>
                  <w:sz w:val="20"/>
                  <w:szCs w:val="20"/>
                </w:rPr>
                <w:t>pdf</w:t>
              </w:r>
            </w:hyperlink>
            <w:r>
              <w:rPr>
                <w:rFonts w:ascii="Calibri" w:eastAsia="Calibri" w:hAnsi="Calibri" w:cs="Calibri"/>
                <w:color w:val="494949"/>
                <w:spacing w:val="-1"/>
              </w:rPr>
              <w:t>.</w:t>
            </w:r>
          </w:p>
          <w:p w14:paraId="2D0E4DD5" w14:textId="77777777" w:rsidR="001100DA" w:rsidRDefault="001100DA" w:rsidP="004E7756">
            <w:pPr>
              <w:pStyle w:val="MText"/>
            </w:pPr>
          </w:p>
          <w:p w14:paraId="18CCA665" w14:textId="1CF80C0A" w:rsidR="001100DA" w:rsidRDefault="001100DA" w:rsidP="004E7756">
            <w:pPr>
              <w:pStyle w:val="MText"/>
            </w:pPr>
            <w:r>
              <w:rPr>
                <w:rFonts w:ascii="Calibri" w:eastAsia="Calibri" w:hAnsi="Calibri" w:cs="Calibri"/>
                <w:color w:val="494949"/>
              </w:rPr>
              <w:t>I</w:t>
            </w:r>
            <w:r w:rsidRPr="00D338C3">
              <w:rPr>
                <w:rFonts w:ascii="Calibri" w:eastAsia="Calibri" w:hAnsi="Calibri" w:cs="Calibri"/>
                <w:color w:val="494949"/>
              </w:rPr>
              <w:t>nd</w:t>
            </w:r>
            <w:r>
              <w:rPr>
                <w:rFonts w:ascii="Calibri" w:eastAsia="Calibri" w:hAnsi="Calibri" w:cs="Calibri"/>
                <w:color w:val="494949"/>
              </w:rPr>
              <w:t>i</w:t>
            </w:r>
            <w:r w:rsidRPr="00D338C3">
              <w:rPr>
                <w:rFonts w:ascii="Calibri" w:eastAsia="Calibri" w:hAnsi="Calibri" w:cs="Calibri"/>
                <w:color w:val="494949"/>
              </w:rPr>
              <w:t>cato</w:t>
            </w:r>
            <w:r>
              <w:rPr>
                <w:rFonts w:ascii="Calibri" w:eastAsia="Calibri" w:hAnsi="Calibri" w:cs="Calibri"/>
                <w:color w:val="494949"/>
              </w:rPr>
              <w:t>r</w:t>
            </w:r>
            <w:r w:rsidRPr="00D338C3">
              <w:rPr>
                <w:rFonts w:ascii="Calibri" w:eastAsia="Calibri" w:hAnsi="Calibri" w:cs="Calibri"/>
                <w:color w:val="494949"/>
              </w:rPr>
              <w:t xml:space="preserve"> an</w:t>
            </w:r>
            <w:r>
              <w:rPr>
                <w:rFonts w:ascii="Calibri" w:eastAsia="Calibri" w:hAnsi="Calibri" w:cs="Calibri"/>
                <w:color w:val="494949"/>
              </w:rPr>
              <w:t>d</w:t>
            </w:r>
            <w:r w:rsidRPr="00D338C3">
              <w:rPr>
                <w:rFonts w:ascii="Calibri" w:eastAsia="Calibri" w:hAnsi="Calibri" w:cs="Calibri"/>
                <w:color w:val="494949"/>
              </w:rPr>
              <w:t xml:space="preserve"> Mon</w:t>
            </w:r>
            <w:r>
              <w:rPr>
                <w:rFonts w:ascii="Calibri" w:eastAsia="Calibri" w:hAnsi="Calibri" w:cs="Calibri"/>
                <w:color w:val="494949"/>
              </w:rPr>
              <w:t>i</w:t>
            </w:r>
            <w:r w:rsidRPr="00D338C3">
              <w:rPr>
                <w:rFonts w:ascii="Calibri" w:eastAsia="Calibri" w:hAnsi="Calibri" w:cs="Calibri"/>
                <w:color w:val="494949"/>
              </w:rPr>
              <w:t>to</w:t>
            </w:r>
            <w:r>
              <w:rPr>
                <w:rFonts w:ascii="Calibri" w:eastAsia="Calibri" w:hAnsi="Calibri" w:cs="Calibri"/>
                <w:color w:val="494949"/>
              </w:rPr>
              <w:t>r</w:t>
            </w:r>
            <w:r w:rsidRPr="00D338C3">
              <w:rPr>
                <w:rFonts w:ascii="Calibri" w:eastAsia="Calibri" w:hAnsi="Calibri" w:cs="Calibri"/>
                <w:color w:val="494949"/>
              </w:rPr>
              <w:t>in</w:t>
            </w:r>
            <w:r>
              <w:rPr>
                <w:rFonts w:ascii="Calibri" w:eastAsia="Calibri" w:hAnsi="Calibri" w:cs="Calibri"/>
                <w:color w:val="494949"/>
              </w:rPr>
              <w:t>g</w:t>
            </w:r>
            <w:r w:rsidRPr="00D338C3">
              <w:rPr>
                <w:rFonts w:ascii="Calibri" w:eastAsia="Calibri" w:hAnsi="Calibri" w:cs="Calibri"/>
                <w:color w:val="494949"/>
              </w:rPr>
              <w:t xml:space="preserve"> </w:t>
            </w:r>
            <w:r>
              <w:rPr>
                <w:rFonts w:ascii="Calibri" w:eastAsia="Calibri" w:hAnsi="Calibri" w:cs="Calibri"/>
                <w:color w:val="494949"/>
              </w:rPr>
              <w:t>F</w:t>
            </w:r>
            <w:r w:rsidRPr="00D338C3">
              <w:rPr>
                <w:rFonts w:ascii="Calibri" w:eastAsia="Calibri" w:hAnsi="Calibri" w:cs="Calibri"/>
                <w:color w:val="494949"/>
              </w:rPr>
              <w:t>ramewor</w:t>
            </w:r>
            <w:r>
              <w:rPr>
                <w:rFonts w:ascii="Calibri" w:eastAsia="Calibri" w:hAnsi="Calibri" w:cs="Calibri"/>
                <w:color w:val="494949"/>
              </w:rPr>
              <w:t>k</w:t>
            </w:r>
            <w:r w:rsidRPr="00D338C3">
              <w:rPr>
                <w:rFonts w:ascii="Calibri" w:eastAsia="Calibri" w:hAnsi="Calibri" w:cs="Calibri"/>
                <w:color w:val="494949"/>
              </w:rPr>
              <w:t xml:space="preserve"> fo</w:t>
            </w:r>
            <w:r>
              <w:rPr>
                <w:rFonts w:ascii="Calibri" w:eastAsia="Calibri" w:hAnsi="Calibri" w:cs="Calibri"/>
                <w:color w:val="494949"/>
              </w:rPr>
              <w:t>r</w:t>
            </w:r>
            <w:r w:rsidRPr="00D338C3">
              <w:rPr>
                <w:rFonts w:ascii="Calibri" w:eastAsia="Calibri" w:hAnsi="Calibri" w:cs="Calibri"/>
                <w:color w:val="494949"/>
              </w:rPr>
              <w:t xml:space="preserve"> th</w:t>
            </w:r>
            <w:r>
              <w:rPr>
                <w:rFonts w:ascii="Calibri" w:eastAsia="Calibri" w:hAnsi="Calibri" w:cs="Calibri"/>
                <w:color w:val="494949"/>
              </w:rPr>
              <w:t>e</w:t>
            </w:r>
            <w:r w:rsidRPr="00D338C3">
              <w:rPr>
                <w:rFonts w:ascii="Calibri" w:eastAsia="Calibri" w:hAnsi="Calibri" w:cs="Calibri"/>
                <w:color w:val="494949"/>
              </w:rPr>
              <w:t xml:space="preserve"> </w:t>
            </w:r>
            <w:r>
              <w:rPr>
                <w:rFonts w:ascii="Calibri" w:eastAsia="Calibri" w:hAnsi="Calibri" w:cs="Calibri"/>
                <w:color w:val="494949"/>
              </w:rPr>
              <w:t>G</w:t>
            </w:r>
            <w:r w:rsidRPr="00D338C3">
              <w:rPr>
                <w:rFonts w:ascii="Calibri" w:eastAsia="Calibri" w:hAnsi="Calibri" w:cs="Calibri"/>
                <w:color w:val="494949"/>
              </w:rPr>
              <w:t>loba</w:t>
            </w:r>
            <w:r>
              <w:rPr>
                <w:rFonts w:ascii="Calibri" w:eastAsia="Calibri" w:hAnsi="Calibri" w:cs="Calibri"/>
                <w:color w:val="494949"/>
              </w:rPr>
              <w:t>l</w:t>
            </w:r>
            <w:r w:rsidRPr="00D338C3">
              <w:rPr>
                <w:rFonts w:ascii="Calibri" w:eastAsia="Calibri" w:hAnsi="Calibri" w:cs="Calibri"/>
                <w:color w:val="494949"/>
              </w:rPr>
              <w:t xml:space="preserve"> </w:t>
            </w:r>
            <w:r>
              <w:rPr>
                <w:rFonts w:ascii="Calibri" w:eastAsia="Calibri" w:hAnsi="Calibri" w:cs="Calibri"/>
                <w:color w:val="494949"/>
              </w:rPr>
              <w:t>S</w:t>
            </w:r>
            <w:r w:rsidRPr="00D338C3">
              <w:rPr>
                <w:rFonts w:ascii="Calibri" w:eastAsia="Calibri" w:hAnsi="Calibri" w:cs="Calibri"/>
                <w:color w:val="494949"/>
              </w:rPr>
              <w:t>trat</w:t>
            </w:r>
            <w:r>
              <w:rPr>
                <w:rFonts w:ascii="Calibri" w:eastAsia="Calibri" w:hAnsi="Calibri" w:cs="Calibri"/>
                <w:color w:val="494949"/>
              </w:rPr>
              <w:t>egy</w:t>
            </w:r>
            <w:r w:rsidRPr="00D338C3">
              <w:rPr>
                <w:rFonts w:ascii="Calibri" w:eastAsia="Calibri" w:hAnsi="Calibri" w:cs="Calibri"/>
                <w:color w:val="494949"/>
              </w:rPr>
              <w:t xml:space="preserve"> fo</w:t>
            </w:r>
            <w:r>
              <w:rPr>
                <w:rFonts w:ascii="Calibri" w:eastAsia="Calibri" w:hAnsi="Calibri" w:cs="Calibri"/>
                <w:color w:val="494949"/>
              </w:rPr>
              <w:t>r</w:t>
            </w:r>
            <w:r w:rsidRPr="00D338C3">
              <w:rPr>
                <w:rFonts w:ascii="Calibri" w:eastAsia="Calibri" w:hAnsi="Calibri" w:cs="Calibri"/>
                <w:color w:val="494949"/>
              </w:rPr>
              <w:t xml:space="preserve"> Wo</w:t>
            </w:r>
            <w:r>
              <w:rPr>
                <w:rFonts w:ascii="Calibri" w:eastAsia="Calibri" w:hAnsi="Calibri" w:cs="Calibri"/>
                <w:color w:val="494949"/>
              </w:rPr>
              <w:t>me</w:t>
            </w:r>
            <w:r w:rsidRPr="00D338C3">
              <w:rPr>
                <w:rFonts w:ascii="Calibri" w:eastAsia="Calibri" w:hAnsi="Calibri" w:cs="Calibri"/>
                <w:color w:val="494949"/>
              </w:rPr>
              <w:t>n’s</w:t>
            </w:r>
            <w:r>
              <w:rPr>
                <w:rFonts w:ascii="Calibri" w:eastAsia="Calibri" w:hAnsi="Calibri" w:cs="Calibri"/>
                <w:color w:val="494949"/>
              </w:rPr>
              <w:t>,</w:t>
            </w:r>
            <w:r w:rsidRPr="00D338C3">
              <w:rPr>
                <w:rFonts w:ascii="Calibri" w:eastAsia="Calibri" w:hAnsi="Calibri" w:cs="Calibri"/>
                <w:color w:val="494949"/>
              </w:rPr>
              <w:t xml:space="preserve"> Ch</w:t>
            </w:r>
            <w:r>
              <w:rPr>
                <w:rFonts w:ascii="Calibri" w:eastAsia="Calibri" w:hAnsi="Calibri" w:cs="Calibri"/>
                <w:color w:val="494949"/>
              </w:rPr>
              <w:t>i</w:t>
            </w:r>
            <w:r w:rsidRPr="00D338C3">
              <w:rPr>
                <w:rFonts w:ascii="Calibri" w:eastAsia="Calibri" w:hAnsi="Calibri" w:cs="Calibri"/>
                <w:color w:val="494949"/>
              </w:rPr>
              <w:t>ldr</w:t>
            </w:r>
            <w:r>
              <w:rPr>
                <w:rFonts w:ascii="Calibri" w:eastAsia="Calibri" w:hAnsi="Calibri" w:cs="Calibri"/>
                <w:color w:val="494949"/>
              </w:rPr>
              <w:t>e</w:t>
            </w:r>
            <w:r w:rsidRPr="00D338C3">
              <w:rPr>
                <w:rFonts w:ascii="Calibri" w:eastAsia="Calibri" w:hAnsi="Calibri" w:cs="Calibri"/>
                <w:color w:val="494949"/>
              </w:rPr>
              <w:t>n’</w:t>
            </w:r>
            <w:r>
              <w:rPr>
                <w:rFonts w:ascii="Calibri" w:eastAsia="Calibri" w:hAnsi="Calibri" w:cs="Calibri"/>
                <w:color w:val="494949"/>
              </w:rPr>
              <w:t>s</w:t>
            </w:r>
            <w:r w:rsidRPr="00D338C3">
              <w:rPr>
                <w:rFonts w:ascii="Calibri" w:eastAsia="Calibri" w:hAnsi="Calibri" w:cs="Calibri"/>
                <w:color w:val="494949"/>
              </w:rPr>
              <w:t xml:space="preserve"> an</w:t>
            </w:r>
            <w:r>
              <w:rPr>
                <w:rFonts w:ascii="Calibri" w:eastAsia="Calibri" w:hAnsi="Calibri" w:cs="Calibri"/>
                <w:color w:val="494949"/>
              </w:rPr>
              <w:t>d</w:t>
            </w:r>
            <w:r w:rsidRPr="00D338C3">
              <w:rPr>
                <w:rFonts w:ascii="Calibri" w:eastAsia="Calibri" w:hAnsi="Calibri" w:cs="Calibri"/>
                <w:color w:val="494949"/>
              </w:rPr>
              <w:t xml:space="preserve"> Adoles</w:t>
            </w:r>
            <w:r>
              <w:rPr>
                <w:rFonts w:ascii="Calibri" w:eastAsia="Calibri" w:hAnsi="Calibri" w:cs="Calibri"/>
                <w:color w:val="494949"/>
              </w:rPr>
              <w:t>c</w:t>
            </w:r>
            <w:r w:rsidRPr="00D338C3">
              <w:rPr>
                <w:rFonts w:ascii="Calibri" w:eastAsia="Calibri" w:hAnsi="Calibri" w:cs="Calibri"/>
                <w:color w:val="494949"/>
              </w:rPr>
              <w:t>ents</w:t>
            </w:r>
            <w:r>
              <w:rPr>
                <w:rFonts w:ascii="Calibri" w:eastAsia="Calibri" w:hAnsi="Calibri" w:cs="Calibri"/>
                <w:color w:val="494949"/>
              </w:rPr>
              <w:t>’</w:t>
            </w:r>
            <w:r w:rsidRPr="00D338C3">
              <w:rPr>
                <w:rFonts w:ascii="Calibri" w:eastAsia="Calibri" w:hAnsi="Calibri" w:cs="Calibri"/>
                <w:color w:val="494949"/>
              </w:rPr>
              <w:t xml:space="preserve"> Healt</w:t>
            </w:r>
            <w:r>
              <w:rPr>
                <w:rFonts w:ascii="Calibri" w:eastAsia="Calibri" w:hAnsi="Calibri" w:cs="Calibri"/>
                <w:color w:val="494949"/>
              </w:rPr>
              <w:t>h</w:t>
            </w:r>
            <w:r>
              <w:rPr>
                <w:rFonts w:ascii="Times New Roman" w:hAnsi="Times New Roman"/>
                <w:color w:val="494949"/>
                <w:spacing w:val="-8"/>
              </w:rPr>
              <w:t xml:space="preserve"> </w:t>
            </w:r>
            <w:r w:rsidRPr="00D338C3">
              <w:rPr>
                <w:rFonts w:ascii="Calibri" w:eastAsia="Calibri" w:hAnsi="Calibri" w:cs="Calibri"/>
                <w:color w:val="494949"/>
              </w:rPr>
              <w:t>(201</w:t>
            </w:r>
            <w:r>
              <w:rPr>
                <w:rFonts w:ascii="Calibri" w:eastAsia="Calibri" w:hAnsi="Calibri" w:cs="Calibri"/>
                <w:color w:val="494949"/>
              </w:rPr>
              <w:t>6</w:t>
            </w:r>
            <w:r w:rsidRPr="00D338C3">
              <w:rPr>
                <w:rFonts w:ascii="Calibri" w:eastAsia="Calibri" w:hAnsi="Calibri" w:cs="Calibri"/>
                <w:color w:val="494949"/>
              </w:rPr>
              <w:t>-</w:t>
            </w:r>
            <w:r>
              <w:rPr>
                <w:rFonts w:ascii="Calibri" w:eastAsia="Calibri" w:hAnsi="Calibri" w:cs="Calibri"/>
                <w:color w:val="494949"/>
              </w:rPr>
              <w:t>20</w:t>
            </w:r>
            <w:r w:rsidRPr="00D338C3">
              <w:rPr>
                <w:rFonts w:ascii="Calibri" w:eastAsia="Calibri" w:hAnsi="Calibri" w:cs="Calibri"/>
                <w:color w:val="494949"/>
              </w:rPr>
              <w:t>3</w:t>
            </w:r>
            <w:r>
              <w:rPr>
                <w:rFonts w:ascii="Calibri" w:eastAsia="Calibri" w:hAnsi="Calibri" w:cs="Calibri"/>
                <w:color w:val="494949"/>
              </w:rPr>
              <w:t>0</w:t>
            </w:r>
            <w:r w:rsidRPr="00D338C3">
              <w:rPr>
                <w:rFonts w:ascii="Calibri" w:eastAsia="Calibri" w:hAnsi="Calibri" w:cs="Calibri"/>
                <w:color w:val="494949"/>
              </w:rPr>
              <w:t>)</w:t>
            </w:r>
            <w:r>
              <w:rPr>
                <w:rFonts w:ascii="Calibri" w:eastAsia="Calibri" w:hAnsi="Calibri" w:cs="Calibri"/>
                <w:color w:val="494949"/>
              </w:rPr>
              <w:t>,</w:t>
            </w:r>
            <w:r w:rsidRPr="00D338C3">
              <w:rPr>
                <w:rFonts w:ascii="Calibri" w:eastAsia="Calibri" w:hAnsi="Calibri" w:cs="Calibri"/>
                <w:color w:val="494949"/>
              </w:rPr>
              <w:t xml:space="preserve"> available at:</w:t>
            </w:r>
            <w:r>
              <w:rPr>
                <w:rFonts w:ascii="Calibri" w:eastAsia="Calibri" w:hAnsi="Calibri" w:cs="Calibri"/>
                <w:color w:val="494949"/>
                <w:spacing w:val="-1"/>
                <w:w w:val="99"/>
              </w:rPr>
              <w:t xml:space="preserve"> </w:t>
            </w:r>
            <w:hyperlink r:id="rId27" w:history="1">
              <w:r w:rsidR="00EE1461" w:rsidRPr="008363CA">
                <w:rPr>
                  <w:rStyle w:val="Hyperlink"/>
                </w:rPr>
                <w:t>https://www.who.int/life-course/publications/gs-indicator-and-monitoring-framework.pdf</w:t>
              </w:r>
            </w:hyperlink>
            <w:r>
              <w:rPr>
                <w:rFonts w:ascii="Calibri" w:eastAsia="Calibri" w:hAnsi="Calibri" w:cs="Calibri"/>
                <w:color w:val="494949"/>
                <w:spacing w:val="-1"/>
                <w:w w:val="99"/>
              </w:rPr>
              <w:t>.</w:t>
            </w:r>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4EF8D279" w:rsidR="0039535F" w:rsidRDefault="0039535F" w:rsidP="00F07040">
      <w:pPr>
        <w:pStyle w:val="MText"/>
      </w:pPr>
    </w:p>
    <w:p w14:paraId="3AAF44D3" w14:textId="77777777" w:rsidR="00722DB8" w:rsidRDefault="00722DB8" w:rsidP="00F07040">
      <w:pPr>
        <w:pStyle w:val="MText"/>
      </w:pPr>
    </w:p>
    <w:sectPr w:rsidR="00722DB8" w:rsidSect="00042B85">
      <w:footerReference w:type="default" r:id="rId28"/>
      <w:footerReference w:type="first" r:id="rId2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362540" w:rsidRDefault="00362540" w:rsidP="006B0512">
      <w:pPr>
        <w:spacing w:after="0" w:line="240" w:lineRule="auto"/>
      </w:pPr>
      <w:r>
        <w:separator/>
      </w:r>
    </w:p>
  </w:endnote>
  <w:endnote w:type="continuationSeparator" w:id="0">
    <w:p w14:paraId="3452271E" w14:textId="77777777" w:rsidR="00362540" w:rsidRDefault="00362540"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362540" w:rsidRDefault="003625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362540" w:rsidRDefault="003625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362540" w:rsidRDefault="003625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362540" w:rsidRDefault="003625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362540" w:rsidRDefault="00362540" w:rsidP="006B0512">
      <w:pPr>
        <w:spacing w:after="0" w:line="240" w:lineRule="auto"/>
      </w:pPr>
      <w:r>
        <w:separator/>
      </w:r>
    </w:p>
  </w:footnote>
  <w:footnote w:type="continuationSeparator" w:id="0">
    <w:p w14:paraId="58C57B09" w14:textId="77777777" w:rsidR="00362540" w:rsidRDefault="00362540"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1368D1"/>
    <w:multiLevelType w:val="multilevel"/>
    <w:tmpl w:val="ABEC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8D3E9E"/>
    <w:multiLevelType w:val="hybridMultilevel"/>
    <w:tmpl w:val="41EC49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33906"/>
    <w:rsid w:val="0003687B"/>
    <w:rsid w:val="00042B85"/>
    <w:rsid w:val="000434EA"/>
    <w:rsid w:val="000639BB"/>
    <w:rsid w:val="000716CF"/>
    <w:rsid w:val="00071771"/>
    <w:rsid w:val="00073907"/>
    <w:rsid w:val="00091352"/>
    <w:rsid w:val="0009691A"/>
    <w:rsid w:val="000A24C4"/>
    <w:rsid w:val="000B1F92"/>
    <w:rsid w:val="000B6681"/>
    <w:rsid w:val="000C6D3A"/>
    <w:rsid w:val="000D3985"/>
    <w:rsid w:val="000E4EFE"/>
    <w:rsid w:val="001034ED"/>
    <w:rsid w:val="001100DA"/>
    <w:rsid w:val="001127E6"/>
    <w:rsid w:val="001231C8"/>
    <w:rsid w:val="0013388C"/>
    <w:rsid w:val="00144DB9"/>
    <w:rsid w:val="0014660A"/>
    <w:rsid w:val="0015178E"/>
    <w:rsid w:val="00151B76"/>
    <w:rsid w:val="0015690D"/>
    <w:rsid w:val="0015725E"/>
    <w:rsid w:val="001734AE"/>
    <w:rsid w:val="00183788"/>
    <w:rsid w:val="001866BC"/>
    <w:rsid w:val="0018734D"/>
    <w:rsid w:val="0019417C"/>
    <w:rsid w:val="001A0E35"/>
    <w:rsid w:val="001A6F28"/>
    <w:rsid w:val="001B2BAE"/>
    <w:rsid w:val="001B3173"/>
    <w:rsid w:val="001C1BC2"/>
    <w:rsid w:val="001F0C55"/>
    <w:rsid w:val="001F31C6"/>
    <w:rsid w:val="00202B2D"/>
    <w:rsid w:val="0020618B"/>
    <w:rsid w:val="0022035F"/>
    <w:rsid w:val="002313D6"/>
    <w:rsid w:val="00235F8D"/>
    <w:rsid w:val="002454F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62540"/>
    <w:rsid w:val="003653D8"/>
    <w:rsid w:val="00372D21"/>
    <w:rsid w:val="00380958"/>
    <w:rsid w:val="0039535F"/>
    <w:rsid w:val="003A3746"/>
    <w:rsid w:val="003B3C76"/>
    <w:rsid w:val="003E5185"/>
    <w:rsid w:val="003E7389"/>
    <w:rsid w:val="003E7F33"/>
    <w:rsid w:val="00403235"/>
    <w:rsid w:val="00406983"/>
    <w:rsid w:val="00413337"/>
    <w:rsid w:val="00416A6D"/>
    <w:rsid w:val="00417B9F"/>
    <w:rsid w:val="00430958"/>
    <w:rsid w:val="00431B2F"/>
    <w:rsid w:val="00433D18"/>
    <w:rsid w:val="00461118"/>
    <w:rsid w:val="00462DB8"/>
    <w:rsid w:val="00463306"/>
    <w:rsid w:val="00470BED"/>
    <w:rsid w:val="00490C58"/>
    <w:rsid w:val="00493307"/>
    <w:rsid w:val="004962C5"/>
    <w:rsid w:val="004A31AD"/>
    <w:rsid w:val="004C06A8"/>
    <w:rsid w:val="004C665C"/>
    <w:rsid w:val="004D6154"/>
    <w:rsid w:val="004D68B6"/>
    <w:rsid w:val="004E5702"/>
    <w:rsid w:val="004E5E1A"/>
    <w:rsid w:val="004E7756"/>
    <w:rsid w:val="004F4616"/>
    <w:rsid w:val="00500E13"/>
    <w:rsid w:val="00514CB8"/>
    <w:rsid w:val="00514E59"/>
    <w:rsid w:val="0051738B"/>
    <w:rsid w:val="00522827"/>
    <w:rsid w:val="0052362A"/>
    <w:rsid w:val="0053509F"/>
    <w:rsid w:val="00535955"/>
    <w:rsid w:val="005370AC"/>
    <w:rsid w:val="00537550"/>
    <w:rsid w:val="005377B9"/>
    <w:rsid w:val="005568E6"/>
    <w:rsid w:val="00560EB1"/>
    <w:rsid w:val="00571DE4"/>
    <w:rsid w:val="005803B3"/>
    <w:rsid w:val="00581C4A"/>
    <w:rsid w:val="00581D14"/>
    <w:rsid w:val="005B2E9B"/>
    <w:rsid w:val="005B657A"/>
    <w:rsid w:val="005C091C"/>
    <w:rsid w:val="005C570B"/>
    <w:rsid w:val="005C76A1"/>
    <w:rsid w:val="005F5073"/>
    <w:rsid w:val="005F7B42"/>
    <w:rsid w:val="00604A6A"/>
    <w:rsid w:val="00611159"/>
    <w:rsid w:val="0061284A"/>
    <w:rsid w:val="00633477"/>
    <w:rsid w:val="00643134"/>
    <w:rsid w:val="006459EE"/>
    <w:rsid w:val="006560A4"/>
    <w:rsid w:val="00663D3C"/>
    <w:rsid w:val="00664FED"/>
    <w:rsid w:val="0068379D"/>
    <w:rsid w:val="00693674"/>
    <w:rsid w:val="006B0512"/>
    <w:rsid w:val="006B0FA2"/>
    <w:rsid w:val="006B3527"/>
    <w:rsid w:val="006C6768"/>
    <w:rsid w:val="006E2CF3"/>
    <w:rsid w:val="006F2038"/>
    <w:rsid w:val="006F3C6A"/>
    <w:rsid w:val="006F50E8"/>
    <w:rsid w:val="007100BD"/>
    <w:rsid w:val="00722DB8"/>
    <w:rsid w:val="00736C4F"/>
    <w:rsid w:val="00776312"/>
    <w:rsid w:val="007A010D"/>
    <w:rsid w:val="007A078A"/>
    <w:rsid w:val="007A2617"/>
    <w:rsid w:val="007A28BA"/>
    <w:rsid w:val="007B2E39"/>
    <w:rsid w:val="007C63C4"/>
    <w:rsid w:val="007E4EE0"/>
    <w:rsid w:val="007F2D9F"/>
    <w:rsid w:val="007F5448"/>
    <w:rsid w:val="007F6520"/>
    <w:rsid w:val="008233A9"/>
    <w:rsid w:val="0083098D"/>
    <w:rsid w:val="00837EC7"/>
    <w:rsid w:val="00881218"/>
    <w:rsid w:val="008A5C9E"/>
    <w:rsid w:val="008A7300"/>
    <w:rsid w:val="008C141D"/>
    <w:rsid w:val="008D775E"/>
    <w:rsid w:val="008E4413"/>
    <w:rsid w:val="008E6037"/>
    <w:rsid w:val="008F0F40"/>
    <w:rsid w:val="008F1FC9"/>
    <w:rsid w:val="00904E2D"/>
    <w:rsid w:val="00911199"/>
    <w:rsid w:val="009179BD"/>
    <w:rsid w:val="009350F9"/>
    <w:rsid w:val="009367AA"/>
    <w:rsid w:val="00943EC2"/>
    <w:rsid w:val="0095215C"/>
    <w:rsid w:val="0095217A"/>
    <w:rsid w:val="00952376"/>
    <w:rsid w:val="00954915"/>
    <w:rsid w:val="00954FBE"/>
    <w:rsid w:val="00957C60"/>
    <w:rsid w:val="00970B70"/>
    <w:rsid w:val="00970E8E"/>
    <w:rsid w:val="00971FA7"/>
    <w:rsid w:val="00972E38"/>
    <w:rsid w:val="009739C8"/>
    <w:rsid w:val="009811C4"/>
    <w:rsid w:val="0099545B"/>
    <w:rsid w:val="009A5BA4"/>
    <w:rsid w:val="009B7793"/>
    <w:rsid w:val="009C0447"/>
    <w:rsid w:val="009D2E8D"/>
    <w:rsid w:val="009D6291"/>
    <w:rsid w:val="009D6F69"/>
    <w:rsid w:val="009E049D"/>
    <w:rsid w:val="009E6689"/>
    <w:rsid w:val="00A167C6"/>
    <w:rsid w:val="00A200D3"/>
    <w:rsid w:val="00A3532A"/>
    <w:rsid w:val="00A36E8B"/>
    <w:rsid w:val="00A4314D"/>
    <w:rsid w:val="00A43AF4"/>
    <w:rsid w:val="00A5114C"/>
    <w:rsid w:val="00A617ED"/>
    <w:rsid w:val="00A67357"/>
    <w:rsid w:val="00A91915"/>
    <w:rsid w:val="00A92C73"/>
    <w:rsid w:val="00AA38A9"/>
    <w:rsid w:val="00AB65AE"/>
    <w:rsid w:val="00AD26C4"/>
    <w:rsid w:val="00AE7A74"/>
    <w:rsid w:val="00AF2FE1"/>
    <w:rsid w:val="00B137EE"/>
    <w:rsid w:val="00B13CEC"/>
    <w:rsid w:val="00B3031D"/>
    <w:rsid w:val="00B71AEA"/>
    <w:rsid w:val="00B74489"/>
    <w:rsid w:val="00B8102F"/>
    <w:rsid w:val="00B818CA"/>
    <w:rsid w:val="00B96BF9"/>
    <w:rsid w:val="00B97297"/>
    <w:rsid w:val="00BB553B"/>
    <w:rsid w:val="00BD0208"/>
    <w:rsid w:val="00BD7158"/>
    <w:rsid w:val="00C057EA"/>
    <w:rsid w:val="00C064F2"/>
    <w:rsid w:val="00C141AF"/>
    <w:rsid w:val="00C210B4"/>
    <w:rsid w:val="00C22A2E"/>
    <w:rsid w:val="00C34583"/>
    <w:rsid w:val="00C43068"/>
    <w:rsid w:val="00C47725"/>
    <w:rsid w:val="00C52555"/>
    <w:rsid w:val="00C605D4"/>
    <w:rsid w:val="00C94E79"/>
    <w:rsid w:val="00CA6252"/>
    <w:rsid w:val="00CC5969"/>
    <w:rsid w:val="00CD4533"/>
    <w:rsid w:val="00CF4869"/>
    <w:rsid w:val="00CF504E"/>
    <w:rsid w:val="00D12D35"/>
    <w:rsid w:val="00D15AD5"/>
    <w:rsid w:val="00D165CA"/>
    <w:rsid w:val="00D17114"/>
    <w:rsid w:val="00D5143A"/>
    <w:rsid w:val="00D51841"/>
    <w:rsid w:val="00D66C9E"/>
    <w:rsid w:val="00D815D9"/>
    <w:rsid w:val="00D855E8"/>
    <w:rsid w:val="00DB2680"/>
    <w:rsid w:val="00DC4AE7"/>
    <w:rsid w:val="00DE10A6"/>
    <w:rsid w:val="00DE4848"/>
    <w:rsid w:val="00DF78A7"/>
    <w:rsid w:val="00E03CEE"/>
    <w:rsid w:val="00E07CA1"/>
    <w:rsid w:val="00E43117"/>
    <w:rsid w:val="00E44F28"/>
    <w:rsid w:val="00E51B2C"/>
    <w:rsid w:val="00E613BC"/>
    <w:rsid w:val="00E66CDC"/>
    <w:rsid w:val="00E67E00"/>
    <w:rsid w:val="00E74F47"/>
    <w:rsid w:val="00E836C7"/>
    <w:rsid w:val="00E842C7"/>
    <w:rsid w:val="00E86BF3"/>
    <w:rsid w:val="00E953F3"/>
    <w:rsid w:val="00EA6E73"/>
    <w:rsid w:val="00EB4457"/>
    <w:rsid w:val="00EC064B"/>
    <w:rsid w:val="00EC6024"/>
    <w:rsid w:val="00EE1461"/>
    <w:rsid w:val="00F00FDD"/>
    <w:rsid w:val="00F02B1E"/>
    <w:rsid w:val="00F07040"/>
    <w:rsid w:val="00F2310E"/>
    <w:rsid w:val="00F75853"/>
    <w:rsid w:val="00F8144F"/>
    <w:rsid w:val="00F862A7"/>
    <w:rsid w:val="00F9281B"/>
    <w:rsid w:val="00F93763"/>
    <w:rsid w:val="00F939A2"/>
    <w:rsid w:val="00F96E8D"/>
    <w:rsid w:val="00FA20D9"/>
    <w:rsid w:val="00FA4924"/>
    <w:rsid w:val="00FB03D0"/>
    <w:rsid w:val="00FF642D"/>
    <w:rsid w:val="3EED3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39D1"/>
  <w15:chartTrackingRefBased/>
  <w15:docId w15:val="{F2374196-B6EA-45A8-8383-0ECDAE646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org/en/development/desa/population/publications/dataset/fertility/wfd20197.aspshtml" TargetMode="External"/><Relationship Id="rId13" Type="http://schemas.openxmlformats.org/officeDocument/2006/relationships/hyperlink" Target="http://www.humanfertility.org/" TargetMode="External"/><Relationship Id="rId18" Type="http://schemas.openxmlformats.org/officeDocument/2006/relationships/hyperlink" Target="https://population.un.org/wpp/Publications/Files/WPP2019_Methodology.pdf" TargetMode="External"/><Relationship Id="rId26" Type="http://schemas.openxmlformats.org/officeDocument/2006/relationships/hyperlink" Target="http://www.un.org/esa/population/publications/Manual_X/Manual_X.htmpdf" TargetMode="External"/><Relationship Id="rId3" Type="http://schemas.openxmlformats.org/officeDocument/2006/relationships/styles" Target="styles.xml"/><Relationship Id="rId21" Type="http://schemas.openxmlformats.org/officeDocument/2006/relationships/hyperlink" Target="https://www.unfpaopendata.org/libraries/aspx/Home.aspx" TargetMode="External"/><Relationship Id="rId7" Type="http://schemas.openxmlformats.org/officeDocument/2006/relationships/endnotes" Target="endnotes.xml"/><Relationship Id="rId12" Type="http://schemas.openxmlformats.org/officeDocument/2006/relationships/hyperlink" Target="http://ec.europa.eu/eurostat/data/database" TargetMode="External"/><Relationship Id="rId17" Type="http://schemas.openxmlformats.org/officeDocument/2006/relationships/hyperlink" Target="http://www.un.org/esa/population/publications/Manual_X/Manual_X.htmpdf" TargetMode="External"/><Relationship Id="rId25" Type="http://schemas.openxmlformats.org/officeDocument/2006/relationships/hyperlink" Target="http://unstats.un.org/unsd/demographic/standmeth/handbooks/Handbook_Fertility_Mortality.pdf" TargetMode="External"/><Relationship Id="rId2" Type="http://schemas.openxmlformats.org/officeDocument/2006/relationships/numbering" Target="numbering.xml"/><Relationship Id="rId16" Type="http://schemas.openxmlformats.org/officeDocument/2006/relationships/hyperlink" Target="http://unstats.un.org/unsd/publication/SeriesF/SeriesF_92E.pdf%20" TargetMode="External"/><Relationship Id="rId20" Type="http://schemas.openxmlformats.org/officeDocument/2006/relationships/hyperlink" Target="http://www.un.org/en/development/desa/population/index.asp%20"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org/en/development/desa/population/publications/dataset/fertility/wfd2019.asp" TargetMode="External"/><Relationship Id="rId24" Type="http://schemas.openxmlformats.org/officeDocument/2006/relationships/hyperlink" Target="http://esa.un.org/unpd/wp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ics.unicef.org/" TargetMode="External"/><Relationship Id="rId23" Type="http://schemas.openxmlformats.org/officeDocument/2006/relationships/hyperlink" Target="https://esa.un.org/unpd/wpp/Publications/Files/WPP2019_Methodology.pdf" TargetMode="External"/><Relationship Id="rId28" Type="http://schemas.openxmlformats.org/officeDocument/2006/relationships/footer" Target="footer1.xml"/><Relationship Id="rId10" Type="http://schemas.openxmlformats.org/officeDocument/2006/relationships/hyperlink" Target="http://data.un.org/" TargetMode="External"/><Relationship Id="rId19" Type="http://schemas.openxmlformats.org/officeDocument/2006/relationships/hyperlink" Target="http://esa.un.org/unpd/wpp/"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api.dhsprogram.com/%23/index.html" TargetMode="External"/><Relationship Id="rId14" Type="http://schemas.openxmlformats.org/officeDocument/2006/relationships/hyperlink" Target="http://www.fertilitydata.org" TargetMode="External"/><Relationship Id="rId22" Type="http://schemas.openxmlformats.org/officeDocument/2006/relationships/hyperlink" Target="http://www.un.org/en/development/desa/population/publications/dataset/fertility/wfd2019.asp" TargetMode="External"/><Relationship Id="rId27" Type="http://schemas.openxmlformats.org/officeDocument/2006/relationships/hyperlink" Target="https://www.who.int/life-course/publications/gs-indicator-and-monitoring-framework.pdf%20http:/www.everywomaneverychild.org/wp-content/uploads/2016/05/EWEC_INDICATOR_MONITORING_FRAMEWORK_2016-1.pdf"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0226EA"/>
    <w:rsid w:val="000408F1"/>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EB69B-8B71-4639-9163-955DB8881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12</Pages>
  <Words>3469</Words>
  <Characters>19776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14</cp:revision>
  <cp:lastPrinted>2020-04-16T14:23:00Z</cp:lastPrinted>
  <dcterms:created xsi:type="dcterms:W3CDTF">2020-12-10T20:10:00Z</dcterms:created>
  <dcterms:modified xsi:type="dcterms:W3CDTF">2021-01-07T18:06:00Z</dcterms:modified>
</cp:coreProperties>
</file>